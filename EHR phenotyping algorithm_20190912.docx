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2E2E" w14:textId="10449BDC" w:rsidR="007A1545" w:rsidRPr="007A1545" w:rsidRDefault="00D87BC8" w:rsidP="002E1783">
      <w:pPr>
        <w:pStyle w:val="Heading1"/>
      </w:pPr>
      <w:r w:rsidRPr="007A1545">
        <w:t>Identify i</w:t>
      </w:r>
      <w:r w:rsidR="002D78B2" w:rsidRPr="007A1545">
        <w:t>schemic stroke</w:t>
      </w:r>
    </w:p>
    <w:p w14:paraId="102BB7C9" w14:textId="6F6991C4" w:rsidR="00D87BC8" w:rsidRPr="00C0573A" w:rsidRDefault="002D78B2" w:rsidP="00BA14DD">
      <w:pPr>
        <w:pStyle w:val="ListParagraph"/>
        <w:numPr>
          <w:ilvl w:val="0"/>
          <w:numId w:val="1"/>
        </w:numPr>
        <w:spacing w:after="0" w:line="240" w:lineRule="auto"/>
        <w:ind w:left="360"/>
        <w:rPr>
          <w:rFonts w:ascii="Arial" w:hAnsi="Arial" w:cs="Arial"/>
        </w:rPr>
      </w:pPr>
      <w:r w:rsidRPr="00C0573A">
        <w:rPr>
          <w:rFonts w:ascii="Arial" w:hAnsi="Arial" w:cs="Arial"/>
        </w:rPr>
        <w:t>ICD-9 codes 433-434, 436</w:t>
      </w:r>
      <w:r w:rsidR="007A1545">
        <w:rPr>
          <w:rFonts w:ascii="Arial" w:hAnsi="Arial" w:cs="Arial"/>
        </w:rPr>
        <w:t xml:space="preserve"> have been validated</w:t>
      </w:r>
      <w:r w:rsidRPr="00C0573A">
        <w:rPr>
          <w:rFonts w:ascii="Arial" w:hAnsi="Arial" w:cs="Arial"/>
        </w:rPr>
        <w:fldChar w:fldCharType="begin">
          <w:fldData xml:space="preserve">PEVuZE5vdGU+PENpdGU+PEF1dGhvcj5UaGlncGVuPC9BdXRob3I+PFllYXI+MjAxNTwvWWVhcj48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</w:fldData>
        </w:fldChar>
      </w:r>
      <w:r w:rsidRPr="008F7D7B">
        <w:rPr>
          <w:rFonts w:ascii="Arial" w:hAnsi="Arial" w:cs="Arial"/>
        </w:rPr>
        <w:instrText xml:space="preserve"> ADDIN EN.CITE </w:instrText>
      </w:r>
      <w:r w:rsidRPr="008F7D7B">
        <w:rPr>
          <w:rFonts w:ascii="Arial" w:hAnsi="Arial" w:cs="Arial"/>
        </w:rPr>
        <w:fldChar w:fldCharType="begin">
          <w:fldData xml:space="preserve">PEVuZE5vdGU+PENpdGU+PEF1dGhvcj5UaGlncGVuPC9BdXRob3I+PFllYXI+MjAxNTwvWWVhcj48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</w:fldData>
        </w:fldChar>
      </w:r>
      <w:r w:rsidRPr="008F7D7B">
        <w:rPr>
          <w:rFonts w:ascii="Arial" w:hAnsi="Arial" w:cs="Arial"/>
        </w:rPr>
        <w:instrText xml:space="preserve"> ADDIN EN.CITE.DATA </w:instrText>
      </w:r>
      <w:r w:rsidRPr="008F7D7B">
        <w:rPr>
          <w:rFonts w:ascii="Arial" w:hAnsi="Arial" w:cs="Arial"/>
        </w:rPr>
      </w:r>
      <w:r w:rsidRPr="008F7D7B">
        <w:rPr>
          <w:rFonts w:ascii="Arial" w:hAnsi="Arial" w:cs="Arial"/>
        </w:rPr>
        <w:fldChar w:fldCharType="end"/>
      </w:r>
      <w:r w:rsidRPr="00C0573A">
        <w:rPr>
          <w:rFonts w:ascii="Arial" w:hAnsi="Arial" w:cs="Arial"/>
        </w:rPr>
      </w:r>
      <w:r w:rsidRPr="00C0573A">
        <w:rPr>
          <w:rFonts w:ascii="Arial" w:hAnsi="Arial" w:cs="Arial"/>
        </w:rPr>
        <w:fldChar w:fldCharType="separate"/>
      </w:r>
      <w:r w:rsidRPr="00C0573A">
        <w:rPr>
          <w:rFonts w:ascii="Arial" w:hAnsi="Arial" w:cs="Arial"/>
          <w:noProof/>
          <w:vertAlign w:val="superscript"/>
        </w:rPr>
        <w:t>1</w:t>
      </w:r>
      <w:r w:rsidRPr="00C0573A">
        <w:rPr>
          <w:rFonts w:ascii="Arial" w:hAnsi="Arial" w:cs="Arial"/>
        </w:rPr>
        <w:fldChar w:fldCharType="end"/>
      </w:r>
    </w:p>
    <w:p w14:paraId="78364E2B" w14:textId="74AEE0B8" w:rsidR="002D78B2" w:rsidRPr="00315D2B" w:rsidRDefault="007A1545" w:rsidP="00BA14DD">
      <w:pPr>
        <w:pStyle w:val="ListParagraph"/>
        <w:numPr>
          <w:ilvl w:val="0"/>
          <w:numId w:val="1"/>
        </w:numPr>
        <w:spacing w:after="0" w:line="240" w:lineRule="auto"/>
        <w:ind w:left="360"/>
        <w:rPr>
          <w:rFonts w:ascii="Arial" w:hAnsi="Arial" w:cs="Arial"/>
        </w:rPr>
      </w:pPr>
      <w:r w:rsidRPr="00315D2B">
        <w:rPr>
          <w:rFonts w:ascii="Arial" w:hAnsi="Arial" w:cs="Arial"/>
        </w:rPr>
        <w:t xml:space="preserve">We will include corresponding ICD 10 </w:t>
      </w:r>
      <w:r w:rsidR="005E5D98" w:rsidRPr="00315D2B">
        <w:rPr>
          <w:rFonts w:ascii="Arial" w:hAnsi="Arial" w:cs="Arial"/>
        </w:rPr>
        <w:t>co</w:t>
      </w:r>
      <w:r w:rsidR="00315D2B">
        <w:rPr>
          <w:rFonts w:ascii="Arial" w:hAnsi="Arial" w:cs="Arial"/>
        </w:rPr>
        <w:t>d</w:t>
      </w:r>
      <w:r w:rsidR="005E5D98" w:rsidRPr="00315D2B">
        <w:rPr>
          <w:rFonts w:ascii="Arial" w:hAnsi="Arial" w:cs="Arial"/>
        </w:rPr>
        <w:t>es: I63, I63.x, I63.xx, I63.xxx except I63.6 (</w:t>
      </w:r>
      <w:r w:rsidR="005E5D98" w:rsidRPr="00315D2B">
        <w:rPr>
          <w:rFonts w:ascii="Arial" w:eastAsia="Times New Roman" w:hAnsi="Arial" w:cs="Arial"/>
          <w:color w:val="000000"/>
        </w:rPr>
        <w:t xml:space="preserve">Cerebral infarction due to cerebral venous thrombosis, </w:t>
      </w:r>
      <w:proofErr w:type="spellStart"/>
      <w:r w:rsidR="005E5D98" w:rsidRPr="00315D2B">
        <w:rPr>
          <w:rFonts w:ascii="Arial" w:eastAsia="Times New Roman" w:hAnsi="Arial" w:cs="Arial"/>
          <w:color w:val="000000"/>
        </w:rPr>
        <w:t>nonpyogenic</w:t>
      </w:r>
      <w:proofErr w:type="spellEnd"/>
      <w:r w:rsidR="005E5D98" w:rsidRPr="00315D2B">
        <w:rPr>
          <w:rFonts w:ascii="Arial" w:eastAsia="Times New Roman" w:hAnsi="Arial" w:cs="Arial"/>
          <w:color w:val="000000"/>
        </w:rPr>
        <w:t>), and I67.89 (Other cerebrovascular disease)</w:t>
      </w:r>
      <w:r w:rsidR="005E5D98" w:rsidRPr="00315D2B">
        <w:rPr>
          <w:rFonts w:ascii="Arial" w:hAnsi="Arial" w:cs="Arial"/>
        </w:rPr>
        <w:t xml:space="preserve"> </w:t>
      </w:r>
    </w:p>
    <w:p w14:paraId="7CE8E1AD" w14:textId="77777777" w:rsidR="00D87BC8" w:rsidRPr="00C0573A" w:rsidRDefault="00D87BC8" w:rsidP="00BA14DD">
      <w:pPr>
        <w:spacing w:after="0" w:line="240" w:lineRule="auto"/>
        <w:rPr>
          <w:rFonts w:ascii="Arial" w:hAnsi="Arial" w:cs="Arial"/>
        </w:rPr>
      </w:pPr>
    </w:p>
    <w:p w14:paraId="712696C2" w14:textId="77C56C03" w:rsidR="00975F4A" w:rsidRDefault="003D04D3" w:rsidP="00202761">
      <w:pPr>
        <w:pStyle w:val="Heading1"/>
      </w:pPr>
      <w:r>
        <w:t>Exclusion criteria</w:t>
      </w:r>
    </w:p>
    <w:p w14:paraId="7D477A7D" w14:textId="084599B6" w:rsidR="00202761" w:rsidRDefault="000D140C" w:rsidP="00975F4A">
      <w:pPr>
        <w:pStyle w:val="Heading2"/>
      </w:pPr>
      <w:r w:rsidRPr="006A0283">
        <w:t>Exclude large artery stroke</w:t>
      </w:r>
    </w:p>
    <w:p w14:paraId="0D26A8C8" w14:textId="077A637E" w:rsidR="002D78B2" w:rsidRPr="006A0283" w:rsidRDefault="006A0283" w:rsidP="00BA14DD">
      <w:pPr>
        <w:spacing w:after="0" w:line="240" w:lineRule="auto"/>
        <w:rPr>
          <w:rFonts w:ascii="Arial" w:hAnsi="Arial" w:cs="Arial"/>
        </w:rPr>
      </w:pPr>
      <w:r>
        <w:rPr>
          <w:rFonts w:ascii="Arial" w:hAnsi="Arial" w:cs="Arial"/>
        </w:rPr>
        <w:t xml:space="preserve">Occlusive or stenotic (≥ 50% stenosis or &lt; 50% stenosis with plaque ulceration or thrombosis) vascular disease judged to be due to atherosclerosis in the clinically-relevant extracranial or intracranial arteries  </w:t>
      </w:r>
    </w:p>
    <w:p w14:paraId="457DA392" w14:textId="77777777" w:rsidR="004F48D1" w:rsidRDefault="004F48D1" w:rsidP="00BA14DD">
      <w:pPr>
        <w:spacing w:after="0" w:line="240" w:lineRule="auto"/>
        <w:rPr>
          <w:rFonts w:ascii="Arial" w:hAnsi="Arial" w:cs="Arial"/>
          <w:u w:val="single"/>
        </w:rPr>
      </w:pPr>
    </w:p>
    <w:p w14:paraId="062EB146" w14:textId="1D329354" w:rsidR="00E93207" w:rsidRPr="00E93207" w:rsidRDefault="00D21F64" w:rsidP="00BA14DD">
      <w:pPr>
        <w:spacing w:after="0" w:line="240" w:lineRule="auto"/>
        <w:rPr>
          <w:rFonts w:ascii="Arial" w:hAnsi="Arial" w:cs="Arial"/>
        </w:rPr>
      </w:pPr>
      <w:r>
        <w:rPr>
          <w:rFonts w:ascii="Arial" w:hAnsi="Arial" w:cs="Arial"/>
          <w:b/>
        </w:rPr>
        <w:t>Table 1</w:t>
      </w:r>
      <w:r w:rsidR="00E93207" w:rsidRPr="00D21F64">
        <w:rPr>
          <w:rFonts w:ascii="Arial" w:hAnsi="Arial" w:cs="Arial"/>
          <w:b/>
        </w:rPr>
        <w:t>.</w:t>
      </w:r>
      <w:r w:rsidR="0069025A">
        <w:rPr>
          <w:rFonts w:ascii="Arial" w:hAnsi="Arial" w:cs="Arial"/>
        </w:rPr>
        <w:t xml:space="preserve"> </w:t>
      </w:r>
      <w:r w:rsidR="00865900">
        <w:rPr>
          <w:rFonts w:ascii="Arial" w:hAnsi="Arial" w:cs="Arial"/>
        </w:rPr>
        <w:t>Operational plan to define large artery stroke</w:t>
      </w:r>
    </w:p>
    <w:tbl>
      <w:tblPr>
        <w:tblStyle w:val="TableGrid"/>
        <w:tblW w:w="0" w:type="auto"/>
        <w:tblLook w:val="04A0" w:firstRow="1" w:lastRow="0" w:firstColumn="1" w:lastColumn="0" w:noHBand="0" w:noVBand="1"/>
      </w:tblPr>
      <w:tblGrid>
        <w:gridCol w:w="2695"/>
        <w:gridCol w:w="3538"/>
        <w:gridCol w:w="3117"/>
      </w:tblGrid>
      <w:tr w:rsidR="0069025A" w14:paraId="2D972579" w14:textId="77777777" w:rsidTr="00557CB2">
        <w:tc>
          <w:tcPr>
            <w:tcW w:w="2695" w:type="dxa"/>
            <w:tcBorders>
              <w:bottom w:val="single" w:sz="4" w:space="0" w:color="auto"/>
            </w:tcBorders>
          </w:tcPr>
          <w:p w14:paraId="5090D6A2" w14:textId="0ED792B6" w:rsidR="0069025A" w:rsidRPr="00557CB2" w:rsidRDefault="004B6061" w:rsidP="00F810BB">
            <w:pPr>
              <w:rPr>
                <w:rFonts w:ascii="Arial" w:hAnsi="Arial" w:cs="Arial"/>
                <w:b/>
              </w:rPr>
            </w:pPr>
            <w:r w:rsidRPr="00557CB2">
              <w:rPr>
                <w:rFonts w:ascii="Arial" w:hAnsi="Arial" w:cs="Arial"/>
                <w:b/>
              </w:rPr>
              <w:t>Classification modality</w:t>
            </w:r>
          </w:p>
        </w:tc>
        <w:tc>
          <w:tcPr>
            <w:tcW w:w="3538" w:type="dxa"/>
          </w:tcPr>
          <w:p w14:paraId="5F86DCE4" w14:textId="4B5F12A6" w:rsidR="0069025A" w:rsidRPr="005E4A88" w:rsidRDefault="005E4A88" w:rsidP="003E72C1">
            <w:pPr>
              <w:rPr>
                <w:rFonts w:ascii="Arial" w:hAnsi="Arial" w:cs="Arial"/>
                <w:b/>
              </w:rPr>
            </w:pPr>
            <w:r w:rsidRPr="005E4A88">
              <w:rPr>
                <w:rFonts w:ascii="Arial" w:hAnsi="Arial" w:cs="Arial"/>
                <w:b/>
              </w:rPr>
              <w:t>Definition</w:t>
            </w:r>
          </w:p>
        </w:tc>
        <w:tc>
          <w:tcPr>
            <w:tcW w:w="3117" w:type="dxa"/>
          </w:tcPr>
          <w:p w14:paraId="53D50113" w14:textId="4BD33CF3" w:rsidR="0069025A" w:rsidRPr="005E4A88" w:rsidRDefault="005E4A88" w:rsidP="00F810BB">
            <w:pPr>
              <w:rPr>
                <w:rFonts w:ascii="Arial" w:hAnsi="Arial" w:cs="Arial"/>
                <w:b/>
              </w:rPr>
            </w:pPr>
            <w:r w:rsidRPr="005E4A88">
              <w:rPr>
                <w:rFonts w:ascii="Arial" w:hAnsi="Arial" w:cs="Arial"/>
                <w:b/>
              </w:rPr>
              <w:t>Data source</w:t>
            </w:r>
          </w:p>
        </w:tc>
      </w:tr>
      <w:tr w:rsidR="0082506C" w14:paraId="78DBAFBA" w14:textId="77777777" w:rsidTr="00557CB2">
        <w:tc>
          <w:tcPr>
            <w:tcW w:w="2695" w:type="dxa"/>
            <w:tcBorders>
              <w:bottom w:val="nil"/>
            </w:tcBorders>
          </w:tcPr>
          <w:p w14:paraId="152AB189" w14:textId="4D7DE9A2" w:rsidR="0082506C" w:rsidRDefault="00E322AB" w:rsidP="00F810BB">
            <w:pPr>
              <w:rPr>
                <w:rFonts w:ascii="Arial" w:hAnsi="Arial" w:cs="Arial"/>
              </w:rPr>
            </w:pPr>
            <w:r>
              <w:rPr>
                <w:rFonts w:ascii="Arial" w:hAnsi="Arial" w:cs="Arial"/>
              </w:rPr>
              <w:t>Diagnostic tests</w:t>
            </w:r>
          </w:p>
        </w:tc>
        <w:tc>
          <w:tcPr>
            <w:tcW w:w="3538" w:type="dxa"/>
          </w:tcPr>
          <w:p w14:paraId="21E98AB8" w14:textId="42C479CC" w:rsidR="0082506C" w:rsidRPr="00C13195" w:rsidRDefault="003E72C1" w:rsidP="003E72C1">
            <w:pPr>
              <w:rPr>
                <w:rFonts w:ascii="Arial" w:hAnsi="Arial" w:cs="Arial"/>
                <w:highlight w:val="yellow"/>
              </w:rPr>
            </w:pPr>
            <w:r w:rsidRPr="00C13195">
              <w:rPr>
                <w:rFonts w:ascii="Arial" w:hAnsi="Arial" w:cs="Arial"/>
                <w:highlight w:val="yellow"/>
              </w:rPr>
              <w:t xml:space="preserve">Cortical lesions greater than 1.5 cm in diameter on CT or MRI </w:t>
            </w:r>
          </w:p>
        </w:tc>
        <w:tc>
          <w:tcPr>
            <w:tcW w:w="3117" w:type="dxa"/>
          </w:tcPr>
          <w:p w14:paraId="177B864B" w14:textId="759B4A8A" w:rsidR="0082506C" w:rsidRPr="00C13195" w:rsidRDefault="008C1E1D" w:rsidP="00F810BB">
            <w:pPr>
              <w:rPr>
                <w:rFonts w:ascii="Arial" w:hAnsi="Arial" w:cs="Arial"/>
                <w:highlight w:val="yellow"/>
              </w:rPr>
            </w:pPr>
            <w:r w:rsidRPr="00C13195">
              <w:rPr>
                <w:rFonts w:ascii="Arial" w:hAnsi="Arial" w:cs="Arial"/>
                <w:highlight w:val="yellow"/>
              </w:rPr>
              <w:t>Neuroimaging report</w:t>
            </w:r>
          </w:p>
        </w:tc>
      </w:tr>
      <w:tr w:rsidR="0082506C" w14:paraId="0302B564" w14:textId="77777777" w:rsidTr="00557CB2">
        <w:tc>
          <w:tcPr>
            <w:tcW w:w="2695" w:type="dxa"/>
            <w:tcBorders>
              <w:top w:val="nil"/>
              <w:bottom w:val="nil"/>
            </w:tcBorders>
          </w:tcPr>
          <w:p w14:paraId="1EF17386" w14:textId="77777777" w:rsidR="0082506C" w:rsidRDefault="0082506C" w:rsidP="00F810BB">
            <w:pPr>
              <w:rPr>
                <w:rFonts w:ascii="Arial" w:hAnsi="Arial" w:cs="Arial"/>
              </w:rPr>
            </w:pPr>
          </w:p>
        </w:tc>
        <w:tc>
          <w:tcPr>
            <w:tcW w:w="3538" w:type="dxa"/>
          </w:tcPr>
          <w:p w14:paraId="2FE9A662" w14:textId="7B4D0C48" w:rsidR="0082506C" w:rsidRPr="00C13195" w:rsidRDefault="003E72C1" w:rsidP="003E72C1">
            <w:pPr>
              <w:rPr>
                <w:rFonts w:ascii="Arial" w:hAnsi="Arial" w:cs="Arial"/>
                <w:highlight w:val="yellow"/>
              </w:rPr>
            </w:pPr>
            <w:r w:rsidRPr="00C13195">
              <w:rPr>
                <w:rFonts w:ascii="Arial" w:hAnsi="Arial" w:cs="Arial"/>
                <w:highlight w:val="yellow"/>
              </w:rPr>
              <w:t xml:space="preserve">Cerebellar lesions greater than 1.5 cm in diameter on CT or MRI </w:t>
            </w:r>
          </w:p>
        </w:tc>
        <w:tc>
          <w:tcPr>
            <w:tcW w:w="3117" w:type="dxa"/>
          </w:tcPr>
          <w:p w14:paraId="31A0DB1D" w14:textId="5A4C1183" w:rsidR="0082506C" w:rsidRPr="00C13195" w:rsidRDefault="008C1E1D" w:rsidP="00F810BB">
            <w:pPr>
              <w:rPr>
                <w:rFonts w:ascii="Arial" w:hAnsi="Arial" w:cs="Arial"/>
                <w:highlight w:val="yellow"/>
              </w:rPr>
            </w:pPr>
            <w:r w:rsidRPr="00C13195">
              <w:rPr>
                <w:rFonts w:ascii="Arial" w:hAnsi="Arial" w:cs="Arial"/>
                <w:highlight w:val="yellow"/>
              </w:rPr>
              <w:t>Neuroimaging report</w:t>
            </w:r>
          </w:p>
        </w:tc>
      </w:tr>
      <w:tr w:rsidR="0082506C" w14:paraId="6C4DAB67" w14:textId="77777777" w:rsidTr="00557CB2">
        <w:tc>
          <w:tcPr>
            <w:tcW w:w="2695" w:type="dxa"/>
            <w:tcBorders>
              <w:top w:val="nil"/>
              <w:bottom w:val="nil"/>
            </w:tcBorders>
          </w:tcPr>
          <w:p w14:paraId="19F5663E" w14:textId="77777777" w:rsidR="0082506C" w:rsidRDefault="0082506C" w:rsidP="00F810BB">
            <w:pPr>
              <w:rPr>
                <w:rFonts w:ascii="Arial" w:hAnsi="Arial" w:cs="Arial"/>
              </w:rPr>
            </w:pPr>
          </w:p>
        </w:tc>
        <w:tc>
          <w:tcPr>
            <w:tcW w:w="3538" w:type="dxa"/>
          </w:tcPr>
          <w:p w14:paraId="766012BE" w14:textId="35249953" w:rsidR="0082506C" w:rsidRPr="00C13195" w:rsidRDefault="003E72C1" w:rsidP="003E72C1">
            <w:pPr>
              <w:rPr>
                <w:rFonts w:ascii="Arial" w:hAnsi="Arial" w:cs="Arial"/>
                <w:highlight w:val="yellow"/>
              </w:rPr>
            </w:pPr>
            <w:r w:rsidRPr="00C13195">
              <w:rPr>
                <w:rFonts w:ascii="Arial" w:hAnsi="Arial" w:cs="Arial"/>
                <w:highlight w:val="yellow"/>
              </w:rPr>
              <w:t xml:space="preserve">Brain stem infarcts greater than 1.5 cm in diameter on CT or MRI </w:t>
            </w:r>
          </w:p>
        </w:tc>
        <w:tc>
          <w:tcPr>
            <w:tcW w:w="3117" w:type="dxa"/>
          </w:tcPr>
          <w:p w14:paraId="5EBBF909" w14:textId="6DDA5C18" w:rsidR="0082506C" w:rsidRPr="00C13195" w:rsidRDefault="008C1E1D" w:rsidP="00F810BB">
            <w:pPr>
              <w:rPr>
                <w:rFonts w:ascii="Arial" w:hAnsi="Arial" w:cs="Arial"/>
                <w:highlight w:val="yellow"/>
              </w:rPr>
            </w:pPr>
            <w:r w:rsidRPr="00C13195">
              <w:rPr>
                <w:rFonts w:ascii="Arial" w:hAnsi="Arial" w:cs="Arial"/>
                <w:highlight w:val="yellow"/>
              </w:rPr>
              <w:t>Neuroimaging report</w:t>
            </w:r>
          </w:p>
        </w:tc>
      </w:tr>
      <w:tr w:rsidR="0082506C" w14:paraId="7C128971" w14:textId="77777777" w:rsidTr="00557CB2">
        <w:tc>
          <w:tcPr>
            <w:tcW w:w="2695" w:type="dxa"/>
            <w:tcBorders>
              <w:top w:val="nil"/>
              <w:bottom w:val="nil"/>
            </w:tcBorders>
          </w:tcPr>
          <w:p w14:paraId="7AB58626" w14:textId="77777777" w:rsidR="0082506C" w:rsidRDefault="0082506C" w:rsidP="00F810BB">
            <w:pPr>
              <w:rPr>
                <w:rFonts w:ascii="Arial" w:hAnsi="Arial" w:cs="Arial"/>
              </w:rPr>
            </w:pPr>
          </w:p>
        </w:tc>
        <w:tc>
          <w:tcPr>
            <w:tcW w:w="3538" w:type="dxa"/>
          </w:tcPr>
          <w:p w14:paraId="20E86A33" w14:textId="581AE19D" w:rsidR="0082506C" w:rsidRPr="00C13195" w:rsidRDefault="003E72C1" w:rsidP="00F810BB">
            <w:pPr>
              <w:rPr>
                <w:rFonts w:ascii="Arial" w:hAnsi="Arial" w:cs="Arial"/>
                <w:highlight w:val="yellow"/>
              </w:rPr>
            </w:pPr>
            <w:r w:rsidRPr="00C13195">
              <w:rPr>
                <w:rFonts w:ascii="Arial" w:hAnsi="Arial" w:cs="Arial"/>
                <w:highlight w:val="yellow"/>
              </w:rPr>
              <w:t>Subcortical hemispheric infarcts greater than 1.5 cm in diameter on CT or MRI</w:t>
            </w:r>
          </w:p>
        </w:tc>
        <w:tc>
          <w:tcPr>
            <w:tcW w:w="3117" w:type="dxa"/>
          </w:tcPr>
          <w:p w14:paraId="0F3EECE3" w14:textId="3BB96D8B" w:rsidR="0082506C" w:rsidRPr="00C13195" w:rsidRDefault="008C1E1D" w:rsidP="00F810BB">
            <w:pPr>
              <w:rPr>
                <w:rFonts w:ascii="Arial" w:hAnsi="Arial" w:cs="Arial"/>
                <w:highlight w:val="yellow"/>
              </w:rPr>
            </w:pPr>
            <w:r w:rsidRPr="00C13195">
              <w:rPr>
                <w:rFonts w:ascii="Arial" w:hAnsi="Arial" w:cs="Arial"/>
                <w:highlight w:val="yellow"/>
              </w:rPr>
              <w:t>Neuroimaging report</w:t>
            </w:r>
          </w:p>
        </w:tc>
      </w:tr>
      <w:tr w:rsidR="008B3183" w14:paraId="40627E48" w14:textId="77777777" w:rsidTr="00557CB2">
        <w:tc>
          <w:tcPr>
            <w:tcW w:w="2695" w:type="dxa"/>
            <w:tcBorders>
              <w:top w:val="nil"/>
            </w:tcBorders>
          </w:tcPr>
          <w:p w14:paraId="1CAC79F6" w14:textId="77777777" w:rsidR="008B3183" w:rsidRDefault="008B3183" w:rsidP="00F810BB">
            <w:pPr>
              <w:rPr>
                <w:rFonts w:ascii="Arial" w:hAnsi="Arial" w:cs="Arial"/>
              </w:rPr>
            </w:pPr>
          </w:p>
        </w:tc>
        <w:tc>
          <w:tcPr>
            <w:tcW w:w="3538" w:type="dxa"/>
          </w:tcPr>
          <w:p w14:paraId="1FCFA371" w14:textId="5A7CF7AD" w:rsidR="008B3183" w:rsidRPr="003E72C1" w:rsidRDefault="008B3183" w:rsidP="00F810BB">
            <w:pPr>
              <w:rPr>
                <w:rFonts w:ascii="Arial" w:hAnsi="Arial" w:cs="Arial"/>
              </w:rPr>
            </w:pPr>
            <w:r w:rsidRPr="008B75E7">
              <w:rPr>
                <w:rFonts w:ascii="Arial" w:hAnsi="Arial" w:cs="Arial"/>
              </w:rPr>
              <w:t>Duplex imaging or arteriography of a stenosis of greater than 50% of an appropriate intracranial or extracranial artery</w:t>
            </w:r>
          </w:p>
        </w:tc>
        <w:tc>
          <w:tcPr>
            <w:tcW w:w="3117" w:type="dxa"/>
          </w:tcPr>
          <w:p w14:paraId="708F390C" w14:textId="77777777" w:rsidR="00315AC0" w:rsidRDefault="00315AC0" w:rsidP="00315AC0">
            <w:pPr>
              <w:rPr>
                <w:rFonts w:ascii="Arial" w:hAnsi="Arial" w:cs="Arial"/>
              </w:rPr>
            </w:pPr>
            <w:commentRangeStart w:id="0"/>
            <w:r>
              <w:rPr>
                <w:rFonts w:ascii="Arial" w:hAnsi="Arial" w:cs="Arial"/>
              </w:rPr>
              <w:t>Ultrasound reports, arteriography reports</w:t>
            </w:r>
            <w:commentRangeEnd w:id="0"/>
            <w:r>
              <w:rPr>
                <w:rStyle w:val="CommentReference"/>
              </w:rPr>
              <w:commentReference w:id="0"/>
            </w:r>
          </w:p>
          <w:p w14:paraId="7BBDEE0E" w14:textId="09E0558C" w:rsidR="008B3183" w:rsidRDefault="00955ADE" w:rsidP="00F810BB">
            <w:pPr>
              <w:rPr>
                <w:rFonts w:ascii="Arial" w:hAnsi="Arial" w:cs="Arial"/>
              </w:rPr>
            </w:pPr>
            <w:commentRangeStart w:id="1"/>
            <w:r>
              <w:rPr>
                <w:rFonts w:ascii="Arial" w:hAnsi="Arial" w:cs="Arial"/>
              </w:rPr>
              <w:t>ICD 10 codes for carotid stenosis?</w:t>
            </w:r>
            <w:commentRangeEnd w:id="1"/>
            <w:r w:rsidR="0019122C">
              <w:rPr>
                <w:rStyle w:val="CommentReference"/>
              </w:rPr>
              <w:commentReference w:id="1"/>
            </w:r>
          </w:p>
        </w:tc>
      </w:tr>
      <w:tr w:rsidR="0082506C" w14:paraId="4345AA1D" w14:textId="77777777" w:rsidTr="00557CB2">
        <w:tc>
          <w:tcPr>
            <w:tcW w:w="2695" w:type="dxa"/>
          </w:tcPr>
          <w:p w14:paraId="6E2FB11B" w14:textId="3C35F2BE" w:rsidR="0082506C" w:rsidRDefault="00315AC0" w:rsidP="00F810BB">
            <w:pPr>
              <w:rPr>
                <w:rFonts w:ascii="Arial" w:hAnsi="Arial" w:cs="Arial"/>
              </w:rPr>
            </w:pPr>
            <w:r>
              <w:rPr>
                <w:rFonts w:ascii="Arial" w:hAnsi="Arial" w:cs="Arial"/>
              </w:rPr>
              <w:t>Procedural intervention</w:t>
            </w:r>
            <w:r w:rsidR="00E322AB">
              <w:rPr>
                <w:rFonts w:ascii="Arial" w:hAnsi="Arial" w:cs="Arial"/>
              </w:rPr>
              <w:t>s</w:t>
            </w:r>
          </w:p>
        </w:tc>
        <w:tc>
          <w:tcPr>
            <w:tcW w:w="3538" w:type="dxa"/>
          </w:tcPr>
          <w:p w14:paraId="5FC0523E" w14:textId="4B52660D" w:rsidR="0082506C" w:rsidRDefault="00315AC0" w:rsidP="00F810BB">
            <w:pPr>
              <w:rPr>
                <w:rFonts w:ascii="Arial" w:hAnsi="Arial" w:cs="Arial"/>
              </w:rPr>
            </w:pPr>
            <w:r>
              <w:rPr>
                <w:rFonts w:ascii="Arial" w:hAnsi="Arial" w:cs="Arial"/>
              </w:rPr>
              <w:t>Carotid endarterectomy</w:t>
            </w:r>
          </w:p>
          <w:p w14:paraId="36AA38CB" w14:textId="10E17115" w:rsidR="00315AC0" w:rsidRDefault="00315AC0" w:rsidP="00F810BB">
            <w:pPr>
              <w:rPr>
                <w:rFonts w:ascii="Arial" w:hAnsi="Arial" w:cs="Arial"/>
              </w:rPr>
            </w:pPr>
            <w:r>
              <w:rPr>
                <w:rFonts w:ascii="Arial" w:hAnsi="Arial" w:cs="Arial"/>
              </w:rPr>
              <w:t>Carotid stenting</w:t>
            </w:r>
          </w:p>
        </w:tc>
        <w:tc>
          <w:tcPr>
            <w:tcW w:w="3117" w:type="dxa"/>
          </w:tcPr>
          <w:p w14:paraId="3B519173" w14:textId="7B6C007A" w:rsidR="00315AC0" w:rsidRDefault="00315AC0" w:rsidP="00F810BB">
            <w:pPr>
              <w:rPr>
                <w:rFonts w:ascii="Arial" w:hAnsi="Arial" w:cs="Arial"/>
              </w:rPr>
            </w:pPr>
            <w:r>
              <w:rPr>
                <w:rFonts w:ascii="Arial" w:hAnsi="Arial" w:cs="Arial"/>
              </w:rPr>
              <w:t>ICD 10 and CPT codes</w:t>
            </w:r>
          </w:p>
        </w:tc>
      </w:tr>
      <w:tr w:rsidR="00C83F7E" w14:paraId="49D3AD23" w14:textId="77777777" w:rsidTr="00557CB2">
        <w:tc>
          <w:tcPr>
            <w:tcW w:w="2695" w:type="dxa"/>
          </w:tcPr>
          <w:p w14:paraId="4A20DD63" w14:textId="644B4D39" w:rsidR="00C83F7E" w:rsidRDefault="00315AC0" w:rsidP="00F810BB">
            <w:pPr>
              <w:rPr>
                <w:rFonts w:ascii="Arial" w:hAnsi="Arial" w:cs="Arial"/>
              </w:rPr>
            </w:pPr>
            <w:r>
              <w:rPr>
                <w:rFonts w:ascii="Arial" w:hAnsi="Arial" w:cs="Arial"/>
              </w:rPr>
              <w:t>Treatment</w:t>
            </w:r>
            <w:r w:rsidR="00865900">
              <w:rPr>
                <w:rFonts w:ascii="Arial" w:hAnsi="Arial" w:cs="Arial"/>
              </w:rPr>
              <w:t>s</w:t>
            </w:r>
          </w:p>
        </w:tc>
        <w:tc>
          <w:tcPr>
            <w:tcW w:w="3538" w:type="dxa"/>
          </w:tcPr>
          <w:p w14:paraId="69D9EB8A" w14:textId="2D294A6E" w:rsidR="00C83F7E" w:rsidRDefault="00315AC0" w:rsidP="00F810BB">
            <w:pPr>
              <w:rPr>
                <w:rFonts w:ascii="Arial" w:hAnsi="Arial" w:cs="Arial"/>
              </w:rPr>
            </w:pPr>
            <w:r>
              <w:rPr>
                <w:rFonts w:ascii="Arial" w:hAnsi="Arial" w:cs="Arial"/>
              </w:rPr>
              <w:t xml:space="preserve">New initiation of aspirin, clopidogrel, or dipyridamole </w:t>
            </w:r>
          </w:p>
        </w:tc>
        <w:tc>
          <w:tcPr>
            <w:tcW w:w="3117" w:type="dxa"/>
          </w:tcPr>
          <w:p w14:paraId="682E0DC8" w14:textId="75E264F8" w:rsidR="00C83F7E" w:rsidRDefault="006A5044" w:rsidP="00315AC0">
            <w:pPr>
              <w:rPr>
                <w:rFonts w:ascii="Arial" w:hAnsi="Arial" w:cs="Arial"/>
              </w:rPr>
            </w:pPr>
            <w:r>
              <w:rPr>
                <w:rFonts w:ascii="Arial" w:hAnsi="Arial" w:cs="Arial"/>
              </w:rPr>
              <w:t>Medication list at the time of discharge in comparison to an outpatient medication list prior to the admission</w:t>
            </w:r>
          </w:p>
        </w:tc>
      </w:tr>
    </w:tbl>
    <w:p w14:paraId="30A63006" w14:textId="5E595C12" w:rsidR="00422128" w:rsidRDefault="00422128" w:rsidP="00BA14DD">
      <w:pPr>
        <w:spacing w:after="0" w:line="240" w:lineRule="auto"/>
        <w:rPr>
          <w:rFonts w:ascii="Arial" w:hAnsi="Arial" w:cs="Arial"/>
        </w:rPr>
      </w:pPr>
    </w:p>
    <w:p w14:paraId="252DFCE0" w14:textId="77777777" w:rsidR="00422128" w:rsidRDefault="00422128">
      <w:pPr>
        <w:rPr>
          <w:rFonts w:ascii="Arial" w:hAnsi="Arial" w:cs="Arial"/>
        </w:rPr>
      </w:pPr>
      <w:r>
        <w:rPr>
          <w:rFonts w:ascii="Arial" w:hAnsi="Arial" w:cs="Arial"/>
        </w:rPr>
        <w:br w:type="page"/>
      </w:r>
    </w:p>
    <w:p w14:paraId="3276DCE0" w14:textId="406F2799" w:rsidR="00C71548" w:rsidRPr="00C71548" w:rsidRDefault="000D140C" w:rsidP="001B1044">
      <w:pPr>
        <w:pStyle w:val="Heading2"/>
      </w:pPr>
      <w:r w:rsidRPr="00202761">
        <w:rPr>
          <w:rStyle w:val="Heading1Char"/>
        </w:rPr>
        <w:lastRenderedPageBreak/>
        <w:t>Exclude lacunar stroke</w:t>
      </w:r>
    </w:p>
    <w:p w14:paraId="2D8380F9" w14:textId="2609E336" w:rsidR="00CA1C1F" w:rsidRDefault="00202761" w:rsidP="00AC6C02">
      <w:pPr>
        <w:spacing w:after="0" w:line="240" w:lineRule="auto"/>
        <w:rPr>
          <w:rFonts w:ascii="Arial" w:hAnsi="Arial" w:cs="Arial"/>
        </w:rPr>
      </w:pPr>
      <w:r>
        <w:rPr>
          <w:rFonts w:ascii="Arial" w:hAnsi="Arial" w:cs="Arial"/>
        </w:rPr>
        <w:t>A</w:t>
      </w:r>
      <w:r w:rsidR="00CA1C1F">
        <w:rPr>
          <w:rFonts w:ascii="Arial" w:hAnsi="Arial" w:cs="Arial"/>
        </w:rPr>
        <w:t xml:space="preserve"> single acute infarct within the territory of penetrating arteries in the brainstem, deep gray matter, or internal capsule that is ≤ 20mm in its greatest diameter and there is no known focal pathology in the parent artery at the site of the origin of the penetrating artery</w:t>
      </w:r>
    </w:p>
    <w:p w14:paraId="33A73FC1" w14:textId="77777777" w:rsidR="002D51E3" w:rsidRPr="002E1B32" w:rsidRDefault="002D51E3" w:rsidP="00AC6C02">
      <w:pPr>
        <w:spacing w:after="0" w:line="240" w:lineRule="auto"/>
        <w:rPr>
          <w:rFonts w:ascii="Arial" w:hAnsi="Arial" w:cs="Arial"/>
          <w:u w:val="single"/>
        </w:rPr>
      </w:pPr>
    </w:p>
    <w:p w14:paraId="2E4FC60B" w14:textId="4F4640E3" w:rsidR="00A714B6" w:rsidRPr="002D51E3" w:rsidRDefault="002D51E3" w:rsidP="002D51E3">
      <w:pPr>
        <w:spacing w:after="0" w:line="240" w:lineRule="auto"/>
        <w:rPr>
          <w:rFonts w:ascii="Arial" w:hAnsi="Arial" w:cs="Arial"/>
        </w:rPr>
      </w:pPr>
      <w:r w:rsidRPr="002D51E3">
        <w:rPr>
          <w:rFonts w:ascii="Arial" w:hAnsi="Arial" w:cs="Arial"/>
          <w:b/>
        </w:rPr>
        <w:t>Table 2:</w:t>
      </w:r>
      <w:r>
        <w:rPr>
          <w:rFonts w:ascii="Arial" w:hAnsi="Arial" w:cs="Arial"/>
        </w:rPr>
        <w:t xml:space="preserve"> Operational plan to define lacunar stroke</w:t>
      </w:r>
    </w:p>
    <w:tbl>
      <w:tblPr>
        <w:tblStyle w:val="TableGrid"/>
        <w:tblW w:w="0" w:type="auto"/>
        <w:tblLook w:val="04A0" w:firstRow="1" w:lastRow="0" w:firstColumn="1" w:lastColumn="0" w:noHBand="0" w:noVBand="1"/>
      </w:tblPr>
      <w:tblGrid>
        <w:gridCol w:w="2695"/>
        <w:gridCol w:w="3538"/>
        <w:gridCol w:w="3117"/>
      </w:tblGrid>
      <w:tr w:rsidR="000A5700" w14:paraId="7471950B" w14:textId="77777777" w:rsidTr="000A5700">
        <w:tc>
          <w:tcPr>
            <w:tcW w:w="2695" w:type="dxa"/>
          </w:tcPr>
          <w:p w14:paraId="045C7AF6" w14:textId="7DBECC85" w:rsidR="000A5700" w:rsidRDefault="000A5700" w:rsidP="000A5700">
            <w:pPr>
              <w:rPr>
                <w:rFonts w:ascii="Arial" w:hAnsi="Arial" w:cs="Arial"/>
              </w:rPr>
            </w:pPr>
            <w:r w:rsidRPr="00557CB2">
              <w:rPr>
                <w:rFonts w:ascii="Arial" w:hAnsi="Arial" w:cs="Arial"/>
                <w:b/>
              </w:rPr>
              <w:t>Classification modality</w:t>
            </w:r>
          </w:p>
        </w:tc>
        <w:tc>
          <w:tcPr>
            <w:tcW w:w="3538" w:type="dxa"/>
          </w:tcPr>
          <w:p w14:paraId="6AE5CF5C" w14:textId="1BB9105E" w:rsidR="000A5700" w:rsidRDefault="000A5700" w:rsidP="000A5700">
            <w:pPr>
              <w:rPr>
                <w:rFonts w:ascii="Arial" w:hAnsi="Arial" w:cs="Arial"/>
              </w:rPr>
            </w:pPr>
            <w:r w:rsidRPr="005E4A88">
              <w:rPr>
                <w:rFonts w:ascii="Arial" w:hAnsi="Arial" w:cs="Arial"/>
                <w:b/>
              </w:rPr>
              <w:t>Definition</w:t>
            </w:r>
          </w:p>
        </w:tc>
        <w:tc>
          <w:tcPr>
            <w:tcW w:w="3117" w:type="dxa"/>
          </w:tcPr>
          <w:p w14:paraId="0D50EBC5" w14:textId="25B597FA" w:rsidR="000A5700" w:rsidRDefault="000A5700" w:rsidP="000A5700">
            <w:pPr>
              <w:rPr>
                <w:rFonts w:ascii="Arial" w:hAnsi="Arial" w:cs="Arial"/>
              </w:rPr>
            </w:pPr>
            <w:r w:rsidRPr="005E4A88">
              <w:rPr>
                <w:rFonts w:ascii="Arial" w:hAnsi="Arial" w:cs="Arial"/>
                <w:b/>
              </w:rPr>
              <w:t>Data source</w:t>
            </w:r>
          </w:p>
        </w:tc>
      </w:tr>
      <w:tr w:rsidR="003004DD" w14:paraId="5A40239B" w14:textId="77777777" w:rsidTr="000A5700">
        <w:tc>
          <w:tcPr>
            <w:tcW w:w="2695" w:type="dxa"/>
          </w:tcPr>
          <w:p w14:paraId="6F45F755" w14:textId="18DC94B7" w:rsidR="003004DD" w:rsidRDefault="007779D9" w:rsidP="009B3C0E">
            <w:pPr>
              <w:rPr>
                <w:rFonts w:ascii="Arial" w:hAnsi="Arial" w:cs="Arial"/>
              </w:rPr>
            </w:pPr>
            <w:r>
              <w:rPr>
                <w:rFonts w:ascii="Arial" w:hAnsi="Arial" w:cs="Arial"/>
              </w:rPr>
              <w:t>Diagnostic tests</w:t>
            </w:r>
          </w:p>
        </w:tc>
        <w:tc>
          <w:tcPr>
            <w:tcW w:w="3538" w:type="dxa"/>
          </w:tcPr>
          <w:p w14:paraId="57BEA942" w14:textId="77777777" w:rsidR="003004DD" w:rsidRDefault="00436DE7" w:rsidP="001701E7">
            <w:pPr>
              <w:pStyle w:val="ListParagraph"/>
              <w:numPr>
                <w:ilvl w:val="0"/>
                <w:numId w:val="13"/>
              </w:numPr>
              <w:ind w:left="162" w:hanging="180"/>
              <w:rPr>
                <w:rFonts w:ascii="Arial" w:hAnsi="Arial" w:cs="Arial"/>
              </w:rPr>
            </w:pPr>
            <w:r w:rsidRPr="001701E7">
              <w:rPr>
                <w:rFonts w:ascii="Arial" w:hAnsi="Arial" w:cs="Arial"/>
              </w:rPr>
              <w:t>Any ischemic stroke in the brainstem, deep gray matter, or internal capsule that is ≤ 20mm in its greatest diameter</w:t>
            </w:r>
          </w:p>
          <w:p w14:paraId="6A2E79E1" w14:textId="2412CF0E" w:rsidR="001701E7" w:rsidRPr="00147FEE" w:rsidRDefault="001701E7" w:rsidP="00147FEE">
            <w:pPr>
              <w:ind w:left="-18"/>
              <w:rPr>
                <w:rFonts w:ascii="Arial" w:hAnsi="Arial" w:cs="Arial"/>
              </w:rPr>
            </w:pPr>
          </w:p>
        </w:tc>
        <w:tc>
          <w:tcPr>
            <w:tcW w:w="3117" w:type="dxa"/>
          </w:tcPr>
          <w:p w14:paraId="2D57F3ED" w14:textId="67716FE4" w:rsidR="00F255EE" w:rsidRDefault="00436DE7" w:rsidP="00F255EE">
            <w:pPr>
              <w:rPr>
                <w:rFonts w:ascii="Arial" w:hAnsi="Arial" w:cs="Arial"/>
              </w:rPr>
            </w:pPr>
            <w:r>
              <w:rPr>
                <w:rFonts w:ascii="Arial" w:hAnsi="Arial" w:cs="Arial"/>
              </w:rPr>
              <w:t>Neuro imaging report</w:t>
            </w:r>
            <w:r w:rsidR="00B96A70">
              <w:rPr>
                <w:rFonts w:ascii="Arial" w:hAnsi="Arial" w:cs="Arial"/>
              </w:rPr>
              <w:t xml:space="preserve"> – key word search</w:t>
            </w:r>
          </w:p>
          <w:p w14:paraId="05DE5E1D" w14:textId="77777777" w:rsidR="00B96A70" w:rsidRDefault="00B96A70" w:rsidP="00F255EE">
            <w:pPr>
              <w:rPr>
                <w:rFonts w:ascii="Arial" w:hAnsi="Arial" w:cs="Arial"/>
              </w:rPr>
            </w:pPr>
          </w:p>
          <w:p w14:paraId="3ECD41AC" w14:textId="635D33BB" w:rsidR="00B96A70" w:rsidRPr="00B96A70" w:rsidRDefault="00B96A70" w:rsidP="00F255EE">
            <w:pPr>
              <w:rPr>
                <w:rFonts w:ascii="Arial" w:hAnsi="Arial" w:cs="Arial"/>
                <w:u w:val="single"/>
              </w:rPr>
            </w:pPr>
            <w:r w:rsidRPr="00B96A70">
              <w:rPr>
                <w:rFonts w:ascii="Arial" w:hAnsi="Arial" w:cs="Arial"/>
                <w:u w:val="single"/>
              </w:rPr>
              <w:t>Challenges:</w:t>
            </w:r>
          </w:p>
          <w:p w14:paraId="4D593C61" w14:textId="5646EEA9" w:rsidR="00B96A70" w:rsidRPr="001701E7" w:rsidRDefault="00B96A70" w:rsidP="001701E7">
            <w:pPr>
              <w:pStyle w:val="ListParagraph"/>
              <w:numPr>
                <w:ilvl w:val="0"/>
                <w:numId w:val="12"/>
              </w:numPr>
              <w:ind w:left="224" w:hanging="180"/>
              <w:rPr>
                <w:rFonts w:ascii="Arial" w:hAnsi="Arial" w:cs="Arial"/>
              </w:rPr>
            </w:pPr>
            <w:r w:rsidRPr="001701E7">
              <w:rPr>
                <w:rFonts w:ascii="Arial" w:hAnsi="Arial" w:cs="Arial"/>
              </w:rPr>
              <w:t xml:space="preserve">No billing codes for lacunar stroke exist </w:t>
            </w:r>
          </w:p>
          <w:p w14:paraId="14068C46" w14:textId="2AADF2D2" w:rsidR="00F255EE" w:rsidRPr="001701E7" w:rsidRDefault="00B96A70" w:rsidP="001701E7">
            <w:pPr>
              <w:pStyle w:val="ListParagraph"/>
              <w:numPr>
                <w:ilvl w:val="0"/>
                <w:numId w:val="12"/>
              </w:numPr>
              <w:ind w:left="224" w:hanging="180"/>
              <w:rPr>
                <w:rFonts w:ascii="Arial" w:hAnsi="Arial" w:cs="Arial"/>
              </w:rPr>
            </w:pPr>
            <w:r w:rsidRPr="001701E7">
              <w:rPr>
                <w:rFonts w:ascii="Arial" w:hAnsi="Arial" w:cs="Arial"/>
              </w:rPr>
              <w:t xml:space="preserve">Secondary prevention for lacunar stroke is risk factor management, and there is a lot of overlap between the risk factors for lacunar stroke and other subtypes </w:t>
            </w:r>
          </w:p>
        </w:tc>
      </w:tr>
    </w:tbl>
    <w:p w14:paraId="29ECC1AB" w14:textId="64812A67" w:rsidR="00CA1C1F" w:rsidRDefault="00CA1C1F" w:rsidP="00BA14DD">
      <w:pPr>
        <w:spacing w:after="0" w:line="240" w:lineRule="auto"/>
        <w:rPr>
          <w:rFonts w:ascii="Arial" w:hAnsi="Arial" w:cs="Arial"/>
        </w:rPr>
      </w:pPr>
    </w:p>
    <w:p w14:paraId="63B62412" w14:textId="4D61D4C5" w:rsidR="00344FC6" w:rsidRDefault="0042727F" w:rsidP="00202761">
      <w:pPr>
        <w:pStyle w:val="Heading1"/>
      </w:pPr>
      <w:r>
        <w:br w:type="column"/>
      </w:r>
      <w:r w:rsidR="00344FC6" w:rsidRPr="00473F11">
        <w:lastRenderedPageBreak/>
        <w:t xml:space="preserve">Identify </w:t>
      </w:r>
      <w:commentRangeStart w:id="2"/>
      <w:proofErr w:type="spellStart"/>
      <w:r w:rsidR="00344FC6" w:rsidRPr="00473F11">
        <w:t>Cardioembolism</w:t>
      </w:r>
      <w:commentRangeEnd w:id="2"/>
      <w:proofErr w:type="spellEnd"/>
      <w:r w:rsidR="00344FC6">
        <w:rPr>
          <w:rStyle w:val="CommentReference"/>
        </w:rPr>
        <w:commentReference w:id="2"/>
      </w:r>
      <w:r w:rsidR="00202761">
        <w:t xml:space="preserve"> (TOAST)</w:t>
      </w:r>
    </w:p>
    <w:p w14:paraId="48344225" w14:textId="45F1F5ED" w:rsidR="00344FC6" w:rsidRPr="0098206F" w:rsidRDefault="0098206F" w:rsidP="0098206F">
      <w:pPr>
        <w:spacing w:after="0" w:line="240" w:lineRule="auto"/>
        <w:rPr>
          <w:rFonts w:ascii="Arial" w:hAnsi="Arial" w:cs="Arial"/>
        </w:rPr>
      </w:pPr>
      <w:r w:rsidRPr="0098206F">
        <w:rPr>
          <w:rFonts w:ascii="Arial" w:hAnsi="Arial" w:cs="Arial"/>
        </w:rPr>
        <w:t>The classification of stroke as cardioembolic requires the presence of 1</w:t>
      </w:r>
      <w:r w:rsidR="00344FC6" w:rsidRPr="0098206F">
        <w:rPr>
          <w:rFonts w:ascii="Arial" w:hAnsi="Arial" w:cs="Arial"/>
        </w:rPr>
        <w:t>+ cardiac source</w:t>
      </w:r>
      <w:r>
        <w:rPr>
          <w:rFonts w:ascii="Arial" w:hAnsi="Arial" w:cs="Arial"/>
        </w:rPr>
        <w:t>s</w:t>
      </w:r>
      <w:r w:rsidR="00344FC6" w:rsidRPr="0098206F">
        <w:rPr>
          <w:rFonts w:ascii="Arial" w:hAnsi="Arial" w:cs="Arial"/>
        </w:rPr>
        <w:t xml:space="preserve"> for an embolus using list below:</w:t>
      </w:r>
    </w:p>
    <w:p w14:paraId="1D2CBF4B" w14:textId="09F0CC00" w:rsidR="001F19F6" w:rsidRDefault="001F19F6" w:rsidP="00344FC6">
      <w:pPr>
        <w:spacing w:after="0" w:line="240" w:lineRule="auto"/>
        <w:rPr>
          <w:rFonts w:ascii="Arial" w:hAnsi="Arial" w:cs="Arial"/>
          <w:color w:val="FF0000"/>
        </w:rPr>
      </w:pPr>
    </w:p>
    <w:tbl>
      <w:tblPr>
        <w:tblStyle w:val="TableGrid"/>
        <w:tblW w:w="9350" w:type="dxa"/>
        <w:tblLook w:val="04A0" w:firstRow="1" w:lastRow="0" w:firstColumn="1" w:lastColumn="0" w:noHBand="0" w:noVBand="1"/>
      </w:tblPr>
      <w:tblGrid>
        <w:gridCol w:w="1945"/>
        <w:gridCol w:w="2345"/>
        <w:gridCol w:w="1965"/>
        <w:gridCol w:w="1636"/>
        <w:gridCol w:w="1459"/>
      </w:tblGrid>
      <w:tr w:rsidR="00D85546" w14:paraId="661A4E98" w14:textId="3FBC62DC" w:rsidTr="00A64552">
        <w:tc>
          <w:tcPr>
            <w:tcW w:w="1945" w:type="dxa"/>
          </w:tcPr>
          <w:p w14:paraId="1CBA8D4F" w14:textId="74379CF6" w:rsidR="00D85546" w:rsidRPr="00D55318" w:rsidRDefault="00D85546" w:rsidP="00D85546">
            <w:pPr>
              <w:rPr>
                <w:rFonts w:ascii="Arial" w:hAnsi="Arial" w:cs="Arial"/>
                <w:color w:val="000000" w:themeColor="text1"/>
              </w:rPr>
            </w:pPr>
            <w:r w:rsidRPr="00D55318">
              <w:rPr>
                <w:rFonts w:ascii="Arial" w:hAnsi="Arial" w:cs="Arial"/>
                <w:color w:val="000000" w:themeColor="text1"/>
              </w:rPr>
              <w:t>High-risk sources</w:t>
            </w:r>
          </w:p>
        </w:tc>
        <w:tc>
          <w:tcPr>
            <w:tcW w:w="2345" w:type="dxa"/>
          </w:tcPr>
          <w:p w14:paraId="3BCBDCF3" w14:textId="77777777" w:rsidR="00D85546" w:rsidRPr="00D55318" w:rsidRDefault="00D85546" w:rsidP="00D85546">
            <w:pPr>
              <w:rPr>
                <w:rFonts w:ascii="Arial" w:hAnsi="Arial" w:cs="Arial"/>
                <w:strike/>
                <w:color w:val="000000" w:themeColor="text1"/>
              </w:rPr>
            </w:pPr>
          </w:p>
        </w:tc>
        <w:tc>
          <w:tcPr>
            <w:tcW w:w="1965" w:type="dxa"/>
          </w:tcPr>
          <w:p w14:paraId="16E83A89" w14:textId="418B0EEE" w:rsidR="00D85546" w:rsidRPr="00D55318" w:rsidRDefault="00D85546" w:rsidP="00D85546">
            <w:pPr>
              <w:rPr>
                <w:rFonts w:ascii="Arial" w:hAnsi="Arial" w:cs="Arial"/>
                <w:color w:val="000000" w:themeColor="text1"/>
              </w:rPr>
            </w:pPr>
            <w:r w:rsidRPr="00D55318">
              <w:rPr>
                <w:rFonts w:ascii="Arial" w:hAnsi="Arial" w:cs="Arial"/>
                <w:color w:val="000000" w:themeColor="text1"/>
              </w:rPr>
              <w:t>Data Source</w:t>
            </w:r>
            <w:r>
              <w:rPr>
                <w:rFonts w:ascii="Arial" w:hAnsi="Arial" w:cs="Arial"/>
                <w:color w:val="000000" w:themeColor="text1"/>
              </w:rPr>
              <w:t>s</w:t>
            </w:r>
          </w:p>
        </w:tc>
        <w:tc>
          <w:tcPr>
            <w:tcW w:w="1636" w:type="dxa"/>
          </w:tcPr>
          <w:p w14:paraId="3A0FCB10" w14:textId="77777777" w:rsidR="00D85546" w:rsidRPr="00D55318" w:rsidRDefault="00D85546" w:rsidP="00D85546">
            <w:pPr>
              <w:rPr>
                <w:rFonts w:ascii="Arial" w:hAnsi="Arial" w:cs="Arial"/>
                <w:color w:val="000000" w:themeColor="text1"/>
              </w:rPr>
            </w:pPr>
          </w:p>
        </w:tc>
        <w:tc>
          <w:tcPr>
            <w:tcW w:w="1459" w:type="dxa"/>
          </w:tcPr>
          <w:p w14:paraId="72CC471E" w14:textId="1F1DA471"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Time window of feature (relative to stroke)</w:t>
            </w:r>
          </w:p>
        </w:tc>
      </w:tr>
      <w:tr w:rsidR="00D85546" w14:paraId="3790DCC6" w14:textId="0251E976" w:rsidTr="00A64552">
        <w:tc>
          <w:tcPr>
            <w:tcW w:w="1945" w:type="dxa"/>
          </w:tcPr>
          <w:p w14:paraId="1A45F93C" w14:textId="77777777" w:rsidR="00D85546" w:rsidRPr="00D55318" w:rsidRDefault="00D85546" w:rsidP="00D85546">
            <w:pPr>
              <w:rPr>
                <w:rFonts w:ascii="Arial" w:hAnsi="Arial" w:cs="Arial"/>
                <w:strike/>
                <w:color w:val="000000" w:themeColor="text1"/>
              </w:rPr>
            </w:pPr>
          </w:p>
        </w:tc>
        <w:tc>
          <w:tcPr>
            <w:tcW w:w="2345" w:type="dxa"/>
          </w:tcPr>
          <w:p w14:paraId="09772860"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Mechanical prosthetic valve</w:t>
            </w:r>
          </w:p>
        </w:tc>
        <w:tc>
          <w:tcPr>
            <w:tcW w:w="1965" w:type="dxa"/>
          </w:tcPr>
          <w:p w14:paraId="3B54997B" w14:textId="3B10B643"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r w:rsidR="00E81B3D">
              <w:rPr>
                <w:rFonts w:ascii="Arial" w:hAnsi="Arial" w:cs="Arial"/>
                <w:color w:val="000000" w:themeColor="text1"/>
              </w:rPr>
              <w:t>, CPT codes</w:t>
            </w:r>
          </w:p>
        </w:tc>
        <w:tc>
          <w:tcPr>
            <w:tcW w:w="1636" w:type="dxa"/>
          </w:tcPr>
          <w:p w14:paraId="68409379" w14:textId="77777777" w:rsidR="00D85546" w:rsidRPr="00D55318" w:rsidRDefault="00D85546" w:rsidP="00D85546">
            <w:pPr>
              <w:rPr>
                <w:rFonts w:ascii="Arial" w:hAnsi="Arial" w:cs="Arial"/>
                <w:color w:val="000000" w:themeColor="text1"/>
              </w:rPr>
            </w:pPr>
          </w:p>
        </w:tc>
        <w:tc>
          <w:tcPr>
            <w:tcW w:w="1459" w:type="dxa"/>
          </w:tcPr>
          <w:p w14:paraId="752E77F3" w14:textId="4F3A58FE"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0831A969" w14:textId="17444C55" w:rsidTr="00A64552">
        <w:tc>
          <w:tcPr>
            <w:tcW w:w="1945" w:type="dxa"/>
          </w:tcPr>
          <w:p w14:paraId="4B7270A5" w14:textId="77777777" w:rsidR="00D85546" w:rsidRPr="00D55318" w:rsidRDefault="00D85546" w:rsidP="00D85546">
            <w:pPr>
              <w:rPr>
                <w:rFonts w:ascii="Arial" w:hAnsi="Arial" w:cs="Arial"/>
                <w:strike/>
                <w:color w:val="000000" w:themeColor="text1"/>
              </w:rPr>
            </w:pPr>
          </w:p>
        </w:tc>
        <w:tc>
          <w:tcPr>
            <w:tcW w:w="2345" w:type="dxa"/>
          </w:tcPr>
          <w:p w14:paraId="0058462F"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Mitral stenosis with atrial fibrillation</w:t>
            </w:r>
          </w:p>
        </w:tc>
        <w:tc>
          <w:tcPr>
            <w:tcW w:w="1965" w:type="dxa"/>
          </w:tcPr>
          <w:p w14:paraId="55891D30" w14:textId="4FC4C58F"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4874FDE5" w14:textId="024FCDAC"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6A44D015" w14:textId="0C74EF3A"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5E433285" w14:textId="1E29D6F1" w:rsidTr="00A64552">
        <w:tc>
          <w:tcPr>
            <w:tcW w:w="1945" w:type="dxa"/>
          </w:tcPr>
          <w:p w14:paraId="743CE361" w14:textId="77777777" w:rsidR="00D85546" w:rsidRPr="00D55318" w:rsidRDefault="00D85546" w:rsidP="00D85546">
            <w:pPr>
              <w:rPr>
                <w:rFonts w:ascii="Arial" w:hAnsi="Arial" w:cs="Arial"/>
                <w:strike/>
                <w:color w:val="000000" w:themeColor="text1"/>
              </w:rPr>
            </w:pPr>
          </w:p>
        </w:tc>
        <w:tc>
          <w:tcPr>
            <w:tcW w:w="2345" w:type="dxa"/>
          </w:tcPr>
          <w:p w14:paraId="5EEBEFF4"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Atrial fibrillation (other than lone atrial fibrillation)</w:t>
            </w:r>
          </w:p>
        </w:tc>
        <w:tc>
          <w:tcPr>
            <w:tcW w:w="1965" w:type="dxa"/>
          </w:tcPr>
          <w:p w14:paraId="1C615D40"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00C34DC1" w14:textId="77777777" w:rsidR="00D85546" w:rsidRPr="00D55318" w:rsidRDefault="00D85546" w:rsidP="00D85546">
            <w:pPr>
              <w:rPr>
                <w:rFonts w:ascii="Arial" w:hAnsi="Arial" w:cs="Arial"/>
                <w:color w:val="000000" w:themeColor="text1"/>
              </w:rPr>
            </w:pPr>
          </w:p>
        </w:tc>
        <w:tc>
          <w:tcPr>
            <w:tcW w:w="1459" w:type="dxa"/>
          </w:tcPr>
          <w:p w14:paraId="3E59D504" w14:textId="7D0A4D92"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7A810434" w14:textId="777B87A4" w:rsidTr="00A64552">
        <w:tc>
          <w:tcPr>
            <w:tcW w:w="1945" w:type="dxa"/>
          </w:tcPr>
          <w:p w14:paraId="52F60317" w14:textId="77777777" w:rsidR="00D85546" w:rsidRPr="00D55318" w:rsidRDefault="00D85546" w:rsidP="00D85546">
            <w:pPr>
              <w:rPr>
                <w:rFonts w:ascii="Arial" w:hAnsi="Arial" w:cs="Arial"/>
                <w:strike/>
                <w:color w:val="000000" w:themeColor="text1"/>
              </w:rPr>
            </w:pPr>
          </w:p>
        </w:tc>
        <w:tc>
          <w:tcPr>
            <w:tcW w:w="2345" w:type="dxa"/>
          </w:tcPr>
          <w:p w14:paraId="42E15CFA"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 xml:space="preserve">Left atrial/atrial appendage thrombus </w:t>
            </w:r>
          </w:p>
        </w:tc>
        <w:tc>
          <w:tcPr>
            <w:tcW w:w="1965" w:type="dxa"/>
          </w:tcPr>
          <w:p w14:paraId="5AB8B192" w14:textId="57FFC622" w:rsidR="00D85546" w:rsidRPr="00D55318" w:rsidRDefault="00D85546" w:rsidP="00D85546">
            <w:pPr>
              <w:rPr>
                <w:rFonts w:ascii="Arial" w:hAnsi="Arial" w:cs="Arial"/>
                <w:strike/>
                <w:color w:val="000000" w:themeColor="text1"/>
              </w:rPr>
            </w:pPr>
          </w:p>
        </w:tc>
        <w:tc>
          <w:tcPr>
            <w:tcW w:w="1636" w:type="dxa"/>
          </w:tcPr>
          <w:p w14:paraId="64B057A5" w14:textId="0A60E9EF"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1DCAEA75" w14:textId="0F4EE183" w:rsidR="00D85546" w:rsidRPr="00D55318" w:rsidRDefault="00D85546" w:rsidP="00D85546">
            <w:pPr>
              <w:rPr>
                <w:rFonts w:ascii="Arial" w:hAnsi="Arial" w:cs="Arial"/>
                <w:color w:val="000000" w:themeColor="text1"/>
              </w:rPr>
            </w:pPr>
            <w:r w:rsidRPr="00036062">
              <w:rPr>
                <w:color w:val="333333"/>
                <w:sz w:val="16"/>
                <w:szCs w:val="16"/>
              </w:rPr>
              <w:t>90d before or after stroke</w:t>
            </w:r>
          </w:p>
        </w:tc>
      </w:tr>
      <w:tr w:rsidR="00D85546" w14:paraId="3BF47533" w14:textId="4784ADD1" w:rsidTr="00A64552">
        <w:tc>
          <w:tcPr>
            <w:tcW w:w="1945" w:type="dxa"/>
          </w:tcPr>
          <w:p w14:paraId="428B3ABF" w14:textId="77777777" w:rsidR="00D85546" w:rsidRPr="00D55318" w:rsidRDefault="00D85546" w:rsidP="00D85546">
            <w:pPr>
              <w:rPr>
                <w:rFonts w:ascii="Arial" w:hAnsi="Arial" w:cs="Arial"/>
                <w:strike/>
                <w:color w:val="000000" w:themeColor="text1"/>
              </w:rPr>
            </w:pPr>
          </w:p>
        </w:tc>
        <w:tc>
          <w:tcPr>
            <w:tcW w:w="2345" w:type="dxa"/>
          </w:tcPr>
          <w:p w14:paraId="725994F7"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 xml:space="preserve">Sick sinus syndrome </w:t>
            </w:r>
          </w:p>
        </w:tc>
        <w:tc>
          <w:tcPr>
            <w:tcW w:w="1965" w:type="dxa"/>
          </w:tcPr>
          <w:p w14:paraId="71B4B0ED"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36CAB85E" w14:textId="77777777" w:rsidR="00D85546" w:rsidRPr="00D55318" w:rsidRDefault="00D85546" w:rsidP="00D85546">
            <w:pPr>
              <w:rPr>
                <w:rFonts w:ascii="Arial" w:hAnsi="Arial" w:cs="Arial"/>
                <w:color w:val="000000" w:themeColor="text1"/>
              </w:rPr>
            </w:pPr>
          </w:p>
        </w:tc>
        <w:tc>
          <w:tcPr>
            <w:tcW w:w="1459" w:type="dxa"/>
          </w:tcPr>
          <w:p w14:paraId="3E1CF429" w14:textId="602E21A6"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28A8A532" w14:textId="369C4374" w:rsidTr="00A64552">
        <w:tc>
          <w:tcPr>
            <w:tcW w:w="1945" w:type="dxa"/>
          </w:tcPr>
          <w:p w14:paraId="2C40FE2B" w14:textId="77777777" w:rsidR="00D85546" w:rsidRPr="00D55318" w:rsidRDefault="00D85546" w:rsidP="00D85546">
            <w:pPr>
              <w:rPr>
                <w:rFonts w:ascii="Arial" w:hAnsi="Arial" w:cs="Arial"/>
                <w:strike/>
                <w:color w:val="000000" w:themeColor="text1"/>
              </w:rPr>
            </w:pPr>
          </w:p>
        </w:tc>
        <w:tc>
          <w:tcPr>
            <w:tcW w:w="2345" w:type="dxa"/>
          </w:tcPr>
          <w:p w14:paraId="54638CE3"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 xml:space="preserve">Recent myocardial infarction (&lt;4weeks) </w:t>
            </w:r>
          </w:p>
        </w:tc>
        <w:tc>
          <w:tcPr>
            <w:tcW w:w="1965" w:type="dxa"/>
          </w:tcPr>
          <w:p w14:paraId="0A20D56E"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694A3429" w14:textId="77777777" w:rsidR="00D85546" w:rsidRPr="00D55318" w:rsidRDefault="00D85546" w:rsidP="00D85546">
            <w:pPr>
              <w:rPr>
                <w:rFonts w:ascii="Arial" w:hAnsi="Arial" w:cs="Arial"/>
                <w:color w:val="000000" w:themeColor="text1"/>
              </w:rPr>
            </w:pPr>
          </w:p>
        </w:tc>
        <w:tc>
          <w:tcPr>
            <w:tcW w:w="1459" w:type="dxa"/>
          </w:tcPr>
          <w:p w14:paraId="75970177" w14:textId="64CDCCF2"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&lt;=4 weeks prior by definition</w:t>
            </w:r>
          </w:p>
        </w:tc>
      </w:tr>
      <w:tr w:rsidR="00D85546" w14:paraId="1618536D" w14:textId="2BFAE5A9" w:rsidTr="00A64552">
        <w:tc>
          <w:tcPr>
            <w:tcW w:w="1945" w:type="dxa"/>
          </w:tcPr>
          <w:p w14:paraId="68D62689" w14:textId="77777777" w:rsidR="00D85546" w:rsidRPr="00D55318" w:rsidRDefault="00D85546" w:rsidP="00D85546">
            <w:pPr>
              <w:rPr>
                <w:rFonts w:ascii="Arial" w:hAnsi="Arial" w:cs="Arial"/>
                <w:strike/>
                <w:color w:val="000000" w:themeColor="text1"/>
              </w:rPr>
            </w:pPr>
          </w:p>
        </w:tc>
        <w:tc>
          <w:tcPr>
            <w:tcW w:w="2345" w:type="dxa"/>
          </w:tcPr>
          <w:p w14:paraId="7A913886"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Left ventricular thrombus</w:t>
            </w:r>
          </w:p>
        </w:tc>
        <w:tc>
          <w:tcPr>
            <w:tcW w:w="1965" w:type="dxa"/>
          </w:tcPr>
          <w:p w14:paraId="303255F5"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03F3E641" w14:textId="6D5AC90E" w:rsidR="00D85546" w:rsidRPr="00D55318" w:rsidRDefault="00415F66" w:rsidP="00D85546">
            <w:pPr>
              <w:rPr>
                <w:rFonts w:ascii="Arial" w:hAnsi="Arial" w:cs="Arial"/>
                <w:color w:val="000000" w:themeColor="text1"/>
              </w:rPr>
            </w:pPr>
            <w:r>
              <w:rPr>
                <w:rFonts w:ascii="Arial" w:hAnsi="Arial" w:cs="Arial"/>
                <w:color w:val="000000" w:themeColor="text1"/>
              </w:rPr>
              <w:t>Echo report</w:t>
            </w:r>
            <w:bookmarkStart w:id="3" w:name="_GoBack"/>
            <w:bookmarkEnd w:id="3"/>
          </w:p>
        </w:tc>
        <w:tc>
          <w:tcPr>
            <w:tcW w:w="1459" w:type="dxa"/>
          </w:tcPr>
          <w:p w14:paraId="1330CCA2" w14:textId="463C527B"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64019861" w14:textId="3E862E6E" w:rsidTr="00A64552">
        <w:tc>
          <w:tcPr>
            <w:tcW w:w="1945" w:type="dxa"/>
          </w:tcPr>
          <w:p w14:paraId="3E4531A6" w14:textId="77777777" w:rsidR="00D85546" w:rsidRPr="00D55318" w:rsidRDefault="00D85546" w:rsidP="00D85546">
            <w:pPr>
              <w:rPr>
                <w:rFonts w:ascii="Arial" w:hAnsi="Arial" w:cs="Arial"/>
                <w:strike/>
                <w:color w:val="000000" w:themeColor="text1"/>
              </w:rPr>
            </w:pPr>
          </w:p>
        </w:tc>
        <w:tc>
          <w:tcPr>
            <w:tcW w:w="2345" w:type="dxa"/>
          </w:tcPr>
          <w:p w14:paraId="7F8E77DB"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 xml:space="preserve">Dilated cardiomyopathy </w:t>
            </w:r>
          </w:p>
        </w:tc>
        <w:tc>
          <w:tcPr>
            <w:tcW w:w="1965" w:type="dxa"/>
          </w:tcPr>
          <w:p w14:paraId="17990280"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0DDA750E" w14:textId="77777777" w:rsidR="00D85546" w:rsidRPr="00D55318" w:rsidRDefault="00D85546" w:rsidP="00D85546">
            <w:pPr>
              <w:rPr>
                <w:rFonts w:ascii="Arial" w:hAnsi="Arial" w:cs="Arial"/>
                <w:color w:val="000000" w:themeColor="text1"/>
              </w:rPr>
            </w:pPr>
          </w:p>
        </w:tc>
        <w:tc>
          <w:tcPr>
            <w:tcW w:w="1459" w:type="dxa"/>
          </w:tcPr>
          <w:p w14:paraId="3FA790AA" w14:textId="1335081C"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197DDA17" w14:textId="47267BA3" w:rsidTr="00A64552">
        <w:tc>
          <w:tcPr>
            <w:tcW w:w="1945" w:type="dxa"/>
          </w:tcPr>
          <w:p w14:paraId="2C3F9DB4" w14:textId="77777777" w:rsidR="00D85546" w:rsidRPr="00D55318" w:rsidRDefault="00D85546" w:rsidP="00D85546">
            <w:pPr>
              <w:rPr>
                <w:rFonts w:ascii="Arial" w:hAnsi="Arial" w:cs="Arial"/>
                <w:strike/>
                <w:color w:val="000000" w:themeColor="text1"/>
              </w:rPr>
            </w:pPr>
          </w:p>
        </w:tc>
        <w:tc>
          <w:tcPr>
            <w:tcW w:w="2345" w:type="dxa"/>
          </w:tcPr>
          <w:p w14:paraId="1F91BB6A"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Akinetic left ventricular segment</w:t>
            </w:r>
          </w:p>
        </w:tc>
        <w:tc>
          <w:tcPr>
            <w:tcW w:w="1965" w:type="dxa"/>
          </w:tcPr>
          <w:p w14:paraId="34CF8DC0" w14:textId="27EC6BAC" w:rsidR="00D85546" w:rsidRPr="00D55318" w:rsidRDefault="00D85546" w:rsidP="00D85546">
            <w:pPr>
              <w:rPr>
                <w:rFonts w:ascii="Arial" w:hAnsi="Arial" w:cs="Arial"/>
                <w:color w:val="000000" w:themeColor="text1"/>
              </w:rPr>
            </w:pPr>
          </w:p>
        </w:tc>
        <w:tc>
          <w:tcPr>
            <w:tcW w:w="1636" w:type="dxa"/>
          </w:tcPr>
          <w:p w14:paraId="1604BB3D" w14:textId="33EB7848"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4678EAD1" w14:textId="7484E253"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178B96EE" w14:textId="0D2BD19D" w:rsidTr="00A64552">
        <w:tc>
          <w:tcPr>
            <w:tcW w:w="1945" w:type="dxa"/>
          </w:tcPr>
          <w:p w14:paraId="0C2467F2" w14:textId="77777777" w:rsidR="00D85546" w:rsidRPr="00D55318" w:rsidRDefault="00D85546" w:rsidP="00D85546">
            <w:pPr>
              <w:rPr>
                <w:rFonts w:ascii="Arial" w:hAnsi="Arial" w:cs="Arial"/>
                <w:strike/>
                <w:color w:val="000000" w:themeColor="text1"/>
              </w:rPr>
            </w:pPr>
          </w:p>
        </w:tc>
        <w:tc>
          <w:tcPr>
            <w:tcW w:w="2345" w:type="dxa"/>
          </w:tcPr>
          <w:p w14:paraId="0143B29C" w14:textId="1D219599" w:rsidR="00D85546" w:rsidRPr="00D55318" w:rsidRDefault="00D85546" w:rsidP="00D85546">
            <w:pPr>
              <w:rPr>
                <w:rFonts w:ascii="Arial" w:hAnsi="Arial" w:cs="Arial"/>
                <w:color w:val="000000" w:themeColor="text1"/>
              </w:rPr>
            </w:pPr>
            <w:r w:rsidRPr="00D55318">
              <w:rPr>
                <w:rFonts w:ascii="Arial" w:hAnsi="Arial" w:cs="Arial"/>
                <w:color w:val="000000" w:themeColor="text1"/>
              </w:rPr>
              <w:t>Atrial myxoma</w:t>
            </w:r>
          </w:p>
        </w:tc>
        <w:tc>
          <w:tcPr>
            <w:tcW w:w="1965" w:type="dxa"/>
          </w:tcPr>
          <w:p w14:paraId="1D27B65C"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7C09554A" w14:textId="77777777" w:rsidR="00D85546" w:rsidRPr="00D55318" w:rsidRDefault="00D85546" w:rsidP="00D85546">
            <w:pPr>
              <w:rPr>
                <w:rFonts w:ascii="Arial" w:hAnsi="Arial" w:cs="Arial"/>
                <w:color w:val="000000" w:themeColor="text1"/>
              </w:rPr>
            </w:pPr>
          </w:p>
        </w:tc>
        <w:tc>
          <w:tcPr>
            <w:tcW w:w="1459" w:type="dxa"/>
          </w:tcPr>
          <w:p w14:paraId="38AE2559" w14:textId="28EB8749"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132B9E6B" w14:textId="76380E2A" w:rsidTr="00A64552">
        <w:tc>
          <w:tcPr>
            <w:tcW w:w="1945" w:type="dxa"/>
          </w:tcPr>
          <w:p w14:paraId="1AAF5B79" w14:textId="77777777" w:rsidR="00D85546" w:rsidRPr="00D55318" w:rsidRDefault="00D85546" w:rsidP="00D85546">
            <w:pPr>
              <w:rPr>
                <w:rFonts w:ascii="Arial" w:hAnsi="Arial" w:cs="Arial"/>
                <w:strike/>
                <w:color w:val="000000" w:themeColor="text1"/>
              </w:rPr>
            </w:pPr>
          </w:p>
        </w:tc>
        <w:tc>
          <w:tcPr>
            <w:tcW w:w="2345" w:type="dxa"/>
          </w:tcPr>
          <w:p w14:paraId="54550301" w14:textId="2C74C61B" w:rsidR="00D85546" w:rsidRPr="00D55318" w:rsidRDefault="00D85546" w:rsidP="00D85546">
            <w:pPr>
              <w:rPr>
                <w:rFonts w:ascii="Arial" w:hAnsi="Arial" w:cs="Arial"/>
                <w:color w:val="000000" w:themeColor="text1"/>
              </w:rPr>
            </w:pPr>
            <w:r w:rsidRPr="00D55318">
              <w:rPr>
                <w:rFonts w:ascii="Arial" w:hAnsi="Arial" w:cs="Arial"/>
                <w:color w:val="000000" w:themeColor="text1"/>
              </w:rPr>
              <w:t>Infective endocarditis</w:t>
            </w:r>
          </w:p>
        </w:tc>
        <w:tc>
          <w:tcPr>
            <w:tcW w:w="1965" w:type="dxa"/>
          </w:tcPr>
          <w:p w14:paraId="5C61133B" w14:textId="1F277505"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3824179B" w14:textId="77777777" w:rsidR="00D85546" w:rsidRPr="00D55318" w:rsidRDefault="00D85546" w:rsidP="00D85546">
            <w:pPr>
              <w:rPr>
                <w:rFonts w:ascii="Arial" w:hAnsi="Arial" w:cs="Arial"/>
                <w:color w:val="000000" w:themeColor="text1"/>
              </w:rPr>
            </w:pPr>
          </w:p>
        </w:tc>
        <w:tc>
          <w:tcPr>
            <w:tcW w:w="1459" w:type="dxa"/>
          </w:tcPr>
          <w:p w14:paraId="05133787" w14:textId="6EB1BC2E"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90d before or after stroke</w:t>
            </w:r>
          </w:p>
        </w:tc>
      </w:tr>
      <w:tr w:rsidR="00D85546" w14:paraId="3F545F1B" w14:textId="75C3D05E" w:rsidTr="00A64552">
        <w:tc>
          <w:tcPr>
            <w:tcW w:w="1945" w:type="dxa"/>
          </w:tcPr>
          <w:p w14:paraId="6129ED95"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Medium-risk sources</w:t>
            </w:r>
          </w:p>
        </w:tc>
        <w:tc>
          <w:tcPr>
            <w:tcW w:w="2345" w:type="dxa"/>
          </w:tcPr>
          <w:p w14:paraId="208C4968" w14:textId="77777777" w:rsidR="00D85546" w:rsidRPr="00D55318" w:rsidRDefault="00D85546" w:rsidP="00D85546">
            <w:pPr>
              <w:rPr>
                <w:rFonts w:ascii="Arial" w:hAnsi="Arial" w:cs="Arial"/>
                <w:strike/>
                <w:color w:val="000000" w:themeColor="text1"/>
              </w:rPr>
            </w:pPr>
          </w:p>
        </w:tc>
        <w:tc>
          <w:tcPr>
            <w:tcW w:w="1965" w:type="dxa"/>
          </w:tcPr>
          <w:p w14:paraId="40E8D586" w14:textId="77777777" w:rsidR="00D85546" w:rsidRPr="00D55318" w:rsidRDefault="00D85546" w:rsidP="00D85546">
            <w:pPr>
              <w:rPr>
                <w:rFonts w:ascii="Arial" w:hAnsi="Arial" w:cs="Arial"/>
                <w:strike/>
                <w:color w:val="000000" w:themeColor="text1"/>
              </w:rPr>
            </w:pPr>
          </w:p>
        </w:tc>
        <w:tc>
          <w:tcPr>
            <w:tcW w:w="1636" w:type="dxa"/>
          </w:tcPr>
          <w:p w14:paraId="322990FD" w14:textId="77777777" w:rsidR="00D85546" w:rsidRPr="00D55318" w:rsidRDefault="00D85546" w:rsidP="00D85546">
            <w:pPr>
              <w:rPr>
                <w:rFonts w:ascii="Arial" w:hAnsi="Arial" w:cs="Arial"/>
                <w:strike/>
                <w:color w:val="000000" w:themeColor="text1"/>
              </w:rPr>
            </w:pPr>
          </w:p>
        </w:tc>
        <w:tc>
          <w:tcPr>
            <w:tcW w:w="1459" w:type="dxa"/>
          </w:tcPr>
          <w:p w14:paraId="10866930" w14:textId="338D278C" w:rsidR="00D85546" w:rsidRPr="00D55318" w:rsidRDefault="00D85546" w:rsidP="00D85546">
            <w:pPr>
              <w:rPr>
                <w:rFonts w:ascii="Arial" w:hAnsi="Arial" w:cs="Arial"/>
                <w:strike/>
                <w:color w:val="000000" w:themeColor="text1"/>
              </w:rPr>
            </w:pPr>
            <w:r w:rsidRPr="00036062">
              <w:rPr>
                <w:rFonts w:ascii="Arial" w:hAnsi="Arial" w:cs="Arial"/>
                <w:color w:val="000000"/>
                <w:sz w:val="16"/>
                <w:szCs w:val="16"/>
              </w:rPr>
              <w:t> </w:t>
            </w:r>
          </w:p>
        </w:tc>
      </w:tr>
      <w:tr w:rsidR="00D85546" w14:paraId="4DF6BA08" w14:textId="2C6A6BB9" w:rsidTr="00A64552">
        <w:tc>
          <w:tcPr>
            <w:tcW w:w="1945" w:type="dxa"/>
          </w:tcPr>
          <w:p w14:paraId="22D15817" w14:textId="77777777" w:rsidR="00D85546" w:rsidRPr="00D55318" w:rsidRDefault="00D85546" w:rsidP="00D85546">
            <w:pPr>
              <w:rPr>
                <w:rFonts w:ascii="Arial" w:hAnsi="Arial" w:cs="Arial"/>
                <w:strike/>
                <w:color w:val="000000" w:themeColor="text1"/>
              </w:rPr>
            </w:pPr>
          </w:p>
        </w:tc>
        <w:tc>
          <w:tcPr>
            <w:tcW w:w="2345" w:type="dxa"/>
          </w:tcPr>
          <w:p w14:paraId="542D368E"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 xml:space="preserve">Mitral valve </w:t>
            </w:r>
            <w:proofErr w:type="gramStart"/>
            <w:r w:rsidRPr="00D55318">
              <w:rPr>
                <w:rFonts w:ascii="Arial" w:hAnsi="Arial" w:cs="Arial"/>
                <w:color w:val="000000" w:themeColor="text1"/>
              </w:rPr>
              <w:t>prolapse</w:t>
            </w:r>
            <w:proofErr w:type="gramEnd"/>
          </w:p>
        </w:tc>
        <w:tc>
          <w:tcPr>
            <w:tcW w:w="1965" w:type="dxa"/>
          </w:tcPr>
          <w:p w14:paraId="6592DB5F" w14:textId="30A571A5"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078CDDC7" w14:textId="6B7230FA"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70B10ECA" w14:textId="493302FF"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70E0B504" w14:textId="41A72500" w:rsidTr="00A64552">
        <w:tc>
          <w:tcPr>
            <w:tcW w:w="1945" w:type="dxa"/>
          </w:tcPr>
          <w:p w14:paraId="0D4B9BAD" w14:textId="77777777" w:rsidR="00D85546" w:rsidRPr="00D55318" w:rsidRDefault="00D85546" w:rsidP="00D85546">
            <w:pPr>
              <w:rPr>
                <w:rFonts w:ascii="Arial" w:hAnsi="Arial" w:cs="Arial"/>
                <w:color w:val="000000" w:themeColor="text1"/>
              </w:rPr>
            </w:pPr>
          </w:p>
        </w:tc>
        <w:tc>
          <w:tcPr>
            <w:tcW w:w="2345" w:type="dxa"/>
          </w:tcPr>
          <w:p w14:paraId="289FFC5D"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 xml:space="preserve">Mitral annulus calcification </w:t>
            </w:r>
          </w:p>
        </w:tc>
        <w:tc>
          <w:tcPr>
            <w:tcW w:w="1965" w:type="dxa"/>
          </w:tcPr>
          <w:p w14:paraId="1CA13E53" w14:textId="311868C7"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1BB80F3D" w14:textId="5605A1AE"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09DB022C" w14:textId="4506C202"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14AE25E2" w14:textId="64E5A86A" w:rsidTr="00A64552">
        <w:tc>
          <w:tcPr>
            <w:tcW w:w="1945" w:type="dxa"/>
          </w:tcPr>
          <w:p w14:paraId="778D4380" w14:textId="77777777" w:rsidR="00D85546" w:rsidRPr="00D55318" w:rsidRDefault="00D85546" w:rsidP="00D85546">
            <w:pPr>
              <w:rPr>
                <w:rFonts w:ascii="Arial" w:hAnsi="Arial" w:cs="Arial"/>
                <w:strike/>
                <w:color w:val="000000" w:themeColor="text1"/>
              </w:rPr>
            </w:pPr>
          </w:p>
        </w:tc>
        <w:tc>
          <w:tcPr>
            <w:tcW w:w="2345" w:type="dxa"/>
          </w:tcPr>
          <w:p w14:paraId="016378D2"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 xml:space="preserve">Mitral stenosis without atrial fibrillation </w:t>
            </w:r>
          </w:p>
        </w:tc>
        <w:tc>
          <w:tcPr>
            <w:tcW w:w="1965" w:type="dxa"/>
          </w:tcPr>
          <w:p w14:paraId="601EB261" w14:textId="175FD11E"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07F6DC7E" w14:textId="10786899"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39F36E91" w14:textId="2F4DAA9B"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20C54E0F" w14:textId="56EACF12" w:rsidTr="00A64552">
        <w:tc>
          <w:tcPr>
            <w:tcW w:w="1945" w:type="dxa"/>
          </w:tcPr>
          <w:p w14:paraId="77F00A97" w14:textId="77777777" w:rsidR="00D85546" w:rsidRPr="00D55318" w:rsidRDefault="00D85546" w:rsidP="00D85546">
            <w:pPr>
              <w:rPr>
                <w:rFonts w:ascii="Arial" w:hAnsi="Arial" w:cs="Arial"/>
                <w:strike/>
                <w:color w:val="000000" w:themeColor="text1"/>
              </w:rPr>
            </w:pPr>
          </w:p>
        </w:tc>
        <w:tc>
          <w:tcPr>
            <w:tcW w:w="2345" w:type="dxa"/>
          </w:tcPr>
          <w:p w14:paraId="4ED34B99" w14:textId="77777777"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Left atrial turbulence (smoke)</w:t>
            </w:r>
          </w:p>
        </w:tc>
        <w:tc>
          <w:tcPr>
            <w:tcW w:w="1965" w:type="dxa"/>
          </w:tcPr>
          <w:p w14:paraId="1B081975" w14:textId="1AB940CA" w:rsidR="00D85546" w:rsidRPr="00D55318" w:rsidRDefault="00C2283C" w:rsidP="00D85546">
            <w:pPr>
              <w:rPr>
                <w:rFonts w:ascii="Arial" w:hAnsi="Arial" w:cs="Arial"/>
                <w:color w:val="000000" w:themeColor="text1"/>
              </w:rPr>
            </w:pPr>
            <w:r>
              <w:rPr>
                <w:rFonts w:ascii="Arial" w:hAnsi="Arial" w:cs="Arial"/>
                <w:color w:val="000000" w:themeColor="text1"/>
              </w:rPr>
              <w:t>ICD codes</w:t>
            </w:r>
          </w:p>
        </w:tc>
        <w:tc>
          <w:tcPr>
            <w:tcW w:w="1636" w:type="dxa"/>
          </w:tcPr>
          <w:p w14:paraId="4CDAAFAD" w14:textId="59678C79"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6039BB91" w14:textId="5196DB04"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90d before or after stroke</w:t>
            </w:r>
          </w:p>
        </w:tc>
      </w:tr>
      <w:tr w:rsidR="00D85546" w14:paraId="675F9939" w14:textId="4A22ED9D" w:rsidTr="00A64552">
        <w:tc>
          <w:tcPr>
            <w:tcW w:w="1945" w:type="dxa"/>
          </w:tcPr>
          <w:p w14:paraId="4C5063E6" w14:textId="77777777" w:rsidR="00D85546" w:rsidRPr="00D55318" w:rsidRDefault="00D85546" w:rsidP="00D85546">
            <w:pPr>
              <w:rPr>
                <w:rFonts w:ascii="Arial" w:hAnsi="Arial" w:cs="Arial"/>
                <w:color w:val="000000" w:themeColor="text1"/>
              </w:rPr>
            </w:pPr>
          </w:p>
        </w:tc>
        <w:tc>
          <w:tcPr>
            <w:tcW w:w="2345" w:type="dxa"/>
          </w:tcPr>
          <w:p w14:paraId="43154F36"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Atrial septal aneurysm</w:t>
            </w:r>
          </w:p>
        </w:tc>
        <w:tc>
          <w:tcPr>
            <w:tcW w:w="1965" w:type="dxa"/>
          </w:tcPr>
          <w:p w14:paraId="238CB099" w14:textId="41DB0368" w:rsidR="00D85546" w:rsidRPr="00D55318" w:rsidRDefault="00D85546" w:rsidP="00D85546">
            <w:pPr>
              <w:rPr>
                <w:rFonts w:ascii="Arial" w:hAnsi="Arial" w:cs="Arial"/>
                <w:strike/>
                <w:color w:val="000000" w:themeColor="text1"/>
              </w:rPr>
            </w:pPr>
            <w:r w:rsidRPr="00D55318">
              <w:rPr>
                <w:rFonts w:ascii="Arial" w:hAnsi="Arial" w:cs="Arial"/>
                <w:color w:val="000000" w:themeColor="text1"/>
              </w:rPr>
              <w:t>ICD codes</w:t>
            </w:r>
          </w:p>
        </w:tc>
        <w:tc>
          <w:tcPr>
            <w:tcW w:w="1636" w:type="dxa"/>
          </w:tcPr>
          <w:p w14:paraId="1878A4BB" w14:textId="51E61D80"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4D0AAE18" w14:textId="235D1913"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5C92782A" w14:textId="31A53A0B" w:rsidTr="00A64552">
        <w:tc>
          <w:tcPr>
            <w:tcW w:w="1945" w:type="dxa"/>
          </w:tcPr>
          <w:p w14:paraId="59861006" w14:textId="77777777" w:rsidR="00D85546" w:rsidRPr="00D55318" w:rsidRDefault="00D85546" w:rsidP="00D85546">
            <w:pPr>
              <w:rPr>
                <w:rFonts w:ascii="Arial" w:hAnsi="Arial" w:cs="Arial"/>
                <w:color w:val="000000" w:themeColor="text1"/>
              </w:rPr>
            </w:pPr>
          </w:p>
        </w:tc>
        <w:tc>
          <w:tcPr>
            <w:tcW w:w="2345" w:type="dxa"/>
          </w:tcPr>
          <w:p w14:paraId="07219ABD"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 xml:space="preserve">Patent foramen </w:t>
            </w:r>
            <w:proofErr w:type="spellStart"/>
            <w:r w:rsidRPr="00D55318">
              <w:rPr>
                <w:rFonts w:ascii="Arial" w:hAnsi="Arial" w:cs="Arial"/>
                <w:color w:val="000000" w:themeColor="text1"/>
              </w:rPr>
              <w:t>ovale</w:t>
            </w:r>
            <w:proofErr w:type="spellEnd"/>
          </w:p>
        </w:tc>
        <w:tc>
          <w:tcPr>
            <w:tcW w:w="1965" w:type="dxa"/>
          </w:tcPr>
          <w:p w14:paraId="2F39EEFF" w14:textId="4FB4F838"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2744912A" w14:textId="0A1E83DA"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14A39352" w14:textId="4597A19A"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32543E90" w14:textId="53394C04" w:rsidTr="00A64552">
        <w:tc>
          <w:tcPr>
            <w:tcW w:w="1945" w:type="dxa"/>
          </w:tcPr>
          <w:p w14:paraId="7A18C0B1" w14:textId="77777777" w:rsidR="00D85546" w:rsidRPr="00D55318" w:rsidRDefault="00D85546" w:rsidP="00D85546">
            <w:pPr>
              <w:rPr>
                <w:rFonts w:ascii="Arial" w:hAnsi="Arial" w:cs="Arial"/>
                <w:color w:val="000000" w:themeColor="text1"/>
              </w:rPr>
            </w:pPr>
          </w:p>
        </w:tc>
        <w:tc>
          <w:tcPr>
            <w:tcW w:w="2345" w:type="dxa"/>
          </w:tcPr>
          <w:p w14:paraId="22A5338C"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Atrial flutter</w:t>
            </w:r>
          </w:p>
        </w:tc>
        <w:tc>
          <w:tcPr>
            <w:tcW w:w="1965" w:type="dxa"/>
          </w:tcPr>
          <w:p w14:paraId="36B75568"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68FEB66D" w14:textId="77777777" w:rsidR="00D85546" w:rsidRPr="00D55318" w:rsidRDefault="00D85546" w:rsidP="00D85546">
            <w:pPr>
              <w:rPr>
                <w:rFonts w:ascii="Arial" w:hAnsi="Arial" w:cs="Arial"/>
                <w:color w:val="000000" w:themeColor="text1"/>
              </w:rPr>
            </w:pPr>
          </w:p>
        </w:tc>
        <w:tc>
          <w:tcPr>
            <w:tcW w:w="1459" w:type="dxa"/>
          </w:tcPr>
          <w:p w14:paraId="4E636E3A" w14:textId="651F7785"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318F5994" w14:textId="4913EBAC" w:rsidTr="00A64552">
        <w:tc>
          <w:tcPr>
            <w:tcW w:w="1945" w:type="dxa"/>
          </w:tcPr>
          <w:p w14:paraId="64F0F499" w14:textId="77777777" w:rsidR="00D85546" w:rsidRPr="00D55318" w:rsidRDefault="00D85546" w:rsidP="00D85546">
            <w:pPr>
              <w:rPr>
                <w:rFonts w:ascii="Arial" w:hAnsi="Arial" w:cs="Arial"/>
                <w:color w:val="000000" w:themeColor="text1"/>
              </w:rPr>
            </w:pPr>
          </w:p>
        </w:tc>
        <w:tc>
          <w:tcPr>
            <w:tcW w:w="2345" w:type="dxa"/>
          </w:tcPr>
          <w:p w14:paraId="0AE48D11"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Lone atrial fibrillation</w:t>
            </w:r>
          </w:p>
        </w:tc>
        <w:tc>
          <w:tcPr>
            <w:tcW w:w="1965" w:type="dxa"/>
          </w:tcPr>
          <w:p w14:paraId="7D0485D6"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15A9D2B3" w14:textId="77777777" w:rsidR="00D85546" w:rsidRPr="00D55318" w:rsidRDefault="00D85546" w:rsidP="00D85546">
            <w:pPr>
              <w:rPr>
                <w:rFonts w:ascii="Arial" w:hAnsi="Arial" w:cs="Arial"/>
                <w:color w:val="000000" w:themeColor="text1"/>
              </w:rPr>
            </w:pPr>
          </w:p>
        </w:tc>
        <w:tc>
          <w:tcPr>
            <w:tcW w:w="1459" w:type="dxa"/>
          </w:tcPr>
          <w:p w14:paraId="2C0B0DB4" w14:textId="03391CB6"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1882EB8D" w14:textId="20F502F1" w:rsidTr="00A64552">
        <w:tc>
          <w:tcPr>
            <w:tcW w:w="1945" w:type="dxa"/>
          </w:tcPr>
          <w:p w14:paraId="636C5FE6" w14:textId="77777777" w:rsidR="00D85546" w:rsidRPr="00D55318" w:rsidRDefault="00D85546" w:rsidP="00D85546">
            <w:pPr>
              <w:rPr>
                <w:rFonts w:ascii="Arial" w:hAnsi="Arial" w:cs="Arial"/>
                <w:color w:val="000000" w:themeColor="text1"/>
              </w:rPr>
            </w:pPr>
          </w:p>
        </w:tc>
        <w:tc>
          <w:tcPr>
            <w:tcW w:w="2345" w:type="dxa"/>
          </w:tcPr>
          <w:p w14:paraId="4FA7F24A"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 xml:space="preserve">Bioprosthetic cardiac valve </w:t>
            </w:r>
          </w:p>
        </w:tc>
        <w:tc>
          <w:tcPr>
            <w:tcW w:w="1965" w:type="dxa"/>
          </w:tcPr>
          <w:p w14:paraId="7906E4C2"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 CPT codes</w:t>
            </w:r>
          </w:p>
        </w:tc>
        <w:tc>
          <w:tcPr>
            <w:tcW w:w="1636" w:type="dxa"/>
          </w:tcPr>
          <w:p w14:paraId="6857E42B" w14:textId="77777777" w:rsidR="00D85546" w:rsidRPr="00D55318" w:rsidRDefault="00D85546" w:rsidP="00D85546">
            <w:pPr>
              <w:rPr>
                <w:rFonts w:ascii="Arial" w:hAnsi="Arial" w:cs="Arial"/>
                <w:color w:val="000000" w:themeColor="text1"/>
              </w:rPr>
            </w:pPr>
          </w:p>
        </w:tc>
        <w:tc>
          <w:tcPr>
            <w:tcW w:w="1459" w:type="dxa"/>
          </w:tcPr>
          <w:p w14:paraId="51482F10" w14:textId="410F1B1A"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66BB1CCA" w14:textId="0082255A" w:rsidTr="00A64552">
        <w:tc>
          <w:tcPr>
            <w:tcW w:w="1945" w:type="dxa"/>
          </w:tcPr>
          <w:p w14:paraId="71934A79" w14:textId="77777777" w:rsidR="00D85546" w:rsidRPr="00D55318" w:rsidRDefault="00D85546" w:rsidP="00D85546">
            <w:pPr>
              <w:rPr>
                <w:rFonts w:ascii="Arial" w:hAnsi="Arial" w:cs="Arial"/>
                <w:color w:val="000000" w:themeColor="text1"/>
              </w:rPr>
            </w:pPr>
          </w:p>
        </w:tc>
        <w:tc>
          <w:tcPr>
            <w:tcW w:w="2345" w:type="dxa"/>
          </w:tcPr>
          <w:p w14:paraId="34BE0A54" w14:textId="287DB590" w:rsidR="00D85546" w:rsidRPr="00D55318" w:rsidRDefault="00D85546" w:rsidP="00D85546">
            <w:pPr>
              <w:rPr>
                <w:rFonts w:ascii="Arial" w:hAnsi="Arial" w:cs="Arial"/>
                <w:color w:val="000000" w:themeColor="text1"/>
              </w:rPr>
            </w:pPr>
            <w:r w:rsidRPr="00D55318">
              <w:rPr>
                <w:rFonts w:ascii="Arial" w:hAnsi="Arial" w:cs="Arial"/>
                <w:color w:val="000000" w:themeColor="text1"/>
              </w:rPr>
              <w:t>Nonbacterial thrombotic endocarditis</w:t>
            </w:r>
          </w:p>
        </w:tc>
        <w:tc>
          <w:tcPr>
            <w:tcW w:w="1965" w:type="dxa"/>
          </w:tcPr>
          <w:p w14:paraId="799F137A"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3ED192EA" w14:textId="77777777" w:rsidR="00D85546" w:rsidRPr="00D55318" w:rsidRDefault="00D85546" w:rsidP="00D85546">
            <w:pPr>
              <w:rPr>
                <w:rFonts w:ascii="Arial" w:hAnsi="Arial" w:cs="Arial"/>
                <w:color w:val="000000" w:themeColor="text1"/>
              </w:rPr>
            </w:pPr>
          </w:p>
        </w:tc>
        <w:tc>
          <w:tcPr>
            <w:tcW w:w="1459" w:type="dxa"/>
          </w:tcPr>
          <w:p w14:paraId="61E7F123" w14:textId="7B8F9BFF"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90d before or after stroke</w:t>
            </w:r>
          </w:p>
        </w:tc>
      </w:tr>
      <w:tr w:rsidR="00D85546" w14:paraId="64952F8B" w14:textId="6AD58212" w:rsidTr="00A64552">
        <w:tc>
          <w:tcPr>
            <w:tcW w:w="1945" w:type="dxa"/>
          </w:tcPr>
          <w:p w14:paraId="529533B7" w14:textId="77777777" w:rsidR="00D85546" w:rsidRPr="00D55318" w:rsidRDefault="00D85546" w:rsidP="00D85546">
            <w:pPr>
              <w:rPr>
                <w:rFonts w:ascii="Arial" w:hAnsi="Arial" w:cs="Arial"/>
                <w:color w:val="000000" w:themeColor="text1"/>
              </w:rPr>
            </w:pPr>
          </w:p>
        </w:tc>
        <w:tc>
          <w:tcPr>
            <w:tcW w:w="2345" w:type="dxa"/>
          </w:tcPr>
          <w:p w14:paraId="40EDC650" w14:textId="79AB2243" w:rsidR="00D85546" w:rsidRPr="00D55318" w:rsidRDefault="00D85546" w:rsidP="00D85546">
            <w:pPr>
              <w:rPr>
                <w:rFonts w:ascii="Arial" w:hAnsi="Arial" w:cs="Arial"/>
                <w:color w:val="000000" w:themeColor="text1"/>
              </w:rPr>
            </w:pPr>
            <w:r w:rsidRPr="00D55318">
              <w:rPr>
                <w:rFonts w:ascii="Arial" w:hAnsi="Arial" w:cs="Arial"/>
                <w:color w:val="000000" w:themeColor="text1"/>
              </w:rPr>
              <w:t>Congestive heart failure</w:t>
            </w:r>
          </w:p>
        </w:tc>
        <w:tc>
          <w:tcPr>
            <w:tcW w:w="1965" w:type="dxa"/>
          </w:tcPr>
          <w:p w14:paraId="7CDDD083" w14:textId="52B3522A"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w:t>
            </w:r>
          </w:p>
        </w:tc>
        <w:tc>
          <w:tcPr>
            <w:tcW w:w="1636" w:type="dxa"/>
          </w:tcPr>
          <w:p w14:paraId="0F56D526" w14:textId="77777777" w:rsidR="00D85546" w:rsidRPr="00D55318" w:rsidRDefault="00D85546" w:rsidP="00D85546">
            <w:pPr>
              <w:rPr>
                <w:rFonts w:ascii="Arial" w:hAnsi="Arial" w:cs="Arial"/>
                <w:color w:val="000000" w:themeColor="text1"/>
              </w:rPr>
            </w:pPr>
          </w:p>
        </w:tc>
        <w:tc>
          <w:tcPr>
            <w:tcW w:w="1459" w:type="dxa"/>
          </w:tcPr>
          <w:p w14:paraId="0F55FBD5" w14:textId="4F607787"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1D3F030D" w14:textId="454092BC" w:rsidTr="00A64552">
        <w:tc>
          <w:tcPr>
            <w:tcW w:w="1945" w:type="dxa"/>
          </w:tcPr>
          <w:p w14:paraId="334C59C2" w14:textId="77777777" w:rsidR="00D85546" w:rsidRPr="00D55318" w:rsidRDefault="00D85546" w:rsidP="00D85546">
            <w:pPr>
              <w:rPr>
                <w:rFonts w:ascii="Arial" w:hAnsi="Arial" w:cs="Arial"/>
                <w:color w:val="000000" w:themeColor="text1"/>
              </w:rPr>
            </w:pPr>
          </w:p>
        </w:tc>
        <w:tc>
          <w:tcPr>
            <w:tcW w:w="2345" w:type="dxa"/>
          </w:tcPr>
          <w:p w14:paraId="131C424B"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Hypokinetic left ventricular segment</w:t>
            </w:r>
          </w:p>
        </w:tc>
        <w:tc>
          <w:tcPr>
            <w:tcW w:w="1965" w:type="dxa"/>
          </w:tcPr>
          <w:p w14:paraId="3E27F06B" w14:textId="50F77D34" w:rsidR="00D85546" w:rsidRPr="00D55318" w:rsidRDefault="00D85546" w:rsidP="00D85546">
            <w:pPr>
              <w:rPr>
                <w:rFonts w:ascii="Arial" w:hAnsi="Arial" w:cs="Arial"/>
                <w:color w:val="000000" w:themeColor="text1"/>
              </w:rPr>
            </w:pPr>
          </w:p>
        </w:tc>
        <w:tc>
          <w:tcPr>
            <w:tcW w:w="1636" w:type="dxa"/>
          </w:tcPr>
          <w:p w14:paraId="3DDF0212" w14:textId="6CA354C2" w:rsidR="00D85546" w:rsidRPr="00D55318" w:rsidRDefault="00D85546" w:rsidP="00D85546">
            <w:pPr>
              <w:rPr>
                <w:rFonts w:ascii="Arial" w:hAnsi="Arial" w:cs="Arial"/>
                <w:color w:val="000000" w:themeColor="text1"/>
              </w:rPr>
            </w:pPr>
            <w:r w:rsidRPr="00D55318">
              <w:rPr>
                <w:rFonts w:ascii="Arial" w:hAnsi="Arial" w:cs="Arial"/>
                <w:color w:val="000000" w:themeColor="text1"/>
              </w:rPr>
              <w:t>Echo report</w:t>
            </w:r>
          </w:p>
        </w:tc>
        <w:tc>
          <w:tcPr>
            <w:tcW w:w="1459" w:type="dxa"/>
          </w:tcPr>
          <w:p w14:paraId="6617E02A" w14:textId="42D6537B"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Before or up to 90d after stroke</w:t>
            </w:r>
          </w:p>
        </w:tc>
      </w:tr>
      <w:tr w:rsidR="00D85546" w14:paraId="39C9FB2A" w14:textId="08A4C88A" w:rsidTr="00A64552">
        <w:tc>
          <w:tcPr>
            <w:tcW w:w="1945" w:type="dxa"/>
          </w:tcPr>
          <w:p w14:paraId="1564DCD2" w14:textId="77777777" w:rsidR="00D85546" w:rsidRPr="00D55318" w:rsidRDefault="00D85546" w:rsidP="00D85546">
            <w:pPr>
              <w:rPr>
                <w:rFonts w:ascii="Arial" w:hAnsi="Arial" w:cs="Arial"/>
                <w:color w:val="000000" w:themeColor="text1"/>
              </w:rPr>
            </w:pPr>
          </w:p>
        </w:tc>
        <w:tc>
          <w:tcPr>
            <w:tcW w:w="2345" w:type="dxa"/>
          </w:tcPr>
          <w:p w14:paraId="5978289F"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Myocardial infarction (&gt;4 weeks, &lt;6 months)</w:t>
            </w:r>
          </w:p>
        </w:tc>
        <w:tc>
          <w:tcPr>
            <w:tcW w:w="1965" w:type="dxa"/>
          </w:tcPr>
          <w:p w14:paraId="71BB4EC6" w14:textId="77777777" w:rsidR="00D85546" w:rsidRPr="00D55318" w:rsidRDefault="00D85546" w:rsidP="00D85546">
            <w:pPr>
              <w:rPr>
                <w:rFonts w:ascii="Arial" w:hAnsi="Arial" w:cs="Arial"/>
                <w:color w:val="000000" w:themeColor="text1"/>
              </w:rPr>
            </w:pPr>
            <w:r w:rsidRPr="00D55318">
              <w:rPr>
                <w:rFonts w:ascii="Arial" w:hAnsi="Arial" w:cs="Arial"/>
                <w:color w:val="000000" w:themeColor="text1"/>
              </w:rPr>
              <w:t>ICD codes, CPT codes</w:t>
            </w:r>
          </w:p>
        </w:tc>
        <w:tc>
          <w:tcPr>
            <w:tcW w:w="1636" w:type="dxa"/>
          </w:tcPr>
          <w:p w14:paraId="727B272B" w14:textId="77777777" w:rsidR="00D85546" w:rsidRPr="00D55318" w:rsidRDefault="00D85546" w:rsidP="00D85546">
            <w:pPr>
              <w:rPr>
                <w:rFonts w:ascii="Arial" w:hAnsi="Arial" w:cs="Arial"/>
                <w:color w:val="000000" w:themeColor="text1"/>
              </w:rPr>
            </w:pPr>
          </w:p>
        </w:tc>
        <w:tc>
          <w:tcPr>
            <w:tcW w:w="1459" w:type="dxa"/>
          </w:tcPr>
          <w:p w14:paraId="358A34C0" w14:textId="334D5C91" w:rsidR="00D85546" w:rsidRPr="00D55318" w:rsidRDefault="00D85546" w:rsidP="00D85546">
            <w:pPr>
              <w:rPr>
                <w:rFonts w:ascii="Arial" w:hAnsi="Arial" w:cs="Arial"/>
                <w:color w:val="000000" w:themeColor="text1"/>
              </w:rPr>
            </w:pPr>
            <w:r w:rsidRPr="00036062">
              <w:rPr>
                <w:rFonts w:ascii="Arial" w:hAnsi="Arial" w:cs="Arial"/>
                <w:color w:val="000000"/>
                <w:sz w:val="16"/>
                <w:szCs w:val="16"/>
              </w:rPr>
              <w:t xml:space="preserve"> Between 6 </w:t>
            </w:r>
            <w:proofErr w:type="spellStart"/>
            <w:r w:rsidRPr="00036062">
              <w:rPr>
                <w:rFonts w:ascii="Arial" w:hAnsi="Arial" w:cs="Arial"/>
                <w:color w:val="000000"/>
                <w:sz w:val="16"/>
                <w:szCs w:val="16"/>
              </w:rPr>
              <w:t>mos</w:t>
            </w:r>
            <w:proofErr w:type="spellEnd"/>
            <w:r w:rsidRPr="00036062">
              <w:rPr>
                <w:rFonts w:ascii="Arial" w:hAnsi="Arial" w:cs="Arial"/>
                <w:color w:val="000000"/>
                <w:sz w:val="16"/>
                <w:szCs w:val="16"/>
              </w:rPr>
              <w:t xml:space="preserve"> to 4 weeks prior by definition</w:t>
            </w:r>
          </w:p>
        </w:tc>
      </w:tr>
    </w:tbl>
    <w:p w14:paraId="75CEE1D5" w14:textId="77777777" w:rsidR="00344FC6" w:rsidRPr="00344FC6" w:rsidRDefault="00344FC6" w:rsidP="00344FC6">
      <w:pPr>
        <w:spacing w:after="0" w:line="240" w:lineRule="auto"/>
        <w:rPr>
          <w:rFonts w:ascii="Arial" w:hAnsi="Arial" w:cs="Arial"/>
          <w:color w:val="FF0000"/>
        </w:rPr>
      </w:pPr>
    </w:p>
    <w:p w14:paraId="21B9CCC0" w14:textId="77777777" w:rsidR="00072A31" w:rsidRDefault="001F19F6" w:rsidP="00072A31">
      <w:pPr>
        <w:spacing w:after="0" w:line="240" w:lineRule="auto"/>
        <w:rPr>
          <w:rFonts w:ascii="Arial" w:hAnsi="Arial" w:cs="Arial"/>
        </w:rPr>
      </w:pPr>
      <w:r>
        <w:rPr>
          <w:rFonts w:ascii="Arial" w:hAnsi="Arial" w:cs="Arial"/>
        </w:rPr>
        <w:br w:type="page"/>
      </w:r>
      <w:r w:rsidR="00072A31" w:rsidRPr="00AA0FEC">
        <w:rPr>
          <w:rFonts w:ascii="Arial" w:hAnsi="Arial" w:cs="Arial"/>
          <w:b/>
        </w:rPr>
        <w:lastRenderedPageBreak/>
        <w:t>Exclude</w:t>
      </w:r>
      <w:r w:rsidR="00072A31">
        <w:rPr>
          <w:rFonts w:ascii="Arial" w:hAnsi="Arial" w:cs="Arial"/>
        </w:rPr>
        <w:t xml:space="preserve"> any other potential etiologies of ischemic stroke </w:t>
      </w:r>
    </w:p>
    <w:p w14:paraId="6FF0B059" w14:textId="77777777" w:rsidR="00072A31" w:rsidRPr="00AA0FEC" w:rsidRDefault="00072A31" w:rsidP="00072A31">
      <w:pPr>
        <w:pStyle w:val="ListParagraph"/>
        <w:numPr>
          <w:ilvl w:val="0"/>
          <w:numId w:val="5"/>
        </w:numPr>
        <w:spacing w:after="0" w:line="240" w:lineRule="auto"/>
        <w:rPr>
          <w:rFonts w:ascii="Arial" w:hAnsi="Arial" w:cs="Arial"/>
        </w:rPr>
      </w:pPr>
      <w:commentRangeStart w:id="4"/>
      <w:r w:rsidRPr="00AA0FEC">
        <w:rPr>
          <w:rFonts w:ascii="Arial" w:hAnsi="Arial" w:cs="Arial"/>
        </w:rPr>
        <w:t>Coronary angiogram: use ICD codes</w:t>
      </w:r>
      <w:r>
        <w:rPr>
          <w:rFonts w:ascii="Arial" w:hAnsi="Arial" w:cs="Arial"/>
        </w:rPr>
        <w:t>, CPT codes</w:t>
      </w:r>
    </w:p>
    <w:p w14:paraId="7FAA34EC" w14:textId="77777777" w:rsidR="00072A31" w:rsidRPr="00AA0FEC" w:rsidRDefault="00072A31" w:rsidP="00072A31">
      <w:pPr>
        <w:pStyle w:val="ListParagraph"/>
        <w:numPr>
          <w:ilvl w:val="0"/>
          <w:numId w:val="5"/>
        </w:numPr>
        <w:spacing w:after="0" w:line="240" w:lineRule="auto"/>
        <w:rPr>
          <w:rFonts w:ascii="Arial" w:hAnsi="Arial" w:cs="Arial"/>
        </w:rPr>
      </w:pPr>
      <w:r>
        <w:rPr>
          <w:rFonts w:ascii="Arial" w:hAnsi="Arial" w:cs="Arial"/>
        </w:rPr>
        <w:t>Peripheral</w:t>
      </w:r>
      <w:commentRangeStart w:id="5"/>
      <w:commentRangeStart w:id="6"/>
      <w:r w:rsidRPr="00AA0FEC">
        <w:rPr>
          <w:rFonts w:ascii="Arial" w:hAnsi="Arial" w:cs="Arial"/>
        </w:rPr>
        <w:t xml:space="preserve"> endovascular procedure: use ICD codes</w:t>
      </w:r>
      <w:r>
        <w:rPr>
          <w:rFonts w:ascii="Arial" w:hAnsi="Arial" w:cs="Arial"/>
        </w:rPr>
        <w:t xml:space="preserve"> (will refer to Elizabeth Wang’s codes)</w:t>
      </w:r>
      <w:commentRangeEnd w:id="5"/>
      <w:r>
        <w:rPr>
          <w:rStyle w:val="CommentReference"/>
        </w:rPr>
        <w:commentReference w:id="5"/>
      </w:r>
      <w:commentRangeEnd w:id="6"/>
      <w:r>
        <w:rPr>
          <w:rStyle w:val="CommentReference"/>
        </w:rPr>
        <w:commentReference w:id="6"/>
      </w:r>
    </w:p>
    <w:p w14:paraId="3FBD45D5" w14:textId="77777777" w:rsidR="00072A31" w:rsidRPr="00AA0FEC" w:rsidRDefault="00072A31" w:rsidP="00072A31">
      <w:pPr>
        <w:pStyle w:val="ListParagraph"/>
        <w:numPr>
          <w:ilvl w:val="0"/>
          <w:numId w:val="5"/>
        </w:numPr>
        <w:spacing w:after="0" w:line="240" w:lineRule="auto"/>
        <w:rPr>
          <w:rFonts w:ascii="Arial" w:hAnsi="Arial" w:cs="Arial"/>
        </w:rPr>
      </w:pPr>
      <w:r w:rsidRPr="00AA0FEC">
        <w:rPr>
          <w:rFonts w:ascii="Arial" w:hAnsi="Arial" w:cs="Arial"/>
        </w:rPr>
        <w:t>Trauma</w:t>
      </w:r>
      <w:r>
        <w:rPr>
          <w:rFonts w:ascii="Arial" w:hAnsi="Arial" w:cs="Arial"/>
        </w:rPr>
        <w:t xml:space="preserve"> (TBD)</w:t>
      </w:r>
    </w:p>
    <w:p w14:paraId="5B2CDF35" w14:textId="77777777" w:rsidR="00072A31" w:rsidRPr="00AA0FEC" w:rsidRDefault="00072A31" w:rsidP="00072A31">
      <w:pPr>
        <w:pStyle w:val="ListParagraph"/>
        <w:numPr>
          <w:ilvl w:val="0"/>
          <w:numId w:val="5"/>
        </w:numPr>
        <w:spacing w:after="0" w:line="240" w:lineRule="auto"/>
        <w:rPr>
          <w:rFonts w:ascii="Arial" w:hAnsi="Arial" w:cs="Arial"/>
        </w:rPr>
      </w:pPr>
      <w:r w:rsidRPr="00AA0FEC">
        <w:rPr>
          <w:rFonts w:ascii="Arial" w:hAnsi="Arial" w:cs="Arial"/>
        </w:rPr>
        <w:t>Drug overdose</w:t>
      </w:r>
      <w:r>
        <w:rPr>
          <w:rFonts w:ascii="Arial" w:hAnsi="Arial" w:cs="Arial"/>
        </w:rPr>
        <w:t>: use ICD codes</w:t>
      </w:r>
      <w:r w:rsidRPr="00AA0FEC">
        <w:rPr>
          <w:rFonts w:ascii="Arial" w:hAnsi="Arial" w:cs="Arial"/>
        </w:rPr>
        <w:t xml:space="preserve">  </w:t>
      </w:r>
      <w:commentRangeEnd w:id="4"/>
      <w:r>
        <w:rPr>
          <w:rStyle w:val="CommentReference"/>
        </w:rPr>
        <w:commentReference w:id="4"/>
      </w:r>
    </w:p>
    <w:p w14:paraId="637BE47F" w14:textId="77777777" w:rsidR="00072A31" w:rsidRDefault="00072A31" w:rsidP="00072A31">
      <w:pPr>
        <w:spacing w:after="0" w:line="240" w:lineRule="auto"/>
        <w:rPr>
          <w:rFonts w:ascii="Arial" w:hAnsi="Arial" w:cs="Arial"/>
        </w:rPr>
      </w:pPr>
    </w:p>
    <w:p w14:paraId="22F9B9B9" w14:textId="77777777" w:rsidR="00072A31" w:rsidRPr="004535C8" w:rsidRDefault="00072A31" w:rsidP="00072A31">
      <w:pPr>
        <w:spacing w:after="0" w:line="240" w:lineRule="auto"/>
        <w:rPr>
          <w:rFonts w:ascii="Arial" w:hAnsi="Arial" w:cs="Arial"/>
          <w:b/>
          <w:u w:val="single"/>
        </w:rPr>
      </w:pPr>
      <w:r w:rsidRPr="004535C8">
        <w:rPr>
          <w:rFonts w:ascii="Arial" w:hAnsi="Arial" w:cs="Arial"/>
          <w:b/>
          <w:u w:val="single"/>
        </w:rPr>
        <w:t>Final EHR phenotype:</w:t>
      </w:r>
    </w:p>
    <w:p w14:paraId="6156C306" w14:textId="77777777" w:rsidR="00072A31" w:rsidRPr="00C0573A" w:rsidRDefault="00072A31" w:rsidP="00072A31">
      <w:pPr>
        <w:spacing w:after="0" w:line="240" w:lineRule="auto"/>
        <w:rPr>
          <w:rFonts w:ascii="Arial" w:hAnsi="Arial" w:cs="Arial"/>
        </w:rPr>
      </w:pPr>
      <w:r>
        <w:rPr>
          <w:rFonts w:ascii="Arial" w:hAnsi="Arial" w:cs="Arial"/>
        </w:rPr>
        <w:t xml:space="preserve">Ischemic strokes that have high probability of being defined as “cardioembolic stroke” </w:t>
      </w:r>
      <w:r w:rsidRPr="00DB7506">
        <w:rPr>
          <w:rFonts w:ascii="Arial" w:hAnsi="Arial" w:cs="Arial"/>
          <w:b/>
        </w:rPr>
        <w:t>in presence of AF</w:t>
      </w:r>
      <w:r>
        <w:rPr>
          <w:rFonts w:ascii="Arial" w:hAnsi="Arial" w:cs="Arial"/>
        </w:rPr>
        <w:t xml:space="preserve"> according to the TOAST criteria</w:t>
      </w:r>
    </w:p>
    <w:p w14:paraId="29F8666A" w14:textId="78C7011B" w:rsidR="006808D7" w:rsidRDefault="00D55318" w:rsidP="006808D7">
      <w:pPr>
        <w:pStyle w:val="Heading1"/>
      </w:pPr>
      <w:r>
        <w:br w:type="column"/>
      </w:r>
      <w:r w:rsidR="00CC083C" w:rsidRPr="00870B10">
        <w:lastRenderedPageBreak/>
        <w:t>Diagnostic codes for cardioembolic source</w:t>
      </w:r>
      <w:r w:rsidR="006808D7">
        <w:t>s</w:t>
      </w:r>
    </w:p>
    <w:p w14:paraId="612866D0" w14:textId="033BD882" w:rsidR="008850CD" w:rsidRDefault="008850CD" w:rsidP="00537CB4">
      <w:pPr>
        <w:pStyle w:val="Heading2"/>
      </w:pPr>
      <w:r>
        <w:t>High-risk sources</w:t>
      </w:r>
    </w:p>
    <w:p w14:paraId="05824EF1" w14:textId="42165E9F" w:rsidR="006808D7" w:rsidRPr="006808D7" w:rsidRDefault="00537CB4" w:rsidP="008850CD">
      <w:pPr>
        <w:pStyle w:val="Heading3"/>
      </w:pPr>
      <w:r w:rsidRPr="00537CB4">
        <w:t xml:space="preserve">Mechanical prosthetic valve </w:t>
      </w:r>
      <w:r w:rsidR="00614B29">
        <w:t xml:space="preserve">or </w:t>
      </w:r>
      <w:r w:rsidR="00614B29" w:rsidRPr="00614B29">
        <w:t>Bioprosthetic cardiac valve</w:t>
      </w:r>
    </w:p>
    <w:tbl>
      <w:tblPr>
        <w:tblStyle w:val="TableGrid"/>
        <w:tblW w:w="0" w:type="auto"/>
        <w:tblLook w:val="04A0" w:firstRow="1" w:lastRow="0" w:firstColumn="1" w:lastColumn="0" w:noHBand="0" w:noVBand="1"/>
      </w:tblPr>
      <w:tblGrid>
        <w:gridCol w:w="1324"/>
        <w:gridCol w:w="1649"/>
        <w:gridCol w:w="6198"/>
      </w:tblGrid>
      <w:tr w:rsidR="005C58D8" w:rsidRPr="008D3786" w14:paraId="33700BB8" w14:textId="77777777" w:rsidTr="00723AB9">
        <w:tc>
          <w:tcPr>
            <w:tcW w:w="9171" w:type="dxa"/>
            <w:gridSpan w:val="3"/>
            <w:shd w:val="clear" w:color="auto" w:fill="D0CECE" w:themeFill="background2" w:themeFillShade="E6"/>
          </w:tcPr>
          <w:p w14:paraId="5D698068" w14:textId="43FB6D96" w:rsidR="005C58D8" w:rsidRPr="008D3786" w:rsidRDefault="005C58D8" w:rsidP="00841C4D">
            <w:pPr>
              <w:rPr>
                <w:rFonts w:ascii="Arial" w:hAnsi="Arial" w:cs="Arial"/>
                <w:b/>
              </w:rPr>
            </w:pPr>
            <w:r>
              <w:rPr>
                <w:rFonts w:ascii="Arial" w:hAnsi="Arial" w:cs="Arial"/>
                <w:b/>
              </w:rPr>
              <w:t>M</w:t>
            </w:r>
            <w:r w:rsidRPr="008D3786">
              <w:rPr>
                <w:rFonts w:ascii="Arial" w:hAnsi="Arial" w:cs="Arial"/>
                <w:b/>
              </w:rPr>
              <w:t xml:space="preserve">echanical </w:t>
            </w:r>
            <w:r>
              <w:rPr>
                <w:rFonts w:ascii="Arial" w:hAnsi="Arial" w:cs="Arial"/>
                <w:b/>
              </w:rPr>
              <w:t xml:space="preserve">prosthetic </w:t>
            </w:r>
            <w:r w:rsidRPr="008D3786">
              <w:rPr>
                <w:rFonts w:ascii="Arial" w:hAnsi="Arial" w:cs="Arial"/>
                <w:b/>
              </w:rPr>
              <w:t>valv</w:t>
            </w:r>
            <w:r>
              <w:rPr>
                <w:rFonts w:ascii="Arial" w:hAnsi="Arial" w:cs="Arial"/>
                <w:b/>
              </w:rPr>
              <w:t>e</w:t>
            </w:r>
            <w:r w:rsidR="000B2174">
              <w:rPr>
                <w:rFonts w:ascii="Arial" w:hAnsi="Arial" w:cs="Arial"/>
                <w:b/>
              </w:rPr>
              <w:t xml:space="preserve"> </w:t>
            </w:r>
            <w:r w:rsidR="00614B29">
              <w:rPr>
                <w:rFonts w:ascii="Arial" w:hAnsi="Arial" w:cs="Arial"/>
                <w:b/>
              </w:rPr>
              <w:t xml:space="preserve">or </w:t>
            </w:r>
            <w:r w:rsidR="00614B29" w:rsidRPr="00614B29">
              <w:rPr>
                <w:rFonts w:ascii="Arial" w:hAnsi="Arial" w:cs="Arial"/>
                <w:b/>
              </w:rPr>
              <w:t>Bioprosthetic cardiac valve</w:t>
            </w:r>
          </w:p>
        </w:tc>
      </w:tr>
      <w:tr w:rsidR="00B14D89" w:rsidRPr="00870B10" w14:paraId="27B9A87C" w14:textId="77777777" w:rsidTr="00723AB9">
        <w:tc>
          <w:tcPr>
            <w:tcW w:w="1324" w:type="dxa"/>
          </w:tcPr>
          <w:p w14:paraId="6AE671B2" w14:textId="4BC9178E" w:rsidR="00B14D89" w:rsidRPr="002C7C87" w:rsidRDefault="00B14D89" w:rsidP="00841C4D">
            <w:pPr>
              <w:rPr>
                <w:rFonts w:ascii="Arial" w:hAnsi="Arial" w:cs="Arial"/>
                <w:b/>
              </w:rPr>
            </w:pPr>
            <w:r w:rsidRPr="002C7C87">
              <w:rPr>
                <w:rFonts w:ascii="Arial" w:hAnsi="Arial" w:cs="Arial"/>
                <w:b/>
              </w:rPr>
              <w:t>Code Type</w:t>
            </w:r>
          </w:p>
        </w:tc>
        <w:tc>
          <w:tcPr>
            <w:tcW w:w="1649" w:type="dxa"/>
          </w:tcPr>
          <w:p w14:paraId="25A4AFFA" w14:textId="16175503" w:rsidR="00B14D89" w:rsidRPr="002C7C87" w:rsidRDefault="00B14D89" w:rsidP="00841C4D">
            <w:pPr>
              <w:rPr>
                <w:rFonts w:ascii="Arial" w:hAnsi="Arial" w:cs="Arial"/>
                <w:b/>
              </w:rPr>
            </w:pPr>
            <w:r w:rsidRPr="002C7C87">
              <w:rPr>
                <w:rFonts w:ascii="Arial" w:hAnsi="Arial" w:cs="Arial"/>
                <w:b/>
              </w:rPr>
              <w:t>Code</w:t>
            </w:r>
          </w:p>
        </w:tc>
        <w:tc>
          <w:tcPr>
            <w:tcW w:w="6198" w:type="dxa"/>
          </w:tcPr>
          <w:p w14:paraId="39FFDC78" w14:textId="1A0C66BA" w:rsidR="00B14D89" w:rsidRPr="002C7C87" w:rsidRDefault="00B14D89" w:rsidP="00841C4D">
            <w:pPr>
              <w:rPr>
                <w:rFonts w:ascii="Arial" w:hAnsi="Arial" w:cs="Arial"/>
                <w:b/>
              </w:rPr>
            </w:pPr>
            <w:r w:rsidRPr="002C7C87">
              <w:rPr>
                <w:rFonts w:ascii="Arial" w:hAnsi="Arial" w:cs="Arial"/>
                <w:b/>
              </w:rPr>
              <w:t>Code Description</w:t>
            </w:r>
          </w:p>
        </w:tc>
      </w:tr>
      <w:tr w:rsidR="005C58D8" w:rsidRPr="00870B10" w14:paraId="13679DBF" w14:textId="77777777" w:rsidTr="00723AB9">
        <w:tc>
          <w:tcPr>
            <w:tcW w:w="1324" w:type="dxa"/>
          </w:tcPr>
          <w:p w14:paraId="3BAE3B1D" w14:textId="09CE84ED" w:rsidR="005C58D8" w:rsidRPr="00557408" w:rsidRDefault="00B14D89" w:rsidP="00841C4D">
            <w:pPr>
              <w:rPr>
                <w:rFonts w:ascii="Arial" w:hAnsi="Arial" w:cs="Arial"/>
              </w:rPr>
            </w:pPr>
            <w:r w:rsidRPr="00557408">
              <w:rPr>
                <w:rFonts w:ascii="Arial" w:hAnsi="Arial" w:cs="Arial"/>
              </w:rPr>
              <w:t>CPT</w:t>
            </w:r>
          </w:p>
        </w:tc>
        <w:tc>
          <w:tcPr>
            <w:tcW w:w="1649" w:type="dxa"/>
          </w:tcPr>
          <w:p w14:paraId="6C7E67EF" w14:textId="61C96992" w:rsidR="005C58D8" w:rsidRPr="00557408" w:rsidRDefault="005C58D8" w:rsidP="00841C4D">
            <w:pPr>
              <w:rPr>
                <w:rFonts w:ascii="Arial" w:hAnsi="Arial" w:cs="Arial"/>
              </w:rPr>
            </w:pPr>
            <w:r w:rsidRPr="00557408">
              <w:rPr>
                <w:rFonts w:ascii="Arial" w:hAnsi="Arial" w:cs="Arial"/>
              </w:rPr>
              <w:t>33361</w:t>
            </w:r>
          </w:p>
        </w:tc>
        <w:tc>
          <w:tcPr>
            <w:tcW w:w="6198" w:type="dxa"/>
          </w:tcPr>
          <w:p w14:paraId="486630B6" w14:textId="77777777" w:rsidR="005C58D8" w:rsidRPr="00557408" w:rsidRDefault="005C58D8" w:rsidP="00841C4D">
            <w:pPr>
              <w:rPr>
                <w:rFonts w:ascii="Arial" w:hAnsi="Arial" w:cs="Arial"/>
              </w:rPr>
            </w:pPr>
            <w:r w:rsidRPr="00557408">
              <w:rPr>
                <w:rFonts w:ascii="Arial" w:hAnsi="Arial" w:cs="Arial"/>
              </w:rPr>
              <w:t>Transcatheter aortic valve replacement (TAVR/TAVI) with prosthetic valve; percutaneous femoral artery approach</w:t>
            </w:r>
          </w:p>
        </w:tc>
      </w:tr>
      <w:tr w:rsidR="005C58D8" w:rsidRPr="00870B10" w14:paraId="217318B2" w14:textId="77777777" w:rsidTr="00723AB9">
        <w:tc>
          <w:tcPr>
            <w:tcW w:w="1324" w:type="dxa"/>
          </w:tcPr>
          <w:p w14:paraId="7D4D5222" w14:textId="77777777" w:rsidR="005C58D8" w:rsidRPr="00557408" w:rsidRDefault="005C58D8" w:rsidP="00841C4D">
            <w:pPr>
              <w:rPr>
                <w:rFonts w:ascii="Arial" w:hAnsi="Arial" w:cs="Arial"/>
              </w:rPr>
            </w:pPr>
          </w:p>
        </w:tc>
        <w:tc>
          <w:tcPr>
            <w:tcW w:w="1649" w:type="dxa"/>
          </w:tcPr>
          <w:p w14:paraId="091B63E2" w14:textId="06E3EC8B" w:rsidR="005C58D8" w:rsidRPr="00557408" w:rsidRDefault="005C58D8" w:rsidP="00841C4D">
            <w:pPr>
              <w:rPr>
                <w:rFonts w:ascii="Arial" w:hAnsi="Arial" w:cs="Arial"/>
              </w:rPr>
            </w:pPr>
            <w:r w:rsidRPr="00557408">
              <w:rPr>
                <w:rFonts w:ascii="Arial" w:hAnsi="Arial" w:cs="Arial"/>
              </w:rPr>
              <w:t>33362</w:t>
            </w:r>
          </w:p>
        </w:tc>
        <w:tc>
          <w:tcPr>
            <w:tcW w:w="6198" w:type="dxa"/>
          </w:tcPr>
          <w:p w14:paraId="7AD3911E" w14:textId="77777777" w:rsidR="005C58D8" w:rsidRPr="00557408" w:rsidRDefault="005C58D8" w:rsidP="00841C4D">
            <w:pPr>
              <w:rPr>
                <w:rFonts w:ascii="Arial" w:hAnsi="Arial" w:cs="Arial"/>
              </w:rPr>
            </w:pPr>
            <w:r w:rsidRPr="00557408">
              <w:rPr>
                <w:rFonts w:ascii="Arial" w:hAnsi="Arial" w:cs="Arial"/>
              </w:rPr>
              <w:t>Transcatheter aortic valve replacement (TAVR/TAVI) with prosthetic valve; open femoral artery approach</w:t>
            </w:r>
          </w:p>
        </w:tc>
      </w:tr>
      <w:tr w:rsidR="005C58D8" w:rsidRPr="00870B10" w14:paraId="331A4398" w14:textId="77777777" w:rsidTr="00723AB9">
        <w:tc>
          <w:tcPr>
            <w:tcW w:w="1324" w:type="dxa"/>
          </w:tcPr>
          <w:p w14:paraId="45DA6F74" w14:textId="77777777" w:rsidR="005C58D8" w:rsidRPr="00557408" w:rsidRDefault="005C58D8" w:rsidP="00841C4D">
            <w:pPr>
              <w:rPr>
                <w:rFonts w:ascii="Arial" w:hAnsi="Arial" w:cs="Arial"/>
              </w:rPr>
            </w:pPr>
          </w:p>
        </w:tc>
        <w:tc>
          <w:tcPr>
            <w:tcW w:w="1649" w:type="dxa"/>
          </w:tcPr>
          <w:p w14:paraId="5787349D" w14:textId="70F6568D" w:rsidR="005C58D8" w:rsidRPr="00557408" w:rsidRDefault="005C58D8" w:rsidP="00841C4D">
            <w:pPr>
              <w:rPr>
                <w:rFonts w:ascii="Arial" w:hAnsi="Arial" w:cs="Arial"/>
              </w:rPr>
            </w:pPr>
            <w:r w:rsidRPr="00557408">
              <w:rPr>
                <w:rFonts w:ascii="Arial" w:hAnsi="Arial" w:cs="Arial"/>
              </w:rPr>
              <w:t>33363</w:t>
            </w:r>
          </w:p>
        </w:tc>
        <w:tc>
          <w:tcPr>
            <w:tcW w:w="6198" w:type="dxa"/>
          </w:tcPr>
          <w:p w14:paraId="78FA3D9A" w14:textId="77777777" w:rsidR="005C58D8" w:rsidRPr="00557408" w:rsidRDefault="005C58D8" w:rsidP="00841C4D">
            <w:pPr>
              <w:rPr>
                <w:rFonts w:ascii="Arial" w:hAnsi="Arial" w:cs="Arial"/>
              </w:rPr>
            </w:pPr>
            <w:r w:rsidRPr="00557408">
              <w:rPr>
                <w:rFonts w:ascii="Arial" w:hAnsi="Arial" w:cs="Arial"/>
              </w:rPr>
              <w:t>Transcatheter aortic valve replacement (TAVR/TAVI) with prosthetic valve; open axillary artery approach</w:t>
            </w:r>
          </w:p>
        </w:tc>
      </w:tr>
      <w:tr w:rsidR="005C58D8" w:rsidRPr="00870B10" w14:paraId="0DB178AD" w14:textId="77777777" w:rsidTr="00723AB9">
        <w:tc>
          <w:tcPr>
            <w:tcW w:w="1324" w:type="dxa"/>
          </w:tcPr>
          <w:p w14:paraId="5F166858" w14:textId="77777777" w:rsidR="005C58D8" w:rsidRPr="00557408" w:rsidRDefault="005C58D8" w:rsidP="00841C4D">
            <w:pPr>
              <w:rPr>
                <w:rFonts w:ascii="Arial" w:hAnsi="Arial" w:cs="Arial"/>
              </w:rPr>
            </w:pPr>
          </w:p>
        </w:tc>
        <w:tc>
          <w:tcPr>
            <w:tcW w:w="1649" w:type="dxa"/>
          </w:tcPr>
          <w:p w14:paraId="119FE16F" w14:textId="3563590F" w:rsidR="005C58D8" w:rsidRPr="00557408" w:rsidRDefault="005C58D8" w:rsidP="00841C4D">
            <w:pPr>
              <w:rPr>
                <w:rFonts w:ascii="Arial" w:hAnsi="Arial" w:cs="Arial"/>
              </w:rPr>
            </w:pPr>
            <w:r w:rsidRPr="00557408">
              <w:rPr>
                <w:rFonts w:ascii="Arial" w:hAnsi="Arial" w:cs="Arial"/>
              </w:rPr>
              <w:t>33365</w:t>
            </w:r>
          </w:p>
        </w:tc>
        <w:tc>
          <w:tcPr>
            <w:tcW w:w="6198" w:type="dxa"/>
          </w:tcPr>
          <w:p w14:paraId="3D98102E" w14:textId="77777777" w:rsidR="005C58D8" w:rsidRPr="00557408" w:rsidRDefault="005C58D8" w:rsidP="00841C4D">
            <w:pPr>
              <w:rPr>
                <w:rFonts w:ascii="Arial" w:hAnsi="Arial" w:cs="Arial"/>
              </w:rPr>
            </w:pPr>
            <w:r w:rsidRPr="00557408">
              <w:rPr>
                <w:rFonts w:ascii="Arial" w:hAnsi="Arial" w:cs="Arial"/>
              </w:rPr>
              <w:t>Transcatheter aortic valve replacement (TAVR/TAVI) with prosthetic valve; transaortic approach (</w:t>
            </w:r>
            <w:proofErr w:type="spellStart"/>
            <w:r w:rsidRPr="00557408">
              <w:rPr>
                <w:rFonts w:ascii="Arial" w:hAnsi="Arial" w:cs="Arial"/>
              </w:rPr>
              <w:t>eg</w:t>
            </w:r>
            <w:proofErr w:type="spellEnd"/>
            <w:r w:rsidRPr="00557408">
              <w:rPr>
                <w:rFonts w:ascii="Arial" w:hAnsi="Arial" w:cs="Arial"/>
              </w:rPr>
              <w:t>, median sternotomy, mediastinotomy)</w:t>
            </w:r>
          </w:p>
        </w:tc>
      </w:tr>
      <w:tr w:rsidR="005C58D8" w:rsidRPr="00870B10" w14:paraId="292EB139" w14:textId="77777777" w:rsidTr="00723AB9">
        <w:tc>
          <w:tcPr>
            <w:tcW w:w="1324" w:type="dxa"/>
          </w:tcPr>
          <w:p w14:paraId="2172A908" w14:textId="77777777" w:rsidR="005C58D8" w:rsidRPr="00557408" w:rsidRDefault="005C58D8" w:rsidP="00841C4D">
            <w:pPr>
              <w:rPr>
                <w:rFonts w:ascii="Arial" w:hAnsi="Arial" w:cs="Arial"/>
              </w:rPr>
            </w:pPr>
          </w:p>
        </w:tc>
        <w:tc>
          <w:tcPr>
            <w:tcW w:w="1649" w:type="dxa"/>
          </w:tcPr>
          <w:p w14:paraId="6C6F2EA8" w14:textId="3F5C556A" w:rsidR="005C58D8" w:rsidRPr="00557408" w:rsidRDefault="005C58D8" w:rsidP="00841C4D">
            <w:pPr>
              <w:rPr>
                <w:rFonts w:ascii="Arial" w:hAnsi="Arial" w:cs="Arial"/>
              </w:rPr>
            </w:pPr>
            <w:r w:rsidRPr="00557408">
              <w:rPr>
                <w:rFonts w:ascii="Arial" w:hAnsi="Arial" w:cs="Arial"/>
              </w:rPr>
              <w:t>33366</w:t>
            </w:r>
          </w:p>
        </w:tc>
        <w:tc>
          <w:tcPr>
            <w:tcW w:w="6198" w:type="dxa"/>
          </w:tcPr>
          <w:p w14:paraId="005DCA83" w14:textId="77777777" w:rsidR="005C58D8" w:rsidRPr="00557408" w:rsidRDefault="005C58D8" w:rsidP="00841C4D">
            <w:pPr>
              <w:rPr>
                <w:rFonts w:ascii="Arial" w:hAnsi="Arial" w:cs="Arial"/>
              </w:rPr>
            </w:pPr>
            <w:r w:rsidRPr="00557408">
              <w:rPr>
                <w:rFonts w:ascii="Arial" w:hAnsi="Arial" w:cs="Arial"/>
              </w:rPr>
              <w:t>Transcatheter aortic valve replacement (TAVR/TAVI) with prosthetic valve; transapical exposure (</w:t>
            </w:r>
            <w:proofErr w:type="spellStart"/>
            <w:r w:rsidRPr="00557408">
              <w:rPr>
                <w:rFonts w:ascii="Arial" w:hAnsi="Arial" w:cs="Arial"/>
              </w:rPr>
              <w:t>eg</w:t>
            </w:r>
            <w:proofErr w:type="spellEnd"/>
            <w:r w:rsidRPr="00557408">
              <w:rPr>
                <w:rFonts w:ascii="Arial" w:hAnsi="Arial" w:cs="Arial"/>
              </w:rPr>
              <w:t>, left thoracotomy)</w:t>
            </w:r>
          </w:p>
        </w:tc>
      </w:tr>
      <w:tr w:rsidR="005C58D8" w:rsidRPr="00870B10" w14:paraId="53068E5C" w14:textId="77777777" w:rsidTr="00723AB9">
        <w:tc>
          <w:tcPr>
            <w:tcW w:w="1324" w:type="dxa"/>
          </w:tcPr>
          <w:p w14:paraId="00BE78C7" w14:textId="77777777" w:rsidR="005C58D8" w:rsidRPr="00557408" w:rsidRDefault="005C58D8" w:rsidP="00841C4D">
            <w:pPr>
              <w:rPr>
                <w:rFonts w:ascii="Arial" w:hAnsi="Arial" w:cs="Arial"/>
              </w:rPr>
            </w:pPr>
          </w:p>
        </w:tc>
        <w:tc>
          <w:tcPr>
            <w:tcW w:w="1649" w:type="dxa"/>
          </w:tcPr>
          <w:p w14:paraId="7F51A2EF" w14:textId="5445897D" w:rsidR="005C58D8" w:rsidRPr="00557408" w:rsidRDefault="005C58D8" w:rsidP="00841C4D">
            <w:pPr>
              <w:rPr>
                <w:rFonts w:ascii="Arial" w:hAnsi="Arial" w:cs="Arial"/>
              </w:rPr>
            </w:pPr>
            <w:r w:rsidRPr="00557408">
              <w:rPr>
                <w:rFonts w:ascii="Arial" w:hAnsi="Arial" w:cs="Arial"/>
              </w:rPr>
              <w:t>33405</w:t>
            </w:r>
          </w:p>
        </w:tc>
        <w:tc>
          <w:tcPr>
            <w:tcW w:w="6198" w:type="dxa"/>
          </w:tcPr>
          <w:p w14:paraId="79E4A122" w14:textId="77777777" w:rsidR="005C58D8" w:rsidRPr="00557408" w:rsidRDefault="005C58D8" w:rsidP="00841C4D">
            <w:pPr>
              <w:rPr>
                <w:rFonts w:ascii="Arial" w:hAnsi="Arial" w:cs="Arial"/>
              </w:rPr>
            </w:pPr>
            <w:r w:rsidRPr="00557408">
              <w:rPr>
                <w:rFonts w:ascii="Arial" w:hAnsi="Arial" w:cs="Arial"/>
              </w:rPr>
              <w:t xml:space="preserve">Replacement, aortic valve, with cardiopulmonary bypass; with prosthetic valve other than homograft or </w:t>
            </w:r>
            <w:proofErr w:type="spellStart"/>
            <w:r w:rsidRPr="00557408">
              <w:rPr>
                <w:rFonts w:ascii="Arial" w:hAnsi="Arial" w:cs="Arial"/>
              </w:rPr>
              <w:t>stentless</w:t>
            </w:r>
            <w:proofErr w:type="spellEnd"/>
            <w:r w:rsidRPr="00557408">
              <w:rPr>
                <w:rFonts w:ascii="Arial" w:hAnsi="Arial" w:cs="Arial"/>
              </w:rPr>
              <w:t xml:space="preserve"> valve</w:t>
            </w:r>
          </w:p>
        </w:tc>
      </w:tr>
      <w:tr w:rsidR="00E618E3" w:rsidRPr="00870B10" w14:paraId="37D76DCD" w14:textId="77777777" w:rsidTr="00723AB9">
        <w:tc>
          <w:tcPr>
            <w:tcW w:w="1324" w:type="dxa"/>
          </w:tcPr>
          <w:p w14:paraId="041A7048" w14:textId="77777777" w:rsidR="00E618E3" w:rsidRPr="00557408" w:rsidRDefault="00E618E3" w:rsidP="00E618E3">
            <w:pPr>
              <w:rPr>
                <w:rFonts w:ascii="Arial" w:hAnsi="Arial" w:cs="Arial"/>
              </w:rPr>
            </w:pPr>
          </w:p>
        </w:tc>
        <w:tc>
          <w:tcPr>
            <w:tcW w:w="1649" w:type="dxa"/>
          </w:tcPr>
          <w:p w14:paraId="3D9046C0" w14:textId="0AB87347" w:rsidR="00E618E3" w:rsidRPr="00557408" w:rsidRDefault="00E618E3" w:rsidP="00E618E3">
            <w:pPr>
              <w:rPr>
                <w:rFonts w:ascii="Arial" w:hAnsi="Arial" w:cs="Arial"/>
              </w:rPr>
            </w:pPr>
            <w:r w:rsidRPr="00557408">
              <w:rPr>
                <w:rFonts w:ascii="Arial" w:hAnsi="Arial" w:cs="Arial"/>
              </w:rPr>
              <w:t>33411</w:t>
            </w:r>
          </w:p>
        </w:tc>
        <w:tc>
          <w:tcPr>
            <w:tcW w:w="6198" w:type="dxa"/>
          </w:tcPr>
          <w:p w14:paraId="62F6F9BB" w14:textId="08DC1E69" w:rsidR="00E618E3" w:rsidRPr="00557408" w:rsidRDefault="00E618E3" w:rsidP="00E618E3">
            <w:pPr>
              <w:rPr>
                <w:rFonts w:ascii="Arial" w:hAnsi="Arial" w:cs="Arial"/>
              </w:rPr>
            </w:pPr>
            <w:r w:rsidRPr="00557408">
              <w:rPr>
                <w:rFonts w:ascii="Arial" w:hAnsi="Arial" w:cs="Arial"/>
              </w:rPr>
              <w:t>Replacement, aortic valve; with aortic annulus enlargement, noncoronary cusp</w:t>
            </w:r>
          </w:p>
        </w:tc>
      </w:tr>
      <w:tr w:rsidR="00E618E3" w:rsidRPr="00870B10" w14:paraId="1C5F3732" w14:textId="77777777" w:rsidTr="00723AB9">
        <w:tc>
          <w:tcPr>
            <w:tcW w:w="1324" w:type="dxa"/>
          </w:tcPr>
          <w:p w14:paraId="3A6D1B74" w14:textId="77777777" w:rsidR="00E618E3" w:rsidRPr="00557408" w:rsidRDefault="00E618E3" w:rsidP="00E618E3">
            <w:pPr>
              <w:rPr>
                <w:rFonts w:ascii="Arial" w:hAnsi="Arial" w:cs="Arial"/>
              </w:rPr>
            </w:pPr>
          </w:p>
        </w:tc>
        <w:tc>
          <w:tcPr>
            <w:tcW w:w="1649" w:type="dxa"/>
          </w:tcPr>
          <w:p w14:paraId="5E9C1668" w14:textId="612B2FBA" w:rsidR="00E618E3" w:rsidRPr="00557408" w:rsidRDefault="00E618E3" w:rsidP="00E618E3">
            <w:pPr>
              <w:rPr>
                <w:rFonts w:ascii="Arial" w:hAnsi="Arial" w:cs="Arial"/>
              </w:rPr>
            </w:pPr>
            <w:r w:rsidRPr="00557408">
              <w:rPr>
                <w:rFonts w:ascii="Arial" w:hAnsi="Arial" w:cs="Arial"/>
              </w:rPr>
              <w:t>33412</w:t>
            </w:r>
          </w:p>
        </w:tc>
        <w:tc>
          <w:tcPr>
            <w:tcW w:w="6198" w:type="dxa"/>
          </w:tcPr>
          <w:p w14:paraId="251471D1" w14:textId="05938171" w:rsidR="00E618E3" w:rsidRPr="00557408" w:rsidRDefault="00E618E3" w:rsidP="00E618E3">
            <w:pPr>
              <w:rPr>
                <w:rFonts w:ascii="Arial" w:hAnsi="Arial" w:cs="Arial"/>
              </w:rPr>
            </w:pPr>
            <w:r w:rsidRPr="00557408">
              <w:rPr>
                <w:rFonts w:ascii="Arial" w:hAnsi="Arial" w:cs="Arial"/>
              </w:rPr>
              <w:t xml:space="preserve">Replacement, aortic valve; with </w:t>
            </w:r>
            <w:proofErr w:type="spellStart"/>
            <w:r w:rsidRPr="00557408">
              <w:rPr>
                <w:rFonts w:ascii="Arial" w:hAnsi="Arial" w:cs="Arial"/>
              </w:rPr>
              <w:t>transventricular</w:t>
            </w:r>
            <w:proofErr w:type="spellEnd"/>
            <w:r w:rsidRPr="00557408">
              <w:rPr>
                <w:rFonts w:ascii="Arial" w:hAnsi="Arial" w:cs="Arial"/>
              </w:rPr>
              <w:t xml:space="preserve"> aortic annulus enlargement (Konno procedure)</w:t>
            </w:r>
          </w:p>
        </w:tc>
      </w:tr>
      <w:tr w:rsidR="00E618E3" w:rsidRPr="00870B10" w14:paraId="2A9240B9" w14:textId="77777777" w:rsidTr="00723AB9">
        <w:tc>
          <w:tcPr>
            <w:tcW w:w="1324" w:type="dxa"/>
          </w:tcPr>
          <w:p w14:paraId="479351E4" w14:textId="77777777" w:rsidR="00E618E3" w:rsidRPr="00557408" w:rsidRDefault="00E618E3" w:rsidP="00E618E3">
            <w:pPr>
              <w:rPr>
                <w:rFonts w:ascii="Arial" w:hAnsi="Arial" w:cs="Arial"/>
              </w:rPr>
            </w:pPr>
          </w:p>
        </w:tc>
        <w:tc>
          <w:tcPr>
            <w:tcW w:w="1649" w:type="dxa"/>
          </w:tcPr>
          <w:p w14:paraId="79B96021" w14:textId="50D2D09B" w:rsidR="00E618E3" w:rsidRPr="00557408" w:rsidRDefault="00E618E3" w:rsidP="00E618E3">
            <w:pPr>
              <w:rPr>
                <w:rFonts w:ascii="Arial" w:hAnsi="Arial" w:cs="Arial"/>
              </w:rPr>
            </w:pPr>
            <w:r w:rsidRPr="00557408">
              <w:rPr>
                <w:rFonts w:ascii="Arial" w:hAnsi="Arial" w:cs="Arial"/>
              </w:rPr>
              <w:t>33496</w:t>
            </w:r>
          </w:p>
        </w:tc>
        <w:tc>
          <w:tcPr>
            <w:tcW w:w="6198" w:type="dxa"/>
          </w:tcPr>
          <w:p w14:paraId="57A9DD0E" w14:textId="7C0D535F" w:rsidR="00E618E3" w:rsidRPr="00557408" w:rsidRDefault="00E618E3" w:rsidP="00E618E3">
            <w:pPr>
              <w:rPr>
                <w:rFonts w:ascii="Arial" w:hAnsi="Arial" w:cs="Arial"/>
              </w:rPr>
            </w:pPr>
            <w:r w:rsidRPr="00557408">
              <w:rPr>
                <w:rFonts w:ascii="Arial" w:hAnsi="Arial" w:cs="Arial"/>
              </w:rPr>
              <w:t>Repair of non-structural prosthetic valve dysfunction with cardiopulmonary bypass (separate procedure)</w:t>
            </w:r>
          </w:p>
        </w:tc>
      </w:tr>
      <w:tr w:rsidR="00655B59" w:rsidRPr="00870B10" w14:paraId="7B373D02" w14:textId="77777777" w:rsidTr="00723AB9">
        <w:tc>
          <w:tcPr>
            <w:tcW w:w="1324" w:type="dxa"/>
          </w:tcPr>
          <w:p w14:paraId="7AC845F6" w14:textId="325A4181" w:rsidR="00655B59" w:rsidRPr="00557408" w:rsidRDefault="00655B59" w:rsidP="00655B59">
            <w:pPr>
              <w:rPr>
                <w:rFonts w:ascii="Arial" w:hAnsi="Arial" w:cs="Arial"/>
              </w:rPr>
            </w:pPr>
            <w:r w:rsidRPr="00557408">
              <w:rPr>
                <w:rFonts w:ascii="Arial" w:hAnsi="Arial" w:cs="Arial"/>
              </w:rPr>
              <w:t>ICD9 Procedure Code</w:t>
            </w:r>
          </w:p>
        </w:tc>
        <w:tc>
          <w:tcPr>
            <w:tcW w:w="1649" w:type="dxa"/>
          </w:tcPr>
          <w:p w14:paraId="7030E547" w14:textId="4666BB25" w:rsidR="00655B59" w:rsidRPr="00557408" w:rsidRDefault="00655B59" w:rsidP="00655B59">
            <w:pPr>
              <w:rPr>
                <w:rFonts w:ascii="Arial" w:hAnsi="Arial" w:cs="Arial"/>
              </w:rPr>
            </w:pPr>
            <w:r w:rsidRPr="00557408">
              <w:rPr>
                <w:rFonts w:ascii="Arial" w:hAnsi="Arial" w:cs="Arial"/>
              </w:rPr>
              <w:t>35</w:t>
            </w:r>
            <w:r w:rsidR="00786D8F">
              <w:rPr>
                <w:rFonts w:ascii="Arial" w:hAnsi="Arial" w:cs="Arial"/>
              </w:rPr>
              <w:t>.</w:t>
            </w:r>
            <w:r w:rsidRPr="00557408">
              <w:rPr>
                <w:rFonts w:ascii="Arial" w:hAnsi="Arial" w:cs="Arial"/>
              </w:rPr>
              <w:t>05</w:t>
            </w:r>
          </w:p>
        </w:tc>
        <w:tc>
          <w:tcPr>
            <w:tcW w:w="6198" w:type="dxa"/>
          </w:tcPr>
          <w:p w14:paraId="1ED8B8D3" w14:textId="18619DB9" w:rsidR="00655B59" w:rsidRPr="00557408" w:rsidRDefault="00655B59" w:rsidP="00655B59">
            <w:pPr>
              <w:rPr>
                <w:rFonts w:ascii="Arial" w:hAnsi="Arial" w:cs="Arial"/>
              </w:rPr>
            </w:pPr>
            <w:r w:rsidRPr="00557408">
              <w:rPr>
                <w:rFonts w:ascii="Arial" w:hAnsi="Arial" w:cs="Arial"/>
              </w:rPr>
              <w:t>Endovascular replacement of aortic valve</w:t>
            </w:r>
          </w:p>
        </w:tc>
      </w:tr>
      <w:tr w:rsidR="00074D75" w:rsidRPr="00870B10" w14:paraId="4FCA2FF4" w14:textId="77777777" w:rsidTr="00723AB9">
        <w:tc>
          <w:tcPr>
            <w:tcW w:w="1324" w:type="dxa"/>
          </w:tcPr>
          <w:p w14:paraId="39D1CF8F" w14:textId="77777777" w:rsidR="00074D75" w:rsidRPr="00557408" w:rsidRDefault="00074D75" w:rsidP="00074D75">
            <w:pPr>
              <w:rPr>
                <w:rFonts w:ascii="Arial" w:hAnsi="Arial" w:cs="Arial"/>
              </w:rPr>
            </w:pPr>
          </w:p>
        </w:tc>
        <w:tc>
          <w:tcPr>
            <w:tcW w:w="1649" w:type="dxa"/>
          </w:tcPr>
          <w:p w14:paraId="41146E20" w14:textId="6E2666DC" w:rsidR="00074D75" w:rsidRPr="00557408" w:rsidRDefault="00074D75" w:rsidP="00074D75">
            <w:pPr>
              <w:rPr>
                <w:rFonts w:ascii="Arial" w:hAnsi="Arial" w:cs="Arial"/>
              </w:rPr>
            </w:pPr>
            <w:r w:rsidRPr="00557408">
              <w:rPr>
                <w:rFonts w:ascii="Arial" w:hAnsi="Arial" w:cs="Arial"/>
              </w:rPr>
              <w:t>35</w:t>
            </w:r>
            <w:r w:rsidR="00786D8F">
              <w:rPr>
                <w:rFonts w:ascii="Arial" w:hAnsi="Arial" w:cs="Arial"/>
              </w:rPr>
              <w:t>.</w:t>
            </w:r>
            <w:r w:rsidRPr="00557408">
              <w:rPr>
                <w:rFonts w:ascii="Arial" w:hAnsi="Arial" w:cs="Arial"/>
              </w:rPr>
              <w:t>06</w:t>
            </w:r>
          </w:p>
        </w:tc>
        <w:tc>
          <w:tcPr>
            <w:tcW w:w="6198" w:type="dxa"/>
          </w:tcPr>
          <w:p w14:paraId="47D19EE9" w14:textId="6B20BCBF" w:rsidR="00074D75" w:rsidRPr="00557408" w:rsidRDefault="00074D75" w:rsidP="00074D75">
            <w:pPr>
              <w:rPr>
                <w:rFonts w:ascii="Arial" w:hAnsi="Arial" w:cs="Arial"/>
              </w:rPr>
            </w:pPr>
            <w:r w:rsidRPr="00557408">
              <w:rPr>
                <w:rFonts w:ascii="Arial" w:hAnsi="Arial" w:cs="Arial"/>
              </w:rPr>
              <w:t>Transapical replacement of aortic valve</w:t>
            </w:r>
          </w:p>
        </w:tc>
      </w:tr>
      <w:tr w:rsidR="00F77A1E" w:rsidRPr="00870B10" w14:paraId="58EE8945" w14:textId="77777777" w:rsidTr="00723AB9">
        <w:tc>
          <w:tcPr>
            <w:tcW w:w="1324" w:type="dxa"/>
          </w:tcPr>
          <w:p w14:paraId="3AFBE260" w14:textId="77777777" w:rsidR="00F77A1E" w:rsidRPr="00557408" w:rsidRDefault="00F77A1E" w:rsidP="00C86365">
            <w:pPr>
              <w:rPr>
                <w:rFonts w:ascii="Arial" w:hAnsi="Arial" w:cs="Arial"/>
              </w:rPr>
            </w:pPr>
          </w:p>
        </w:tc>
        <w:tc>
          <w:tcPr>
            <w:tcW w:w="1649" w:type="dxa"/>
          </w:tcPr>
          <w:p w14:paraId="6C285596" w14:textId="5244FFC1" w:rsidR="00F77A1E" w:rsidRPr="00557408" w:rsidRDefault="00F77A1E" w:rsidP="00C86365">
            <w:pPr>
              <w:rPr>
                <w:rFonts w:ascii="Arial" w:hAnsi="Arial" w:cs="Arial"/>
              </w:rPr>
            </w:pPr>
            <w:r w:rsidRPr="00F77A1E">
              <w:rPr>
                <w:rFonts w:ascii="Arial" w:hAnsi="Arial" w:cs="Arial"/>
              </w:rPr>
              <w:t>35</w:t>
            </w:r>
            <w:r w:rsidR="00786D8F">
              <w:rPr>
                <w:rFonts w:ascii="Arial" w:hAnsi="Arial" w:cs="Arial"/>
              </w:rPr>
              <w:t>.</w:t>
            </w:r>
            <w:r w:rsidRPr="00F77A1E">
              <w:rPr>
                <w:rFonts w:ascii="Arial" w:hAnsi="Arial" w:cs="Arial"/>
              </w:rPr>
              <w:t>20</w:t>
            </w:r>
          </w:p>
        </w:tc>
        <w:tc>
          <w:tcPr>
            <w:tcW w:w="6198" w:type="dxa"/>
          </w:tcPr>
          <w:p w14:paraId="62685E17" w14:textId="207BAF88" w:rsidR="00F77A1E" w:rsidRPr="00557408" w:rsidRDefault="005254DC" w:rsidP="00C86365">
            <w:pPr>
              <w:rPr>
                <w:rFonts w:ascii="Arial" w:hAnsi="Arial" w:cs="Arial"/>
              </w:rPr>
            </w:pPr>
            <w:r w:rsidRPr="005254DC">
              <w:rPr>
                <w:rFonts w:ascii="Arial" w:hAnsi="Arial" w:cs="Arial"/>
              </w:rPr>
              <w:t>Open and other replacement of unspecified heart valve</w:t>
            </w:r>
          </w:p>
        </w:tc>
      </w:tr>
      <w:tr w:rsidR="0079288E" w:rsidRPr="00870B10" w14:paraId="1670638E" w14:textId="77777777" w:rsidTr="00723AB9">
        <w:tc>
          <w:tcPr>
            <w:tcW w:w="1324" w:type="dxa"/>
          </w:tcPr>
          <w:p w14:paraId="38B3D22E" w14:textId="77777777" w:rsidR="0079288E" w:rsidRPr="00557408" w:rsidRDefault="0079288E" w:rsidP="0079288E">
            <w:pPr>
              <w:rPr>
                <w:rFonts w:ascii="Arial" w:hAnsi="Arial" w:cs="Arial"/>
              </w:rPr>
            </w:pPr>
          </w:p>
        </w:tc>
        <w:tc>
          <w:tcPr>
            <w:tcW w:w="1649" w:type="dxa"/>
          </w:tcPr>
          <w:p w14:paraId="65930BFF" w14:textId="3C147671" w:rsidR="0079288E" w:rsidRPr="00557408" w:rsidRDefault="0079288E" w:rsidP="0079288E">
            <w:pPr>
              <w:rPr>
                <w:rFonts w:ascii="Arial" w:hAnsi="Arial" w:cs="Arial"/>
              </w:rPr>
            </w:pPr>
            <w:r w:rsidRPr="00557408">
              <w:rPr>
                <w:rFonts w:ascii="Arial" w:hAnsi="Arial" w:cs="Arial"/>
              </w:rPr>
              <w:t>35</w:t>
            </w:r>
            <w:r w:rsidR="00786D8F">
              <w:rPr>
                <w:rFonts w:ascii="Arial" w:hAnsi="Arial" w:cs="Arial"/>
              </w:rPr>
              <w:t>.</w:t>
            </w:r>
            <w:r w:rsidRPr="00557408">
              <w:rPr>
                <w:rFonts w:ascii="Arial" w:hAnsi="Arial" w:cs="Arial"/>
              </w:rPr>
              <w:t>22</w:t>
            </w:r>
          </w:p>
        </w:tc>
        <w:tc>
          <w:tcPr>
            <w:tcW w:w="6198" w:type="dxa"/>
          </w:tcPr>
          <w:p w14:paraId="554014F2" w14:textId="30EC2CB1" w:rsidR="0079288E" w:rsidRPr="00557408" w:rsidRDefault="0079288E" w:rsidP="0079288E">
            <w:pPr>
              <w:rPr>
                <w:rFonts w:ascii="Arial" w:hAnsi="Arial" w:cs="Arial"/>
              </w:rPr>
            </w:pPr>
            <w:r w:rsidRPr="00557408">
              <w:rPr>
                <w:rFonts w:ascii="Arial" w:hAnsi="Arial" w:cs="Arial"/>
              </w:rPr>
              <w:t>Other replacement of aortic valve</w:t>
            </w:r>
          </w:p>
        </w:tc>
      </w:tr>
      <w:tr w:rsidR="0079288E" w:rsidRPr="00870B10" w14:paraId="16174C31" w14:textId="77777777" w:rsidTr="00723AB9">
        <w:tc>
          <w:tcPr>
            <w:tcW w:w="1324" w:type="dxa"/>
          </w:tcPr>
          <w:p w14:paraId="008F5808" w14:textId="77777777" w:rsidR="0079288E" w:rsidRPr="00557408" w:rsidRDefault="0079288E" w:rsidP="0079288E">
            <w:pPr>
              <w:rPr>
                <w:rFonts w:ascii="Arial" w:hAnsi="Arial" w:cs="Arial"/>
              </w:rPr>
            </w:pPr>
          </w:p>
        </w:tc>
        <w:tc>
          <w:tcPr>
            <w:tcW w:w="1649" w:type="dxa"/>
          </w:tcPr>
          <w:p w14:paraId="1630D432" w14:textId="78109308" w:rsidR="0079288E" w:rsidRPr="00557408" w:rsidRDefault="0079288E" w:rsidP="0079288E">
            <w:pPr>
              <w:rPr>
                <w:rFonts w:ascii="Arial" w:hAnsi="Arial" w:cs="Arial"/>
              </w:rPr>
            </w:pPr>
            <w:r w:rsidRPr="00557408">
              <w:rPr>
                <w:rFonts w:ascii="Arial" w:hAnsi="Arial" w:cs="Arial"/>
              </w:rPr>
              <w:t>35</w:t>
            </w:r>
            <w:r w:rsidR="00786D8F">
              <w:rPr>
                <w:rFonts w:ascii="Arial" w:hAnsi="Arial" w:cs="Arial"/>
              </w:rPr>
              <w:t>.</w:t>
            </w:r>
            <w:r w:rsidRPr="00557408">
              <w:rPr>
                <w:rFonts w:ascii="Arial" w:hAnsi="Arial" w:cs="Arial"/>
              </w:rPr>
              <w:t>24</w:t>
            </w:r>
          </w:p>
        </w:tc>
        <w:tc>
          <w:tcPr>
            <w:tcW w:w="6198" w:type="dxa"/>
          </w:tcPr>
          <w:p w14:paraId="6A4938DC" w14:textId="66081C4E" w:rsidR="0079288E" w:rsidRPr="00557408" w:rsidRDefault="0079288E" w:rsidP="0079288E">
            <w:pPr>
              <w:rPr>
                <w:rFonts w:ascii="Arial" w:hAnsi="Arial" w:cs="Arial"/>
              </w:rPr>
            </w:pPr>
            <w:r w:rsidRPr="00557408">
              <w:rPr>
                <w:rFonts w:ascii="Arial" w:hAnsi="Arial" w:cs="Arial"/>
              </w:rPr>
              <w:t>Other replacement of mitral valve</w:t>
            </w:r>
          </w:p>
        </w:tc>
      </w:tr>
      <w:tr w:rsidR="0079288E" w:rsidRPr="00870B10" w14:paraId="16491A21" w14:textId="77777777" w:rsidTr="00723AB9">
        <w:tc>
          <w:tcPr>
            <w:tcW w:w="1324" w:type="dxa"/>
          </w:tcPr>
          <w:p w14:paraId="0612075D" w14:textId="2FDC529E" w:rsidR="0079288E" w:rsidRPr="00557408" w:rsidRDefault="0079288E" w:rsidP="0079288E">
            <w:pPr>
              <w:rPr>
                <w:rFonts w:ascii="Arial" w:hAnsi="Arial" w:cs="Arial"/>
              </w:rPr>
            </w:pPr>
          </w:p>
        </w:tc>
        <w:tc>
          <w:tcPr>
            <w:tcW w:w="1649" w:type="dxa"/>
          </w:tcPr>
          <w:p w14:paraId="7CB12BDC" w14:textId="2EE58CC6" w:rsidR="0079288E" w:rsidRPr="00557408" w:rsidRDefault="00A84B22" w:rsidP="0079288E">
            <w:pPr>
              <w:rPr>
                <w:rFonts w:ascii="Arial" w:hAnsi="Arial" w:cs="Arial"/>
              </w:rPr>
            </w:pPr>
            <w:r w:rsidRPr="00A84B22">
              <w:rPr>
                <w:rFonts w:ascii="Arial" w:hAnsi="Arial" w:cs="Arial"/>
              </w:rPr>
              <w:t>35</w:t>
            </w:r>
            <w:r w:rsidR="00786D8F">
              <w:rPr>
                <w:rFonts w:ascii="Arial" w:hAnsi="Arial" w:cs="Arial"/>
              </w:rPr>
              <w:t>.</w:t>
            </w:r>
            <w:r w:rsidRPr="00A84B22">
              <w:rPr>
                <w:rFonts w:ascii="Arial" w:hAnsi="Arial" w:cs="Arial"/>
              </w:rPr>
              <w:t>28</w:t>
            </w:r>
          </w:p>
        </w:tc>
        <w:tc>
          <w:tcPr>
            <w:tcW w:w="6198" w:type="dxa"/>
          </w:tcPr>
          <w:p w14:paraId="33EC9627" w14:textId="7978473F" w:rsidR="0079288E" w:rsidRPr="00557408" w:rsidRDefault="00A84B22" w:rsidP="00A84B22">
            <w:pPr>
              <w:rPr>
                <w:rFonts w:ascii="Arial" w:hAnsi="Arial" w:cs="Arial"/>
              </w:rPr>
            </w:pPr>
            <w:r w:rsidRPr="00A84B22">
              <w:rPr>
                <w:rFonts w:ascii="Arial" w:hAnsi="Arial" w:cs="Arial"/>
              </w:rPr>
              <w:t>Open and other replacement of tricuspid valve</w:t>
            </w:r>
          </w:p>
        </w:tc>
      </w:tr>
      <w:tr w:rsidR="00906AB8" w:rsidRPr="00870B10" w14:paraId="2C864F1C" w14:textId="77777777" w:rsidTr="00723AB9">
        <w:tc>
          <w:tcPr>
            <w:tcW w:w="1324" w:type="dxa"/>
          </w:tcPr>
          <w:p w14:paraId="49A9AD87" w14:textId="77777777" w:rsidR="00906AB8" w:rsidRPr="00557408" w:rsidRDefault="00906AB8" w:rsidP="00906AB8">
            <w:pPr>
              <w:rPr>
                <w:rFonts w:ascii="Arial" w:hAnsi="Arial" w:cs="Arial"/>
              </w:rPr>
            </w:pPr>
          </w:p>
        </w:tc>
        <w:tc>
          <w:tcPr>
            <w:tcW w:w="1649" w:type="dxa"/>
          </w:tcPr>
          <w:p w14:paraId="0D72E053" w14:textId="37564CF1" w:rsidR="00906AB8" w:rsidRPr="00557408" w:rsidRDefault="00906AB8" w:rsidP="00906AB8">
            <w:pPr>
              <w:rPr>
                <w:rFonts w:ascii="Arial" w:hAnsi="Arial" w:cs="Arial"/>
              </w:rPr>
            </w:pPr>
            <w:r w:rsidRPr="00557408">
              <w:rPr>
                <w:rFonts w:ascii="Arial" w:hAnsi="Arial" w:cs="Arial"/>
              </w:rPr>
              <w:t>35</w:t>
            </w:r>
            <w:r w:rsidR="00786D8F">
              <w:rPr>
                <w:rFonts w:ascii="Arial" w:hAnsi="Arial" w:cs="Arial"/>
              </w:rPr>
              <w:t>.</w:t>
            </w:r>
            <w:r w:rsidRPr="00557408">
              <w:rPr>
                <w:rFonts w:ascii="Arial" w:hAnsi="Arial" w:cs="Arial"/>
              </w:rPr>
              <w:t>97</w:t>
            </w:r>
          </w:p>
        </w:tc>
        <w:tc>
          <w:tcPr>
            <w:tcW w:w="6198" w:type="dxa"/>
          </w:tcPr>
          <w:p w14:paraId="0B14802F" w14:textId="17610B7E" w:rsidR="00906AB8" w:rsidRPr="00557408" w:rsidRDefault="00906AB8" w:rsidP="00906AB8">
            <w:pPr>
              <w:rPr>
                <w:rFonts w:ascii="Arial" w:hAnsi="Arial" w:cs="Arial"/>
              </w:rPr>
            </w:pPr>
            <w:r w:rsidRPr="00557408">
              <w:rPr>
                <w:rFonts w:ascii="Arial" w:hAnsi="Arial" w:cs="Arial"/>
              </w:rPr>
              <w:t>Percutaneous mitral valve repair with implant</w:t>
            </w:r>
          </w:p>
        </w:tc>
      </w:tr>
      <w:tr w:rsidR="00BA688D" w:rsidRPr="00870B10" w14:paraId="3CFE0898" w14:textId="77777777" w:rsidTr="00723AB9">
        <w:tc>
          <w:tcPr>
            <w:tcW w:w="1324" w:type="dxa"/>
          </w:tcPr>
          <w:p w14:paraId="40B2AEBD" w14:textId="6BBF59C7" w:rsidR="00BA688D" w:rsidRPr="00557408" w:rsidRDefault="00BA688D" w:rsidP="00BA688D">
            <w:pPr>
              <w:rPr>
                <w:rFonts w:ascii="Arial" w:hAnsi="Arial" w:cs="Arial"/>
              </w:rPr>
            </w:pPr>
            <w:r w:rsidRPr="00557408">
              <w:rPr>
                <w:rFonts w:ascii="Arial" w:hAnsi="Arial" w:cs="Arial"/>
              </w:rPr>
              <w:t>ICD10 Procedure Code</w:t>
            </w:r>
          </w:p>
        </w:tc>
        <w:tc>
          <w:tcPr>
            <w:tcW w:w="1649" w:type="dxa"/>
          </w:tcPr>
          <w:p w14:paraId="21E66726" w14:textId="0A0D7C0A" w:rsidR="00BA688D" w:rsidRPr="000C0054" w:rsidRDefault="00BA688D" w:rsidP="00BA688D">
            <w:pPr>
              <w:rPr>
                <w:rFonts w:ascii="Arial" w:hAnsi="Arial" w:cs="Arial"/>
              </w:rPr>
            </w:pPr>
            <w:r w:rsidRPr="001E41CE">
              <w:rPr>
                <w:rFonts w:ascii="Arial" w:hAnsi="Arial" w:cs="Arial"/>
              </w:rPr>
              <w:t>02RF0KZ</w:t>
            </w:r>
          </w:p>
        </w:tc>
        <w:tc>
          <w:tcPr>
            <w:tcW w:w="6198" w:type="dxa"/>
          </w:tcPr>
          <w:p w14:paraId="1F0FD228" w14:textId="425C445B" w:rsidR="00BA688D" w:rsidRPr="000C0054" w:rsidRDefault="00BA688D" w:rsidP="00BA688D">
            <w:pPr>
              <w:rPr>
                <w:rFonts w:ascii="Arial" w:hAnsi="Arial" w:cs="Arial"/>
              </w:rPr>
            </w:pPr>
            <w:r w:rsidRPr="001E41CE">
              <w:rPr>
                <w:rFonts w:ascii="Arial" w:hAnsi="Arial" w:cs="Arial"/>
              </w:rPr>
              <w:t xml:space="preserve">Replacement of Aortic Valve with </w:t>
            </w:r>
            <w:proofErr w:type="spellStart"/>
            <w:r w:rsidRPr="001E41CE">
              <w:rPr>
                <w:rFonts w:ascii="Arial" w:hAnsi="Arial" w:cs="Arial"/>
              </w:rPr>
              <w:t>Nonautologous</w:t>
            </w:r>
            <w:proofErr w:type="spellEnd"/>
            <w:r w:rsidRPr="001E41CE">
              <w:rPr>
                <w:rFonts w:ascii="Arial" w:hAnsi="Arial" w:cs="Arial"/>
              </w:rPr>
              <w:t xml:space="preserve"> Tissue Substitute, Open Approach</w:t>
            </w:r>
          </w:p>
        </w:tc>
      </w:tr>
      <w:tr w:rsidR="00BA688D" w:rsidRPr="00870B10" w14:paraId="0327A812" w14:textId="77777777" w:rsidTr="00723AB9">
        <w:tc>
          <w:tcPr>
            <w:tcW w:w="1324" w:type="dxa"/>
          </w:tcPr>
          <w:p w14:paraId="2FAAA396" w14:textId="2A006214" w:rsidR="00BA688D" w:rsidRPr="00557408" w:rsidRDefault="00BA688D" w:rsidP="00BA688D">
            <w:pPr>
              <w:rPr>
                <w:rFonts w:ascii="Arial" w:hAnsi="Arial" w:cs="Arial"/>
              </w:rPr>
            </w:pPr>
          </w:p>
        </w:tc>
        <w:tc>
          <w:tcPr>
            <w:tcW w:w="1649" w:type="dxa"/>
          </w:tcPr>
          <w:p w14:paraId="40526F9C" w14:textId="3EEDDC74" w:rsidR="00BA688D" w:rsidRPr="00557408" w:rsidRDefault="00BA688D" w:rsidP="00BA688D">
            <w:pPr>
              <w:rPr>
                <w:rFonts w:ascii="Arial" w:hAnsi="Arial" w:cs="Arial"/>
              </w:rPr>
            </w:pPr>
            <w:r w:rsidRPr="0016574D">
              <w:rPr>
                <w:rFonts w:ascii="Arial" w:hAnsi="Arial" w:cs="Arial"/>
              </w:rPr>
              <w:t>02RF3JH</w:t>
            </w:r>
          </w:p>
        </w:tc>
        <w:tc>
          <w:tcPr>
            <w:tcW w:w="6198" w:type="dxa"/>
          </w:tcPr>
          <w:p w14:paraId="35907D67" w14:textId="462F2309" w:rsidR="00BA688D" w:rsidRPr="00557408" w:rsidRDefault="00BA688D" w:rsidP="00BA688D">
            <w:pPr>
              <w:rPr>
                <w:rFonts w:ascii="Arial" w:hAnsi="Arial" w:cs="Arial"/>
              </w:rPr>
            </w:pPr>
            <w:r w:rsidRPr="0016574D">
              <w:rPr>
                <w:rFonts w:ascii="Arial" w:hAnsi="Arial" w:cs="Arial"/>
              </w:rPr>
              <w:t>Replacement of Aortic Valve with Synthetic Substitute, Transapical, Percutaneous Approach</w:t>
            </w:r>
          </w:p>
        </w:tc>
      </w:tr>
      <w:tr w:rsidR="00BA688D" w:rsidRPr="00870B10" w14:paraId="2AA7D042" w14:textId="77777777" w:rsidTr="00723AB9">
        <w:tc>
          <w:tcPr>
            <w:tcW w:w="1324" w:type="dxa"/>
          </w:tcPr>
          <w:p w14:paraId="763857B9" w14:textId="77777777" w:rsidR="00BA688D" w:rsidRPr="00557408" w:rsidRDefault="00BA688D" w:rsidP="00BA688D">
            <w:pPr>
              <w:rPr>
                <w:rFonts w:ascii="Arial" w:hAnsi="Arial" w:cs="Arial"/>
              </w:rPr>
            </w:pPr>
          </w:p>
        </w:tc>
        <w:tc>
          <w:tcPr>
            <w:tcW w:w="1649" w:type="dxa"/>
          </w:tcPr>
          <w:p w14:paraId="6A8A3A68" w14:textId="14AFCE4D" w:rsidR="00BA688D" w:rsidRPr="00F623F2" w:rsidRDefault="00BA688D" w:rsidP="00BA688D">
            <w:pPr>
              <w:rPr>
                <w:rFonts w:ascii="Arial" w:hAnsi="Arial" w:cs="Arial"/>
              </w:rPr>
            </w:pPr>
            <w:r w:rsidRPr="000C0054">
              <w:rPr>
                <w:rFonts w:ascii="Arial" w:hAnsi="Arial" w:cs="Arial"/>
              </w:rPr>
              <w:t>02RF3JZ</w:t>
            </w:r>
          </w:p>
        </w:tc>
        <w:tc>
          <w:tcPr>
            <w:tcW w:w="6198" w:type="dxa"/>
          </w:tcPr>
          <w:p w14:paraId="53EF9EB1" w14:textId="378A2FB2" w:rsidR="00BA688D" w:rsidRPr="00F623F2" w:rsidRDefault="00BA688D" w:rsidP="00BA688D">
            <w:pPr>
              <w:rPr>
                <w:rFonts w:ascii="Arial" w:hAnsi="Arial" w:cs="Arial"/>
              </w:rPr>
            </w:pPr>
            <w:r w:rsidRPr="000C0054">
              <w:rPr>
                <w:rFonts w:ascii="Arial" w:hAnsi="Arial" w:cs="Arial"/>
              </w:rPr>
              <w:t>Replacement of Aortic Valve with Synthetic Substitute, Percutaneous Approach</w:t>
            </w:r>
          </w:p>
        </w:tc>
      </w:tr>
      <w:tr w:rsidR="00DD7533" w:rsidRPr="00870B10" w14:paraId="392D5F9D" w14:textId="77777777" w:rsidTr="00723AB9">
        <w:tc>
          <w:tcPr>
            <w:tcW w:w="1324" w:type="dxa"/>
          </w:tcPr>
          <w:p w14:paraId="25F6DCD2" w14:textId="77777777" w:rsidR="00DD7533" w:rsidRPr="00557408" w:rsidRDefault="00DD7533" w:rsidP="00DD7533">
            <w:pPr>
              <w:rPr>
                <w:rFonts w:ascii="Arial" w:hAnsi="Arial" w:cs="Arial"/>
              </w:rPr>
            </w:pPr>
          </w:p>
        </w:tc>
        <w:tc>
          <w:tcPr>
            <w:tcW w:w="1649" w:type="dxa"/>
          </w:tcPr>
          <w:p w14:paraId="0A823D16" w14:textId="3D700640" w:rsidR="00DD7533" w:rsidRPr="00557408" w:rsidRDefault="00DD7533" w:rsidP="00DD7533">
            <w:pPr>
              <w:rPr>
                <w:rFonts w:ascii="Arial" w:hAnsi="Arial" w:cs="Arial"/>
              </w:rPr>
            </w:pPr>
            <w:r w:rsidRPr="00615C6A">
              <w:rPr>
                <w:rFonts w:ascii="Arial" w:hAnsi="Arial" w:cs="Arial"/>
              </w:rPr>
              <w:t>02RF3KH</w:t>
            </w:r>
          </w:p>
        </w:tc>
        <w:tc>
          <w:tcPr>
            <w:tcW w:w="6198" w:type="dxa"/>
          </w:tcPr>
          <w:p w14:paraId="416E2279" w14:textId="0DACA1A4" w:rsidR="00DD7533" w:rsidRPr="00557408" w:rsidRDefault="00DD7533" w:rsidP="00DD7533">
            <w:pPr>
              <w:rPr>
                <w:rFonts w:ascii="Arial" w:hAnsi="Arial" w:cs="Arial"/>
              </w:rPr>
            </w:pPr>
            <w:r w:rsidRPr="00615C6A">
              <w:rPr>
                <w:rFonts w:ascii="Arial" w:hAnsi="Arial" w:cs="Arial"/>
              </w:rPr>
              <w:t xml:space="preserve">Replacement of Aortic Valve with </w:t>
            </w:r>
            <w:proofErr w:type="spellStart"/>
            <w:r w:rsidRPr="00615C6A">
              <w:rPr>
                <w:rFonts w:ascii="Arial" w:hAnsi="Arial" w:cs="Arial"/>
              </w:rPr>
              <w:t>Nonautologous</w:t>
            </w:r>
            <w:proofErr w:type="spellEnd"/>
            <w:r w:rsidRPr="00615C6A">
              <w:rPr>
                <w:rFonts w:ascii="Arial" w:hAnsi="Arial" w:cs="Arial"/>
              </w:rPr>
              <w:t xml:space="preserve"> Tissue Substitute, Transapical, Percutaneous Approach</w:t>
            </w:r>
          </w:p>
        </w:tc>
      </w:tr>
      <w:tr w:rsidR="00DD7533" w:rsidRPr="00870B10" w14:paraId="45AE3394" w14:textId="77777777" w:rsidTr="00723AB9">
        <w:tc>
          <w:tcPr>
            <w:tcW w:w="1324" w:type="dxa"/>
          </w:tcPr>
          <w:p w14:paraId="6C2F4B8C" w14:textId="77777777" w:rsidR="00DD7533" w:rsidRPr="00557408" w:rsidRDefault="00DD7533" w:rsidP="00DD7533">
            <w:pPr>
              <w:rPr>
                <w:rFonts w:ascii="Arial" w:hAnsi="Arial" w:cs="Arial"/>
              </w:rPr>
            </w:pPr>
          </w:p>
        </w:tc>
        <w:tc>
          <w:tcPr>
            <w:tcW w:w="1649" w:type="dxa"/>
          </w:tcPr>
          <w:p w14:paraId="6D722574" w14:textId="32C1C2A2" w:rsidR="00DD7533" w:rsidRPr="00557408" w:rsidRDefault="00DD7533" w:rsidP="00DD7533">
            <w:pPr>
              <w:rPr>
                <w:rFonts w:ascii="Arial" w:hAnsi="Arial" w:cs="Arial"/>
              </w:rPr>
            </w:pPr>
            <w:r w:rsidRPr="00F623F2">
              <w:rPr>
                <w:rFonts w:ascii="Arial" w:hAnsi="Arial" w:cs="Arial"/>
              </w:rPr>
              <w:t>02RF3KZ</w:t>
            </w:r>
          </w:p>
        </w:tc>
        <w:tc>
          <w:tcPr>
            <w:tcW w:w="6198" w:type="dxa"/>
          </w:tcPr>
          <w:p w14:paraId="4F13CD0C" w14:textId="4E548137" w:rsidR="00DD7533" w:rsidRPr="00557408" w:rsidRDefault="00DD7533" w:rsidP="00DD7533">
            <w:pPr>
              <w:rPr>
                <w:rFonts w:ascii="Arial" w:hAnsi="Arial" w:cs="Arial"/>
              </w:rPr>
            </w:pPr>
            <w:r w:rsidRPr="00F623F2">
              <w:rPr>
                <w:rFonts w:ascii="Arial" w:hAnsi="Arial" w:cs="Arial"/>
              </w:rPr>
              <w:t xml:space="preserve">Replacement of Aortic Valve with </w:t>
            </w:r>
            <w:proofErr w:type="spellStart"/>
            <w:r w:rsidRPr="00F623F2">
              <w:rPr>
                <w:rFonts w:ascii="Arial" w:hAnsi="Arial" w:cs="Arial"/>
              </w:rPr>
              <w:t>Nonautologous</w:t>
            </w:r>
            <w:proofErr w:type="spellEnd"/>
            <w:r w:rsidRPr="00F623F2">
              <w:rPr>
                <w:rFonts w:ascii="Arial" w:hAnsi="Arial" w:cs="Arial"/>
              </w:rPr>
              <w:t xml:space="preserve"> Tissue Substitute, Percutaneous Approach</w:t>
            </w:r>
          </w:p>
        </w:tc>
      </w:tr>
      <w:tr w:rsidR="00DD7533" w:rsidRPr="00870B10" w14:paraId="0D553D24" w14:textId="77777777" w:rsidTr="00723AB9">
        <w:tc>
          <w:tcPr>
            <w:tcW w:w="1324" w:type="dxa"/>
          </w:tcPr>
          <w:p w14:paraId="7DFDC470" w14:textId="2D12C251" w:rsidR="00DD7533" w:rsidRPr="00557408" w:rsidRDefault="00DD7533" w:rsidP="00DD7533">
            <w:pPr>
              <w:rPr>
                <w:rFonts w:ascii="Arial" w:hAnsi="Arial" w:cs="Arial"/>
              </w:rPr>
            </w:pPr>
          </w:p>
        </w:tc>
        <w:tc>
          <w:tcPr>
            <w:tcW w:w="1649" w:type="dxa"/>
          </w:tcPr>
          <w:p w14:paraId="0B65FEB1" w14:textId="1AEDF5F2" w:rsidR="00DD7533" w:rsidRPr="00557408" w:rsidRDefault="00DD7533" w:rsidP="00DD7533">
            <w:pPr>
              <w:rPr>
                <w:rFonts w:ascii="Arial" w:hAnsi="Arial" w:cs="Arial"/>
              </w:rPr>
            </w:pPr>
            <w:r w:rsidRPr="00295986">
              <w:rPr>
                <w:rFonts w:ascii="Arial" w:hAnsi="Arial" w:cs="Arial"/>
              </w:rPr>
              <w:t>02RF4KZ</w:t>
            </w:r>
          </w:p>
        </w:tc>
        <w:tc>
          <w:tcPr>
            <w:tcW w:w="6198" w:type="dxa"/>
          </w:tcPr>
          <w:p w14:paraId="62E88578" w14:textId="36010C06" w:rsidR="00DD7533" w:rsidRPr="00557408" w:rsidRDefault="00DD7533" w:rsidP="00DD7533">
            <w:pPr>
              <w:rPr>
                <w:rFonts w:ascii="Arial" w:hAnsi="Arial" w:cs="Arial"/>
              </w:rPr>
            </w:pPr>
            <w:r w:rsidRPr="00295986">
              <w:rPr>
                <w:rFonts w:ascii="Arial" w:hAnsi="Arial" w:cs="Arial"/>
              </w:rPr>
              <w:t xml:space="preserve">Replacement of Aortic Valve with </w:t>
            </w:r>
            <w:proofErr w:type="spellStart"/>
            <w:r w:rsidRPr="00295986">
              <w:rPr>
                <w:rFonts w:ascii="Arial" w:hAnsi="Arial" w:cs="Arial"/>
              </w:rPr>
              <w:t>Nonautologous</w:t>
            </w:r>
            <w:proofErr w:type="spellEnd"/>
            <w:r w:rsidRPr="00295986">
              <w:rPr>
                <w:rFonts w:ascii="Arial" w:hAnsi="Arial" w:cs="Arial"/>
              </w:rPr>
              <w:t xml:space="preserve"> Tissue Substitute, Percutaneous Endoscopic Approach</w:t>
            </w:r>
          </w:p>
        </w:tc>
      </w:tr>
      <w:tr w:rsidR="00DD7533" w:rsidRPr="00870B10" w14:paraId="3FD48202" w14:textId="77777777" w:rsidTr="00723AB9">
        <w:tc>
          <w:tcPr>
            <w:tcW w:w="1324" w:type="dxa"/>
          </w:tcPr>
          <w:p w14:paraId="313CBAEE" w14:textId="77777777" w:rsidR="00DD7533" w:rsidRPr="00557408" w:rsidRDefault="00DD7533" w:rsidP="00DD7533">
            <w:pPr>
              <w:rPr>
                <w:rFonts w:ascii="Arial" w:hAnsi="Arial" w:cs="Arial"/>
              </w:rPr>
            </w:pPr>
          </w:p>
        </w:tc>
        <w:tc>
          <w:tcPr>
            <w:tcW w:w="1649" w:type="dxa"/>
          </w:tcPr>
          <w:p w14:paraId="01DBFF3A" w14:textId="6137041D" w:rsidR="00DD7533" w:rsidRPr="00557408" w:rsidRDefault="00DD7533" w:rsidP="00DD7533">
            <w:pPr>
              <w:rPr>
                <w:rFonts w:ascii="Arial" w:hAnsi="Arial" w:cs="Arial"/>
              </w:rPr>
            </w:pPr>
            <w:r w:rsidRPr="00A62198">
              <w:rPr>
                <w:rFonts w:ascii="Arial" w:hAnsi="Arial" w:cs="Arial"/>
              </w:rPr>
              <w:t>02RG0KZ</w:t>
            </w:r>
          </w:p>
        </w:tc>
        <w:tc>
          <w:tcPr>
            <w:tcW w:w="6198" w:type="dxa"/>
          </w:tcPr>
          <w:p w14:paraId="6FDB0179" w14:textId="16A5C6BF" w:rsidR="00DD7533" w:rsidRPr="00557408" w:rsidRDefault="00DD7533" w:rsidP="00DD7533">
            <w:pPr>
              <w:rPr>
                <w:rFonts w:ascii="Arial" w:hAnsi="Arial" w:cs="Arial"/>
              </w:rPr>
            </w:pPr>
            <w:r w:rsidRPr="00A62198">
              <w:rPr>
                <w:rFonts w:ascii="Arial" w:hAnsi="Arial" w:cs="Arial"/>
              </w:rPr>
              <w:t xml:space="preserve">Replacement of Mitral Valve with </w:t>
            </w:r>
            <w:proofErr w:type="spellStart"/>
            <w:r w:rsidRPr="00A62198">
              <w:rPr>
                <w:rFonts w:ascii="Arial" w:hAnsi="Arial" w:cs="Arial"/>
              </w:rPr>
              <w:t>Nonautologous</w:t>
            </w:r>
            <w:proofErr w:type="spellEnd"/>
            <w:r w:rsidRPr="00A62198">
              <w:rPr>
                <w:rFonts w:ascii="Arial" w:hAnsi="Arial" w:cs="Arial"/>
              </w:rPr>
              <w:t xml:space="preserve"> Tissue Substitute, Open Approach</w:t>
            </w:r>
          </w:p>
        </w:tc>
      </w:tr>
      <w:tr w:rsidR="00DD7533" w:rsidRPr="00870B10" w14:paraId="24AE164A" w14:textId="77777777" w:rsidTr="00723AB9">
        <w:tc>
          <w:tcPr>
            <w:tcW w:w="1324" w:type="dxa"/>
          </w:tcPr>
          <w:p w14:paraId="4BA1E81B" w14:textId="77777777" w:rsidR="00DD7533" w:rsidRPr="00557408" w:rsidRDefault="00DD7533" w:rsidP="00DD7533">
            <w:pPr>
              <w:rPr>
                <w:rFonts w:ascii="Arial" w:hAnsi="Arial" w:cs="Arial"/>
              </w:rPr>
            </w:pPr>
          </w:p>
        </w:tc>
        <w:tc>
          <w:tcPr>
            <w:tcW w:w="1649" w:type="dxa"/>
          </w:tcPr>
          <w:p w14:paraId="1D522C3A" w14:textId="70C64AAD" w:rsidR="00DD7533" w:rsidRPr="00557408" w:rsidRDefault="00DD7533" w:rsidP="00DD7533">
            <w:pPr>
              <w:rPr>
                <w:rFonts w:ascii="Arial" w:hAnsi="Arial" w:cs="Arial"/>
              </w:rPr>
            </w:pPr>
            <w:r w:rsidRPr="00D640E6">
              <w:rPr>
                <w:rFonts w:ascii="Arial" w:hAnsi="Arial" w:cs="Arial"/>
              </w:rPr>
              <w:t>02RG3KZ</w:t>
            </w:r>
          </w:p>
        </w:tc>
        <w:tc>
          <w:tcPr>
            <w:tcW w:w="6198" w:type="dxa"/>
          </w:tcPr>
          <w:p w14:paraId="74776D6E" w14:textId="022BBF05" w:rsidR="00DD7533" w:rsidRPr="00557408" w:rsidRDefault="00DD7533" w:rsidP="00DD7533">
            <w:pPr>
              <w:rPr>
                <w:rFonts w:ascii="Arial" w:hAnsi="Arial" w:cs="Arial"/>
              </w:rPr>
            </w:pPr>
            <w:r w:rsidRPr="00D640E6">
              <w:rPr>
                <w:rFonts w:ascii="Arial" w:hAnsi="Arial" w:cs="Arial"/>
              </w:rPr>
              <w:t xml:space="preserve">Replacement of Mitral Valve with </w:t>
            </w:r>
            <w:proofErr w:type="spellStart"/>
            <w:r w:rsidRPr="00D640E6">
              <w:rPr>
                <w:rFonts w:ascii="Arial" w:hAnsi="Arial" w:cs="Arial"/>
              </w:rPr>
              <w:t>Nonautologous</w:t>
            </w:r>
            <w:proofErr w:type="spellEnd"/>
            <w:r w:rsidRPr="00D640E6">
              <w:rPr>
                <w:rFonts w:ascii="Arial" w:hAnsi="Arial" w:cs="Arial"/>
              </w:rPr>
              <w:t xml:space="preserve"> Tissue Substitute, Percutaneous Approach</w:t>
            </w:r>
          </w:p>
        </w:tc>
      </w:tr>
      <w:tr w:rsidR="00DD7533" w:rsidRPr="00870B10" w14:paraId="0DFF3E63" w14:textId="77777777" w:rsidTr="00723AB9">
        <w:tc>
          <w:tcPr>
            <w:tcW w:w="1324" w:type="dxa"/>
          </w:tcPr>
          <w:p w14:paraId="07D5A6AF" w14:textId="77777777" w:rsidR="00DD7533" w:rsidRPr="00557408" w:rsidRDefault="00DD7533" w:rsidP="00DD7533">
            <w:pPr>
              <w:rPr>
                <w:rFonts w:ascii="Arial" w:hAnsi="Arial" w:cs="Arial"/>
              </w:rPr>
            </w:pPr>
          </w:p>
        </w:tc>
        <w:tc>
          <w:tcPr>
            <w:tcW w:w="1649" w:type="dxa"/>
          </w:tcPr>
          <w:p w14:paraId="2A6847DD" w14:textId="634BD325" w:rsidR="00DD7533" w:rsidRPr="00557408" w:rsidRDefault="00DD7533" w:rsidP="00DD7533">
            <w:pPr>
              <w:rPr>
                <w:rFonts w:ascii="Arial" w:hAnsi="Arial" w:cs="Arial"/>
              </w:rPr>
            </w:pPr>
            <w:r w:rsidRPr="004B619F">
              <w:rPr>
                <w:rFonts w:ascii="Arial" w:hAnsi="Arial" w:cs="Arial"/>
              </w:rPr>
              <w:t>02RG4KZ</w:t>
            </w:r>
          </w:p>
        </w:tc>
        <w:tc>
          <w:tcPr>
            <w:tcW w:w="6198" w:type="dxa"/>
          </w:tcPr>
          <w:p w14:paraId="7D99BD47" w14:textId="6EF01259" w:rsidR="00DD7533" w:rsidRPr="00557408" w:rsidRDefault="00DD7533" w:rsidP="00DD7533">
            <w:pPr>
              <w:rPr>
                <w:rFonts w:ascii="Arial" w:hAnsi="Arial" w:cs="Arial"/>
              </w:rPr>
            </w:pPr>
            <w:r w:rsidRPr="004B619F">
              <w:rPr>
                <w:rFonts w:ascii="Arial" w:hAnsi="Arial" w:cs="Arial"/>
              </w:rPr>
              <w:t xml:space="preserve">Replacement of Mitral Valve with </w:t>
            </w:r>
            <w:proofErr w:type="spellStart"/>
            <w:r w:rsidRPr="004B619F">
              <w:rPr>
                <w:rFonts w:ascii="Arial" w:hAnsi="Arial" w:cs="Arial"/>
              </w:rPr>
              <w:t>Nonautologous</w:t>
            </w:r>
            <w:proofErr w:type="spellEnd"/>
            <w:r w:rsidRPr="004B619F">
              <w:rPr>
                <w:rFonts w:ascii="Arial" w:hAnsi="Arial" w:cs="Arial"/>
              </w:rPr>
              <w:t xml:space="preserve"> Tissue Substitute, Percutaneous Endoscopic Approach</w:t>
            </w:r>
          </w:p>
        </w:tc>
      </w:tr>
      <w:tr w:rsidR="00DD7533" w:rsidRPr="00870B10" w14:paraId="72337751" w14:textId="77777777" w:rsidTr="00723AB9">
        <w:tc>
          <w:tcPr>
            <w:tcW w:w="1324" w:type="dxa"/>
          </w:tcPr>
          <w:p w14:paraId="4098B6ED" w14:textId="77777777" w:rsidR="00DD7533" w:rsidRPr="00557408" w:rsidRDefault="00DD7533" w:rsidP="00DD7533">
            <w:pPr>
              <w:rPr>
                <w:rFonts w:ascii="Arial" w:hAnsi="Arial" w:cs="Arial"/>
              </w:rPr>
            </w:pPr>
          </w:p>
        </w:tc>
        <w:tc>
          <w:tcPr>
            <w:tcW w:w="1649" w:type="dxa"/>
          </w:tcPr>
          <w:p w14:paraId="3DAE8A53" w14:textId="0AFCE45C" w:rsidR="00DD7533" w:rsidRPr="00557408" w:rsidRDefault="00DD7533" w:rsidP="00DD7533">
            <w:pPr>
              <w:rPr>
                <w:rFonts w:ascii="Arial" w:hAnsi="Arial" w:cs="Arial"/>
              </w:rPr>
            </w:pPr>
            <w:r w:rsidRPr="007C15D3">
              <w:rPr>
                <w:rFonts w:ascii="Arial" w:hAnsi="Arial" w:cs="Arial"/>
              </w:rPr>
              <w:t>02RJ0KZ</w:t>
            </w:r>
          </w:p>
        </w:tc>
        <w:tc>
          <w:tcPr>
            <w:tcW w:w="6198" w:type="dxa"/>
          </w:tcPr>
          <w:p w14:paraId="6BFD5F07" w14:textId="22D152FF" w:rsidR="00DD7533" w:rsidRPr="00557408" w:rsidRDefault="00DD7533" w:rsidP="00DD7533">
            <w:pPr>
              <w:rPr>
                <w:rFonts w:ascii="Arial" w:hAnsi="Arial" w:cs="Arial"/>
              </w:rPr>
            </w:pPr>
            <w:r w:rsidRPr="007C15D3">
              <w:rPr>
                <w:rFonts w:ascii="Arial" w:hAnsi="Arial" w:cs="Arial"/>
              </w:rPr>
              <w:t xml:space="preserve">Replacement of Tricuspid Valve with </w:t>
            </w:r>
            <w:proofErr w:type="spellStart"/>
            <w:r w:rsidRPr="007C15D3">
              <w:rPr>
                <w:rFonts w:ascii="Arial" w:hAnsi="Arial" w:cs="Arial"/>
              </w:rPr>
              <w:t>Nonautologous</w:t>
            </w:r>
            <w:proofErr w:type="spellEnd"/>
            <w:r w:rsidRPr="007C15D3">
              <w:rPr>
                <w:rFonts w:ascii="Arial" w:hAnsi="Arial" w:cs="Arial"/>
              </w:rPr>
              <w:t xml:space="preserve"> Tissue Substitute, Open Approach</w:t>
            </w:r>
          </w:p>
        </w:tc>
      </w:tr>
      <w:tr w:rsidR="00DD7533" w:rsidRPr="00870B10" w14:paraId="72E1EEDE" w14:textId="77777777" w:rsidTr="00723AB9">
        <w:tc>
          <w:tcPr>
            <w:tcW w:w="1324" w:type="dxa"/>
          </w:tcPr>
          <w:p w14:paraId="0A94F23F" w14:textId="77777777" w:rsidR="00DD7533" w:rsidRPr="00557408" w:rsidRDefault="00DD7533" w:rsidP="00DD7533">
            <w:pPr>
              <w:rPr>
                <w:rFonts w:ascii="Arial" w:hAnsi="Arial" w:cs="Arial"/>
              </w:rPr>
            </w:pPr>
          </w:p>
        </w:tc>
        <w:tc>
          <w:tcPr>
            <w:tcW w:w="1649" w:type="dxa"/>
          </w:tcPr>
          <w:p w14:paraId="0F1E2033" w14:textId="5369D59B" w:rsidR="00DD7533" w:rsidRPr="00F623F2" w:rsidRDefault="00DD7533" w:rsidP="00DD7533">
            <w:pPr>
              <w:rPr>
                <w:rFonts w:ascii="Arial" w:hAnsi="Arial" w:cs="Arial"/>
              </w:rPr>
            </w:pPr>
            <w:r w:rsidRPr="00AC7754">
              <w:rPr>
                <w:rFonts w:ascii="Arial" w:hAnsi="Arial" w:cs="Arial"/>
              </w:rPr>
              <w:t>02RJ3KZ</w:t>
            </w:r>
          </w:p>
        </w:tc>
        <w:tc>
          <w:tcPr>
            <w:tcW w:w="6198" w:type="dxa"/>
          </w:tcPr>
          <w:p w14:paraId="11C5F8AE" w14:textId="1E347467" w:rsidR="00DD7533" w:rsidRPr="00F623F2" w:rsidRDefault="00DD7533" w:rsidP="00DD7533">
            <w:pPr>
              <w:rPr>
                <w:rFonts w:ascii="Arial" w:hAnsi="Arial" w:cs="Arial"/>
              </w:rPr>
            </w:pPr>
            <w:r w:rsidRPr="00AC7754">
              <w:rPr>
                <w:rFonts w:ascii="Arial" w:hAnsi="Arial" w:cs="Arial"/>
              </w:rPr>
              <w:t xml:space="preserve">Replacement of Tricuspid Valve with </w:t>
            </w:r>
            <w:proofErr w:type="spellStart"/>
            <w:r w:rsidRPr="00AC7754">
              <w:rPr>
                <w:rFonts w:ascii="Arial" w:hAnsi="Arial" w:cs="Arial"/>
              </w:rPr>
              <w:t>Nonautologous</w:t>
            </w:r>
            <w:proofErr w:type="spellEnd"/>
            <w:r w:rsidRPr="00AC7754">
              <w:rPr>
                <w:rFonts w:ascii="Arial" w:hAnsi="Arial" w:cs="Arial"/>
              </w:rPr>
              <w:t xml:space="preserve"> Tissue Substitute, Percutaneous Approach</w:t>
            </w:r>
          </w:p>
        </w:tc>
      </w:tr>
      <w:tr w:rsidR="00DD7533" w:rsidRPr="00870B10" w14:paraId="6ED48F31" w14:textId="77777777" w:rsidTr="00723AB9">
        <w:tc>
          <w:tcPr>
            <w:tcW w:w="1324" w:type="dxa"/>
          </w:tcPr>
          <w:p w14:paraId="6D967804" w14:textId="77777777" w:rsidR="00DD7533" w:rsidRPr="00557408" w:rsidRDefault="00DD7533" w:rsidP="00DD7533">
            <w:pPr>
              <w:rPr>
                <w:rFonts w:ascii="Arial" w:hAnsi="Arial" w:cs="Arial"/>
              </w:rPr>
            </w:pPr>
          </w:p>
        </w:tc>
        <w:tc>
          <w:tcPr>
            <w:tcW w:w="1649" w:type="dxa"/>
          </w:tcPr>
          <w:p w14:paraId="408731E1" w14:textId="5D6245C5" w:rsidR="00DD7533" w:rsidRPr="00F623F2" w:rsidRDefault="00DD7533" w:rsidP="00DD7533">
            <w:pPr>
              <w:rPr>
                <w:rFonts w:ascii="Arial" w:hAnsi="Arial" w:cs="Arial"/>
              </w:rPr>
            </w:pPr>
            <w:r w:rsidRPr="00AE3128">
              <w:rPr>
                <w:rFonts w:ascii="Arial" w:hAnsi="Arial" w:cs="Arial"/>
              </w:rPr>
              <w:t>02RJ4KZ</w:t>
            </w:r>
          </w:p>
        </w:tc>
        <w:tc>
          <w:tcPr>
            <w:tcW w:w="6198" w:type="dxa"/>
          </w:tcPr>
          <w:p w14:paraId="1D916B78" w14:textId="1E1B72CE" w:rsidR="00DD7533" w:rsidRPr="00F623F2" w:rsidRDefault="00DD7533" w:rsidP="00DD7533">
            <w:pPr>
              <w:rPr>
                <w:rFonts w:ascii="Arial" w:hAnsi="Arial" w:cs="Arial"/>
              </w:rPr>
            </w:pPr>
            <w:r w:rsidRPr="00AE3128">
              <w:rPr>
                <w:rFonts w:ascii="Arial" w:hAnsi="Arial" w:cs="Arial"/>
              </w:rPr>
              <w:t xml:space="preserve">Replacement of Tricuspid Valve with </w:t>
            </w:r>
            <w:proofErr w:type="spellStart"/>
            <w:r w:rsidRPr="00AE3128">
              <w:rPr>
                <w:rFonts w:ascii="Arial" w:hAnsi="Arial" w:cs="Arial"/>
              </w:rPr>
              <w:t>Nonautologous</w:t>
            </w:r>
            <w:proofErr w:type="spellEnd"/>
            <w:r w:rsidRPr="00AE3128">
              <w:rPr>
                <w:rFonts w:ascii="Arial" w:hAnsi="Arial" w:cs="Arial"/>
              </w:rPr>
              <w:t xml:space="preserve"> Tissue Substitute, Percutaneous Endoscopic Approach</w:t>
            </w:r>
          </w:p>
        </w:tc>
      </w:tr>
      <w:tr w:rsidR="00DD7533" w:rsidRPr="00870B10" w14:paraId="270C47B6" w14:textId="77777777" w:rsidTr="00723AB9">
        <w:tc>
          <w:tcPr>
            <w:tcW w:w="1324" w:type="dxa"/>
          </w:tcPr>
          <w:p w14:paraId="1111E96D" w14:textId="77777777" w:rsidR="00DD7533" w:rsidRPr="00557408" w:rsidRDefault="00DD7533" w:rsidP="00DD7533">
            <w:pPr>
              <w:rPr>
                <w:rFonts w:ascii="Arial" w:hAnsi="Arial" w:cs="Arial"/>
              </w:rPr>
            </w:pPr>
          </w:p>
        </w:tc>
        <w:tc>
          <w:tcPr>
            <w:tcW w:w="1649" w:type="dxa"/>
          </w:tcPr>
          <w:p w14:paraId="7734C200" w14:textId="1E101351" w:rsidR="00DD7533" w:rsidRPr="00615C6A" w:rsidRDefault="00DD7533" w:rsidP="00DD7533">
            <w:pPr>
              <w:rPr>
                <w:rFonts w:ascii="Arial" w:hAnsi="Arial" w:cs="Arial"/>
              </w:rPr>
            </w:pPr>
            <w:r w:rsidRPr="001814A4">
              <w:rPr>
                <w:rFonts w:ascii="Arial" w:hAnsi="Arial" w:cs="Arial"/>
              </w:rPr>
              <w:t>02UG3JZ</w:t>
            </w:r>
          </w:p>
        </w:tc>
        <w:tc>
          <w:tcPr>
            <w:tcW w:w="6198" w:type="dxa"/>
          </w:tcPr>
          <w:p w14:paraId="3E037E2D" w14:textId="69C1D307" w:rsidR="00DD7533" w:rsidRPr="00615C6A" w:rsidRDefault="00DD7533" w:rsidP="00DD7533">
            <w:pPr>
              <w:rPr>
                <w:rFonts w:ascii="Arial" w:hAnsi="Arial" w:cs="Arial"/>
              </w:rPr>
            </w:pPr>
            <w:r w:rsidRPr="001814A4">
              <w:rPr>
                <w:rFonts w:ascii="Arial" w:hAnsi="Arial" w:cs="Arial"/>
              </w:rPr>
              <w:t>Supplement Mitral Valve with Synthetic Substitute, Percutaneous Approach</w:t>
            </w:r>
          </w:p>
        </w:tc>
      </w:tr>
      <w:tr w:rsidR="00DD7533" w:rsidRPr="00870B10" w14:paraId="27D13642" w14:textId="77777777" w:rsidTr="00723AB9">
        <w:tc>
          <w:tcPr>
            <w:tcW w:w="1324" w:type="dxa"/>
          </w:tcPr>
          <w:p w14:paraId="38749CD4" w14:textId="44004D98" w:rsidR="00DD7533" w:rsidRPr="00557408" w:rsidRDefault="00DD7533" w:rsidP="00DD7533">
            <w:pPr>
              <w:rPr>
                <w:rFonts w:ascii="Arial" w:hAnsi="Arial" w:cs="Arial"/>
              </w:rPr>
            </w:pPr>
            <w:r w:rsidRPr="00557408">
              <w:rPr>
                <w:rFonts w:ascii="Arial" w:hAnsi="Arial" w:cs="Arial"/>
              </w:rPr>
              <w:t>ICD9</w:t>
            </w:r>
          </w:p>
        </w:tc>
        <w:tc>
          <w:tcPr>
            <w:tcW w:w="1649" w:type="dxa"/>
          </w:tcPr>
          <w:p w14:paraId="6CB14BFA" w14:textId="3E4945F5" w:rsidR="00DD7533" w:rsidRPr="00557408" w:rsidRDefault="00DD7533" w:rsidP="00DD7533">
            <w:pPr>
              <w:rPr>
                <w:rFonts w:ascii="Arial" w:hAnsi="Arial" w:cs="Arial"/>
              </w:rPr>
            </w:pPr>
            <w:r w:rsidRPr="00557408">
              <w:rPr>
                <w:rFonts w:ascii="Arial" w:hAnsi="Arial" w:cs="Arial"/>
              </w:rPr>
              <w:t>996.02</w:t>
            </w:r>
          </w:p>
        </w:tc>
        <w:tc>
          <w:tcPr>
            <w:tcW w:w="6198" w:type="dxa"/>
          </w:tcPr>
          <w:p w14:paraId="68BCA34A" w14:textId="4839E8DA" w:rsidR="00DD7533" w:rsidRPr="00557408" w:rsidRDefault="00DD7533" w:rsidP="00DD7533">
            <w:pPr>
              <w:rPr>
                <w:rFonts w:ascii="Arial" w:hAnsi="Arial" w:cs="Arial"/>
              </w:rPr>
            </w:pPr>
            <w:r w:rsidRPr="00557408">
              <w:rPr>
                <w:rFonts w:ascii="Arial" w:hAnsi="Arial" w:cs="Arial"/>
              </w:rPr>
              <w:t>Mechanical complication due to heart valve prosthesis</w:t>
            </w:r>
          </w:p>
        </w:tc>
      </w:tr>
      <w:tr w:rsidR="00B53026" w:rsidRPr="00870B10" w14:paraId="554347E4" w14:textId="77777777" w:rsidTr="00723AB9">
        <w:tc>
          <w:tcPr>
            <w:tcW w:w="1324" w:type="dxa"/>
          </w:tcPr>
          <w:p w14:paraId="157EC1D3" w14:textId="77777777" w:rsidR="00B53026" w:rsidRPr="00557408" w:rsidRDefault="00B53026" w:rsidP="00B53026">
            <w:pPr>
              <w:rPr>
                <w:rFonts w:ascii="Arial" w:hAnsi="Arial" w:cs="Arial"/>
              </w:rPr>
            </w:pPr>
          </w:p>
        </w:tc>
        <w:tc>
          <w:tcPr>
            <w:tcW w:w="1649" w:type="dxa"/>
            <w:vAlign w:val="bottom"/>
          </w:tcPr>
          <w:p w14:paraId="3ADE6A42" w14:textId="2F06CB82" w:rsidR="00B53026" w:rsidRPr="0093532A" w:rsidRDefault="00B53026" w:rsidP="00B53026">
            <w:pPr>
              <w:rPr>
                <w:rFonts w:ascii="Arial" w:hAnsi="Arial" w:cs="Arial"/>
              </w:rPr>
            </w:pPr>
            <w:r>
              <w:rPr>
                <w:rFonts w:ascii="Calibri" w:hAnsi="Calibri" w:cs="Calibri"/>
                <w:color w:val="000000"/>
              </w:rPr>
              <w:t>V43.22</w:t>
            </w:r>
          </w:p>
        </w:tc>
        <w:tc>
          <w:tcPr>
            <w:tcW w:w="6198" w:type="dxa"/>
            <w:vAlign w:val="bottom"/>
          </w:tcPr>
          <w:p w14:paraId="019F3F12" w14:textId="32BA0010" w:rsidR="00B53026" w:rsidRPr="0093532A" w:rsidRDefault="00B53026" w:rsidP="00B53026">
            <w:pPr>
              <w:rPr>
                <w:rFonts w:ascii="Arial" w:hAnsi="Arial" w:cs="Arial"/>
              </w:rPr>
            </w:pPr>
            <w:r>
              <w:rPr>
                <w:rFonts w:ascii="Calibri" w:hAnsi="Calibri" w:cs="Calibri"/>
                <w:color w:val="000000"/>
              </w:rPr>
              <w:t>Organ or tissue replaced by other means, fully implantable artificial heart</w:t>
            </w:r>
          </w:p>
        </w:tc>
      </w:tr>
      <w:tr w:rsidR="00DD7533" w:rsidRPr="00870B10" w14:paraId="7261A524" w14:textId="77777777" w:rsidTr="00723AB9">
        <w:tc>
          <w:tcPr>
            <w:tcW w:w="1324" w:type="dxa"/>
          </w:tcPr>
          <w:p w14:paraId="6798BAFE" w14:textId="77777777" w:rsidR="00DD7533" w:rsidRPr="00557408" w:rsidRDefault="00DD7533" w:rsidP="00DD7533">
            <w:pPr>
              <w:rPr>
                <w:rFonts w:ascii="Arial" w:hAnsi="Arial" w:cs="Arial"/>
              </w:rPr>
            </w:pPr>
          </w:p>
        </w:tc>
        <w:tc>
          <w:tcPr>
            <w:tcW w:w="1649" w:type="dxa"/>
          </w:tcPr>
          <w:p w14:paraId="694A7E82" w14:textId="25EA045E" w:rsidR="00DD7533" w:rsidRPr="00557408" w:rsidRDefault="00DD7533" w:rsidP="00DD7533">
            <w:pPr>
              <w:rPr>
                <w:rFonts w:ascii="Arial" w:hAnsi="Arial" w:cs="Arial"/>
              </w:rPr>
            </w:pPr>
            <w:r w:rsidRPr="0093532A">
              <w:rPr>
                <w:rFonts w:ascii="Arial" w:hAnsi="Arial" w:cs="Arial"/>
              </w:rPr>
              <w:t>V43.3</w:t>
            </w:r>
          </w:p>
        </w:tc>
        <w:tc>
          <w:tcPr>
            <w:tcW w:w="6198" w:type="dxa"/>
          </w:tcPr>
          <w:p w14:paraId="69E43211" w14:textId="5862F4F5" w:rsidR="00DD7533" w:rsidRPr="00557408" w:rsidRDefault="00DD7533" w:rsidP="00DD7533">
            <w:pPr>
              <w:rPr>
                <w:rFonts w:ascii="Arial" w:hAnsi="Arial" w:cs="Arial"/>
              </w:rPr>
            </w:pPr>
            <w:r w:rsidRPr="0093532A">
              <w:rPr>
                <w:rFonts w:ascii="Arial" w:hAnsi="Arial" w:cs="Arial"/>
              </w:rPr>
              <w:t>Heart valve replaced by other means</w:t>
            </w:r>
          </w:p>
        </w:tc>
      </w:tr>
      <w:tr w:rsidR="00DD7533" w:rsidRPr="00870B10" w14:paraId="7704DB6C" w14:textId="77777777" w:rsidTr="00723AB9">
        <w:tc>
          <w:tcPr>
            <w:tcW w:w="1324" w:type="dxa"/>
          </w:tcPr>
          <w:p w14:paraId="7A946151" w14:textId="130A16B6" w:rsidR="00DD7533" w:rsidRPr="00557408" w:rsidRDefault="00DD7533" w:rsidP="00DD7533">
            <w:pPr>
              <w:rPr>
                <w:rFonts w:ascii="Arial" w:hAnsi="Arial" w:cs="Arial"/>
              </w:rPr>
            </w:pPr>
            <w:r w:rsidRPr="00557408">
              <w:rPr>
                <w:rFonts w:ascii="Arial" w:hAnsi="Arial" w:cs="Arial"/>
              </w:rPr>
              <w:t>ICD10</w:t>
            </w:r>
          </w:p>
        </w:tc>
        <w:tc>
          <w:tcPr>
            <w:tcW w:w="1649" w:type="dxa"/>
          </w:tcPr>
          <w:p w14:paraId="29664B33" w14:textId="7DBA0A26" w:rsidR="00DD7533" w:rsidRPr="00557408" w:rsidRDefault="00DD7533" w:rsidP="00DD7533">
            <w:pPr>
              <w:rPr>
                <w:rFonts w:ascii="Arial" w:hAnsi="Arial" w:cs="Arial"/>
              </w:rPr>
            </w:pPr>
            <w:r w:rsidRPr="00557408">
              <w:rPr>
                <w:rFonts w:ascii="Arial" w:hAnsi="Arial" w:cs="Arial"/>
              </w:rPr>
              <w:t>T82.0</w:t>
            </w:r>
          </w:p>
        </w:tc>
        <w:tc>
          <w:tcPr>
            <w:tcW w:w="6198" w:type="dxa"/>
          </w:tcPr>
          <w:p w14:paraId="545FB739" w14:textId="47B33F5C" w:rsidR="00DD7533" w:rsidRPr="00557408" w:rsidRDefault="00DD7533" w:rsidP="00DD7533">
            <w:pPr>
              <w:rPr>
                <w:rFonts w:ascii="Arial" w:hAnsi="Arial" w:cs="Arial"/>
              </w:rPr>
            </w:pPr>
            <w:r w:rsidRPr="00557408">
              <w:rPr>
                <w:rFonts w:ascii="Arial" w:hAnsi="Arial" w:cs="Arial"/>
              </w:rPr>
              <w:t>Mechanical complication of heart valve prosthesis</w:t>
            </w:r>
          </w:p>
        </w:tc>
      </w:tr>
      <w:tr w:rsidR="00DD7533" w:rsidRPr="00870B10" w14:paraId="785AD406" w14:textId="77777777" w:rsidTr="00723AB9">
        <w:tc>
          <w:tcPr>
            <w:tcW w:w="1324" w:type="dxa"/>
          </w:tcPr>
          <w:p w14:paraId="1A784898" w14:textId="77777777" w:rsidR="00DD7533" w:rsidRPr="00557408" w:rsidRDefault="00DD7533" w:rsidP="00DD7533">
            <w:pPr>
              <w:rPr>
                <w:rFonts w:ascii="Arial" w:hAnsi="Arial" w:cs="Arial"/>
              </w:rPr>
            </w:pPr>
          </w:p>
        </w:tc>
        <w:tc>
          <w:tcPr>
            <w:tcW w:w="1649" w:type="dxa"/>
          </w:tcPr>
          <w:p w14:paraId="1385A9F7" w14:textId="65245CEC" w:rsidR="00DD7533" w:rsidRPr="00557408" w:rsidRDefault="00DD7533" w:rsidP="00DD7533">
            <w:pPr>
              <w:rPr>
                <w:rFonts w:ascii="Arial" w:hAnsi="Arial" w:cs="Arial"/>
              </w:rPr>
            </w:pPr>
            <w:r w:rsidRPr="00557408">
              <w:rPr>
                <w:rFonts w:ascii="Arial" w:hAnsi="Arial" w:cs="Arial"/>
              </w:rPr>
              <w:t>T82.01</w:t>
            </w:r>
          </w:p>
        </w:tc>
        <w:tc>
          <w:tcPr>
            <w:tcW w:w="6198" w:type="dxa"/>
          </w:tcPr>
          <w:p w14:paraId="09D62BCC" w14:textId="08DC9989" w:rsidR="00DD7533" w:rsidRPr="00557408" w:rsidRDefault="00DD7533" w:rsidP="00DD7533">
            <w:pPr>
              <w:rPr>
                <w:rFonts w:ascii="Arial" w:hAnsi="Arial" w:cs="Arial"/>
              </w:rPr>
            </w:pPr>
            <w:r w:rsidRPr="00557408">
              <w:rPr>
                <w:rFonts w:ascii="Arial" w:hAnsi="Arial" w:cs="Arial"/>
              </w:rPr>
              <w:t>Breakdown (mechanical) of heart valve prosthesis</w:t>
            </w:r>
          </w:p>
        </w:tc>
      </w:tr>
      <w:tr w:rsidR="00DD7533" w:rsidRPr="00870B10" w14:paraId="12CD329E" w14:textId="77777777" w:rsidTr="00723AB9">
        <w:tc>
          <w:tcPr>
            <w:tcW w:w="1324" w:type="dxa"/>
          </w:tcPr>
          <w:p w14:paraId="17ADC481" w14:textId="77777777" w:rsidR="00DD7533" w:rsidRPr="00557408" w:rsidRDefault="00DD7533" w:rsidP="00DD7533">
            <w:pPr>
              <w:rPr>
                <w:rFonts w:ascii="Arial" w:hAnsi="Arial" w:cs="Arial"/>
              </w:rPr>
            </w:pPr>
          </w:p>
        </w:tc>
        <w:tc>
          <w:tcPr>
            <w:tcW w:w="1649" w:type="dxa"/>
          </w:tcPr>
          <w:p w14:paraId="005849C1" w14:textId="3F0DB329" w:rsidR="00DD7533" w:rsidRPr="00557408" w:rsidRDefault="00DD7533" w:rsidP="00DD7533">
            <w:pPr>
              <w:rPr>
                <w:rFonts w:ascii="Arial" w:hAnsi="Arial" w:cs="Arial"/>
              </w:rPr>
            </w:pPr>
            <w:r w:rsidRPr="00557408">
              <w:rPr>
                <w:rFonts w:ascii="Arial" w:hAnsi="Arial" w:cs="Arial"/>
              </w:rPr>
              <w:t>T82.01XA</w:t>
            </w:r>
          </w:p>
        </w:tc>
        <w:tc>
          <w:tcPr>
            <w:tcW w:w="6198" w:type="dxa"/>
          </w:tcPr>
          <w:p w14:paraId="56123021" w14:textId="5D619A93" w:rsidR="00DD7533" w:rsidRPr="00557408" w:rsidRDefault="00DD7533" w:rsidP="00DD7533">
            <w:pPr>
              <w:rPr>
                <w:rFonts w:ascii="Arial" w:hAnsi="Arial" w:cs="Arial"/>
              </w:rPr>
            </w:pPr>
            <w:r w:rsidRPr="00557408">
              <w:rPr>
                <w:rFonts w:ascii="Arial" w:hAnsi="Arial" w:cs="Arial"/>
              </w:rPr>
              <w:t>Breakdown (mechanical) of heart valve prosthesis, initial encounter</w:t>
            </w:r>
          </w:p>
        </w:tc>
      </w:tr>
      <w:tr w:rsidR="00DD7533" w:rsidRPr="00870B10" w14:paraId="5A90DA1D" w14:textId="77777777" w:rsidTr="00723AB9">
        <w:tc>
          <w:tcPr>
            <w:tcW w:w="1324" w:type="dxa"/>
          </w:tcPr>
          <w:p w14:paraId="1B691F66" w14:textId="77777777" w:rsidR="00DD7533" w:rsidRPr="00557408" w:rsidRDefault="00DD7533" w:rsidP="00DD7533">
            <w:pPr>
              <w:rPr>
                <w:rFonts w:ascii="Arial" w:hAnsi="Arial" w:cs="Arial"/>
              </w:rPr>
            </w:pPr>
          </w:p>
        </w:tc>
        <w:tc>
          <w:tcPr>
            <w:tcW w:w="1649" w:type="dxa"/>
          </w:tcPr>
          <w:p w14:paraId="2AE6497F" w14:textId="0B9EF52E" w:rsidR="00DD7533" w:rsidRPr="00557408" w:rsidRDefault="00DD7533" w:rsidP="00DD7533">
            <w:pPr>
              <w:rPr>
                <w:rFonts w:ascii="Arial" w:hAnsi="Arial" w:cs="Arial"/>
              </w:rPr>
            </w:pPr>
            <w:r w:rsidRPr="00557408">
              <w:rPr>
                <w:rFonts w:ascii="Arial" w:hAnsi="Arial" w:cs="Arial"/>
              </w:rPr>
              <w:t>T82.01XD</w:t>
            </w:r>
          </w:p>
        </w:tc>
        <w:tc>
          <w:tcPr>
            <w:tcW w:w="6198" w:type="dxa"/>
          </w:tcPr>
          <w:p w14:paraId="5F9E64E0" w14:textId="6E361842" w:rsidR="00DD7533" w:rsidRPr="00557408" w:rsidRDefault="00DD7533" w:rsidP="00DD7533">
            <w:pPr>
              <w:rPr>
                <w:rFonts w:ascii="Arial" w:hAnsi="Arial" w:cs="Arial"/>
              </w:rPr>
            </w:pPr>
            <w:r w:rsidRPr="00557408">
              <w:rPr>
                <w:rFonts w:ascii="Arial" w:hAnsi="Arial" w:cs="Arial"/>
              </w:rPr>
              <w:t>Breakdown (mechanical) of heart valve prosthesis, subsequent encounter</w:t>
            </w:r>
          </w:p>
        </w:tc>
      </w:tr>
      <w:tr w:rsidR="00DD7533" w:rsidRPr="00870B10" w14:paraId="0317ED75" w14:textId="77777777" w:rsidTr="00723AB9">
        <w:tc>
          <w:tcPr>
            <w:tcW w:w="1324" w:type="dxa"/>
          </w:tcPr>
          <w:p w14:paraId="435DA813" w14:textId="77777777" w:rsidR="00DD7533" w:rsidRPr="00557408" w:rsidRDefault="00DD7533" w:rsidP="00DD7533">
            <w:pPr>
              <w:rPr>
                <w:rFonts w:ascii="Arial" w:hAnsi="Arial" w:cs="Arial"/>
              </w:rPr>
            </w:pPr>
          </w:p>
        </w:tc>
        <w:tc>
          <w:tcPr>
            <w:tcW w:w="1649" w:type="dxa"/>
          </w:tcPr>
          <w:p w14:paraId="7B05AAB4" w14:textId="6C308B8C" w:rsidR="00DD7533" w:rsidRPr="00557408" w:rsidRDefault="00DD7533" w:rsidP="00DD7533">
            <w:pPr>
              <w:rPr>
                <w:rFonts w:ascii="Arial" w:hAnsi="Arial" w:cs="Arial"/>
              </w:rPr>
            </w:pPr>
            <w:r w:rsidRPr="00557408">
              <w:rPr>
                <w:rFonts w:ascii="Arial" w:hAnsi="Arial" w:cs="Arial"/>
              </w:rPr>
              <w:t>T82.01XS</w:t>
            </w:r>
          </w:p>
        </w:tc>
        <w:tc>
          <w:tcPr>
            <w:tcW w:w="6198" w:type="dxa"/>
          </w:tcPr>
          <w:p w14:paraId="2372B860" w14:textId="348ACF35" w:rsidR="00DD7533" w:rsidRPr="00557408" w:rsidRDefault="00DD7533" w:rsidP="00DD7533">
            <w:pPr>
              <w:rPr>
                <w:rFonts w:ascii="Arial" w:hAnsi="Arial" w:cs="Arial"/>
              </w:rPr>
            </w:pPr>
            <w:r w:rsidRPr="00557408">
              <w:rPr>
                <w:rFonts w:ascii="Arial" w:hAnsi="Arial" w:cs="Arial"/>
              </w:rPr>
              <w:t>Breakdown (mechanical) of heart valve prosthesis, sequela</w:t>
            </w:r>
          </w:p>
        </w:tc>
      </w:tr>
      <w:tr w:rsidR="00DD7533" w:rsidRPr="00870B10" w14:paraId="029AAC00" w14:textId="77777777" w:rsidTr="00723AB9">
        <w:tc>
          <w:tcPr>
            <w:tcW w:w="1324" w:type="dxa"/>
          </w:tcPr>
          <w:p w14:paraId="63EC7C0B" w14:textId="77777777" w:rsidR="00DD7533" w:rsidRPr="00557408" w:rsidRDefault="00DD7533" w:rsidP="00DD7533">
            <w:pPr>
              <w:rPr>
                <w:rFonts w:ascii="Arial" w:hAnsi="Arial" w:cs="Arial"/>
              </w:rPr>
            </w:pPr>
          </w:p>
        </w:tc>
        <w:tc>
          <w:tcPr>
            <w:tcW w:w="1649" w:type="dxa"/>
          </w:tcPr>
          <w:p w14:paraId="025F8FE3" w14:textId="1D666FA6" w:rsidR="00DD7533" w:rsidRPr="00557408" w:rsidRDefault="00DD7533" w:rsidP="00DD7533">
            <w:pPr>
              <w:rPr>
                <w:rFonts w:ascii="Arial" w:hAnsi="Arial" w:cs="Arial"/>
              </w:rPr>
            </w:pPr>
            <w:r w:rsidRPr="00557408">
              <w:rPr>
                <w:rFonts w:ascii="Arial" w:hAnsi="Arial" w:cs="Arial"/>
              </w:rPr>
              <w:t>T82.09</w:t>
            </w:r>
          </w:p>
        </w:tc>
        <w:tc>
          <w:tcPr>
            <w:tcW w:w="6198" w:type="dxa"/>
          </w:tcPr>
          <w:p w14:paraId="271F9B6F" w14:textId="30C13C3C" w:rsidR="00DD7533" w:rsidRPr="00557408" w:rsidRDefault="00DD7533" w:rsidP="00DD7533">
            <w:pPr>
              <w:rPr>
                <w:rFonts w:ascii="Arial" w:hAnsi="Arial" w:cs="Arial"/>
              </w:rPr>
            </w:pPr>
            <w:r w:rsidRPr="00557408">
              <w:rPr>
                <w:rFonts w:ascii="Arial" w:hAnsi="Arial" w:cs="Arial"/>
              </w:rPr>
              <w:t>Other mechanical complication of heart valve prosthesis</w:t>
            </w:r>
          </w:p>
        </w:tc>
      </w:tr>
      <w:tr w:rsidR="00DD7533" w:rsidRPr="00870B10" w14:paraId="4E98270A" w14:textId="77777777" w:rsidTr="00723AB9">
        <w:tc>
          <w:tcPr>
            <w:tcW w:w="1324" w:type="dxa"/>
          </w:tcPr>
          <w:p w14:paraId="254A9107" w14:textId="77777777" w:rsidR="00DD7533" w:rsidRPr="00557408" w:rsidRDefault="00DD7533" w:rsidP="00DD7533">
            <w:pPr>
              <w:rPr>
                <w:rFonts w:ascii="Arial" w:hAnsi="Arial" w:cs="Arial"/>
              </w:rPr>
            </w:pPr>
          </w:p>
        </w:tc>
        <w:tc>
          <w:tcPr>
            <w:tcW w:w="1649" w:type="dxa"/>
          </w:tcPr>
          <w:p w14:paraId="38AA7BEE" w14:textId="7DD5FB75" w:rsidR="00DD7533" w:rsidRPr="00557408" w:rsidRDefault="00DD7533" w:rsidP="00DD7533">
            <w:pPr>
              <w:rPr>
                <w:rFonts w:ascii="Arial" w:hAnsi="Arial" w:cs="Arial"/>
              </w:rPr>
            </w:pPr>
            <w:r w:rsidRPr="00557408">
              <w:rPr>
                <w:rFonts w:ascii="Arial" w:hAnsi="Arial" w:cs="Arial"/>
              </w:rPr>
              <w:t>T82.09XA</w:t>
            </w:r>
          </w:p>
        </w:tc>
        <w:tc>
          <w:tcPr>
            <w:tcW w:w="6198" w:type="dxa"/>
          </w:tcPr>
          <w:p w14:paraId="7F6130C0" w14:textId="6195BD54" w:rsidR="00DD7533" w:rsidRPr="00557408" w:rsidRDefault="00DD7533" w:rsidP="00DD7533">
            <w:pPr>
              <w:rPr>
                <w:rFonts w:ascii="Arial" w:hAnsi="Arial" w:cs="Arial"/>
              </w:rPr>
            </w:pPr>
            <w:r w:rsidRPr="00557408">
              <w:rPr>
                <w:rFonts w:ascii="Arial" w:hAnsi="Arial" w:cs="Arial"/>
              </w:rPr>
              <w:t>Other mechanical complication of heart valve prosthesis, initial encounter</w:t>
            </w:r>
          </w:p>
        </w:tc>
      </w:tr>
      <w:tr w:rsidR="00DD7533" w:rsidRPr="00870B10" w14:paraId="79E65A97" w14:textId="77777777" w:rsidTr="00723AB9">
        <w:tc>
          <w:tcPr>
            <w:tcW w:w="1324" w:type="dxa"/>
          </w:tcPr>
          <w:p w14:paraId="79C61C78" w14:textId="77777777" w:rsidR="00DD7533" w:rsidRPr="00557408" w:rsidRDefault="00DD7533" w:rsidP="00DD7533">
            <w:pPr>
              <w:rPr>
                <w:rFonts w:ascii="Arial" w:hAnsi="Arial" w:cs="Arial"/>
              </w:rPr>
            </w:pPr>
          </w:p>
        </w:tc>
        <w:tc>
          <w:tcPr>
            <w:tcW w:w="1649" w:type="dxa"/>
          </w:tcPr>
          <w:p w14:paraId="403F1584" w14:textId="151CB4A3" w:rsidR="00DD7533" w:rsidRPr="00557408" w:rsidRDefault="00DD7533" w:rsidP="00DD7533">
            <w:pPr>
              <w:rPr>
                <w:rFonts w:ascii="Arial" w:hAnsi="Arial" w:cs="Arial"/>
              </w:rPr>
            </w:pPr>
            <w:r w:rsidRPr="00557408">
              <w:rPr>
                <w:rFonts w:ascii="Arial" w:hAnsi="Arial" w:cs="Arial"/>
              </w:rPr>
              <w:t>T82.09XD</w:t>
            </w:r>
          </w:p>
        </w:tc>
        <w:tc>
          <w:tcPr>
            <w:tcW w:w="6198" w:type="dxa"/>
          </w:tcPr>
          <w:p w14:paraId="4F292E69" w14:textId="6C654653" w:rsidR="00DD7533" w:rsidRPr="00557408" w:rsidRDefault="00DD7533" w:rsidP="00DD7533">
            <w:pPr>
              <w:rPr>
                <w:rFonts w:ascii="Arial" w:hAnsi="Arial" w:cs="Arial"/>
              </w:rPr>
            </w:pPr>
            <w:r w:rsidRPr="00557408">
              <w:rPr>
                <w:rFonts w:ascii="Arial" w:hAnsi="Arial" w:cs="Arial"/>
              </w:rPr>
              <w:t>Other mechanical complication of heart valve prosthesis, subsequent encounter</w:t>
            </w:r>
          </w:p>
        </w:tc>
      </w:tr>
      <w:tr w:rsidR="00DD7533" w:rsidRPr="00870B10" w14:paraId="31C0FCA1" w14:textId="77777777" w:rsidTr="00723AB9">
        <w:tc>
          <w:tcPr>
            <w:tcW w:w="1324" w:type="dxa"/>
          </w:tcPr>
          <w:p w14:paraId="70E660B8" w14:textId="77777777" w:rsidR="00DD7533" w:rsidRPr="00557408" w:rsidRDefault="00DD7533" w:rsidP="00DD7533">
            <w:pPr>
              <w:rPr>
                <w:rFonts w:ascii="Arial" w:hAnsi="Arial" w:cs="Arial"/>
              </w:rPr>
            </w:pPr>
          </w:p>
        </w:tc>
        <w:tc>
          <w:tcPr>
            <w:tcW w:w="1649" w:type="dxa"/>
          </w:tcPr>
          <w:p w14:paraId="511965B5" w14:textId="094A91E2" w:rsidR="00DD7533" w:rsidRPr="00557408" w:rsidRDefault="00DD7533" w:rsidP="00DD7533">
            <w:pPr>
              <w:rPr>
                <w:rFonts w:ascii="Arial" w:hAnsi="Arial" w:cs="Arial"/>
              </w:rPr>
            </w:pPr>
            <w:r w:rsidRPr="00557408">
              <w:rPr>
                <w:rFonts w:ascii="Arial" w:hAnsi="Arial" w:cs="Arial"/>
              </w:rPr>
              <w:t>T82.09XS</w:t>
            </w:r>
          </w:p>
        </w:tc>
        <w:tc>
          <w:tcPr>
            <w:tcW w:w="6198" w:type="dxa"/>
          </w:tcPr>
          <w:p w14:paraId="565FBC20" w14:textId="3BBAE0F8" w:rsidR="00DD7533" w:rsidRPr="00557408" w:rsidRDefault="00DD7533" w:rsidP="00DD7533">
            <w:pPr>
              <w:rPr>
                <w:rFonts w:ascii="Arial" w:hAnsi="Arial" w:cs="Arial"/>
              </w:rPr>
            </w:pPr>
            <w:r w:rsidRPr="00557408">
              <w:rPr>
                <w:rFonts w:ascii="Arial" w:hAnsi="Arial" w:cs="Arial"/>
              </w:rPr>
              <w:t>Other mechanical complication of heart valve prosthesis, sequela</w:t>
            </w:r>
          </w:p>
        </w:tc>
      </w:tr>
      <w:tr w:rsidR="00DD7533" w:rsidRPr="00870B10" w14:paraId="32585725" w14:textId="77777777" w:rsidTr="00723AB9">
        <w:tc>
          <w:tcPr>
            <w:tcW w:w="1324" w:type="dxa"/>
          </w:tcPr>
          <w:p w14:paraId="4DFDABD5" w14:textId="77777777" w:rsidR="00DD7533" w:rsidRPr="00557408" w:rsidRDefault="00DD7533" w:rsidP="00DD7533">
            <w:pPr>
              <w:rPr>
                <w:rFonts w:ascii="Arial" w:hAnsi="Arial" w:cs="Arial"/>
              </w:rPr>
            </w:pPr>
          </w:p>
        </w:tc>
        <w:tc>
          <w:tcPr>
            <w:tcW w:w="1649" w:type="dxa"/>
          </w:tcPr>
          <w:p w14:paraId="17B5EC3D" w14:textId="0CCB3537" w:rsidR="00DD7533" w:rsidRPr="00557408" w:rsidRDefault="00DD7533" w:rsidP="00DD7533">
            <w:pPr>
              <w:rPr>
                <w:rFonts w:ascii="Arial" w:hAnsi="Arial" w:cs="Arial"/>
              </w:rPr>
            </w:pPr>
            <w:r w:rsidRPr="00557408">
              <w:rPr>
                <w:rFonts w:ascii="Arial" w:hAnsi="Arial" w:cs="Arial"/>
              </w:rPr>
              <w:t>T82.2</w:t>
            </w:r>
          </w:p>
        </w:tc>
        <w:tc>
          <w:tcPr>
            <w:tcW w:w="6198" w:type="dxa"/>
          </w:tcPr>
          <w:p w14:paraId="39349C2E" w14:textId="64F0649E" w:rsidR="00DD7533" w:rsidRPr="00557408" w:rsidRDefault="00DD7533" w:rsidP="00DD7533">
            <w:pPr>
              <w:rPr>
                <w:rFonts w:ascii="Arial" w:hAnsi="Arial" w:cs="Arial"/>
              </w:rPr>
            </w:pPr>
            <w:r w:rsidRPr="00557408">
              <w:rPr>
                <w:rFonts w:ascii="Arial" w:hAnsi="Arial" w:cs="Arial"/>
              </w:rPr>
              <w:t>Mechanical complication of coronary artery bypass graft and biological heart valve graft</w:t>
            </w:r>
          </w:p>
        </w:tc>
      </w:tr>
      <w:tr w:rsidR="00DD7533" w:rsidRPr="00870B10" w14:paraId="11811308" w14:textId="77777777" w:rsidTr="00723AB9">
        <w:tc>
          <w:tcPr>
            <w:tcW w:w="1324" w:type="dxa"/>
          </w:tcPr>
          <w:p w14:paraId="68C8393E" w14:textId="77777777" w:rsidR="00DD7533" w:rsidRPr="00557408" w:rsidRDefault="00DD7533" w:rsidP="00DD7533">
            <w:pPr>
              <w:rPr>
                <w:rFonts w:ascii="Arial" w:hAnsi="Arial" w:cs="Arial"/>
              </w:rPr>
            </w:pPr>
          </w:p>
        </w:tc>
        <w:tc>
          <w:tcPr>
            <w:tcW w:w="1649" w:type="dxa"/>
          </w:tcPr>
          <w:p w14:paraId="6448ED24" w14:textId="6AC5359A" w:rsidR="00DD7533" w:rsidRPr="00557408" w:rsidRDefault="00DD7533" w:rsidP="00DD7533">
            <w:pPr>
              <w:rPr>
                <w:rFonts w:ascii="Arial" w:hAnsi="Arial" w:cs="Arial"/>
              </w:rPr>
            </w:pPr>
            <w:r w:rsidRPr="00557408">
              <w:rPr>
                <w:rFonts w:ascii="Arial" w:hAnsi="Arial" w:cs="Arial"/>
              </w:rPr>
              <w:t>T82.22</w:t>
            </w:r>
          </w:p>
        </w:tc>
        <w:tc>
          <w:tcPr>
            <w:tcW w:w="6198" w:type="dxa"/>
          </w:tcPr>
          <w:p w14:paraId="5CBE7450" w14:textId="3B44F5D5" w:rsidR="00DD7533" w:rsidRPr="00557408" w:rsidRDefault="00DD7533" w:rsidP="00DD7533">
            <w:pPr>
              <w:rPr>
                <w:rFonts w:ascii="Arial" w:hAnsi="Arial" w:cs="Arial"/>
              </w:rPr>
            </w:pPr>
            <w:r w:rsidRPr="00557408">
              <w:rPr>
                <w:rFonts w:ascii="Arial" w:hAnsi="Arial" w:cs="Arial"/>
              </w:rPr>
              <w:t>Mechanical complication of biological heart valve graft</w:t>
            </w:r>
          </w:p>
        </w:tc>
      </w:tr>
      <w:tr w:rsidR="00DD7533" w:rsidRPr="00870B10" w14:paraId="73298C97" w14:textId="77777777" w:rsidTr="00723AB9">
        <w:tc>
          <w:tcPr>
            <w:tcW w:w="1324" w:type="dxa"/>
          </w:tcPr>
          <w:p w14:paraId="1E42FB1B" w14:textId="77777777" w:rsidR="00DD7533" w:rsidRPr="00557408" w:rsidRDefault="00DD7533" w:rsidP="00DD7533">
            <w:pPr>
              <w:rPr>
                <w:rFonts w:ascii="Arial" w:hAnsi="Arial" w:cs="Arial"/>
              </w:rPr>
            </w:pPr>
          </w:p>
        </w:tc>
        <w:tc>
          <w:tcPr>
            <w:tcW w:w="1649" w:type="dxa"/>
          </w:tcPr>
          <w:p w14:paraId="0AA808BD" w14:textId="2AA63EBF" w:rsidR="00DD7533" w:rsidRPr="00557408" w:rsidRDefault="00DD7533" w:rsidP="00DD7533">
            <w:pPr>
              <w:rPr>
                <w:rFonts w:ascii="Arial" w:hAnsi="Arial" w:cs="Arial"/>
              </w:rPr>
            </w:pPr>
            <w:r w:rsidRPr="00557408">
              <w:rPr>
                <w:rFonts w:ascii="Arial" w:hAnsi="Arial" w:cs="Arial"/>
              </w:rPr>
              <w:t>T82.221</w:t>
            </w:r>
          </w:p>
        </w:tc>
        <w:tc>
          <w:tcPr>
            <w:tcW w:w="6198" w:type="dxa"/>
          </w:tcPr>
          <w:p w14:paraId="6B63EA89" w14:textId="59EA430D" w:rsidR="00DD7533" w:rsidRPr="00557408" w:rsidRDefault="00DD7533" w:rsidP="00DD7533">
            <w:pPr>
              <w:rPr>
                <w:rFonts w:ascii="Arial" w:hAnsi="Arial" w:cs="Arial"/>
              </w:rPr>
            </w:pPr>
            <w:r w:rsidRPr="00557408">
              <w:rPr>
                <w:rFonts w:ascii="Arial" w:hAnsi="Arial" w:cs="Arial"/>
              </w:rPr>
              <w:t>Breakdown (mechanical) of biological heart valve graft</w:t>
            </w:r>
          </w:p>
        </w:tc>
      </w:tr>
      <w:tr w:rsidR="00DD7533" w:rsidRPr="00870B10" w14:paraId="7D20BD6D" w14:textId="77777777" w:rsidTr="00723AB9">
        <w:tc>
          <w:tcPr>
            <w:tcW w:w="1324" w:type="dxa"/>
          </w:tcPr>
          <w:p w14:paraId="4C3D9E32" w14:textId="77777777" w:rsidR="00DD7533" w:rsidRPr="00557408" w:rsidRDefault="00DD7533" w:rsidP="00DD7533">
            <w:pPr>
              <w:rPr>
                <w:rFonts w:ascii="Arial" w:hAnsi="Arial" w:cs="Arial"/>
              </w:rPr>
            </w:pPr>
          </w:p>
        </w:tc>
        <w:tc>
          <w:tcPr>
            <w:tcW w:w="1649" w:type="dxa"/>
          </w:tcPr>
          <w:p w14:paraId="72EAB130" w14:textId="46C1EB25" w:rsidR="00DD7533" w:rsidRPr="00557408" w:rsidRDefault="00DD7533" w:rsidP="00DD7533">
            <w:pPr>
              <w:rPr>
                <w:rFonts w:ascii="Arial" w:hAnsi="Arial" w:cs="Arial"/>
              </w:rPr>
            </w:pPr>
            <w:r w:rsidRPr="00557408">
              <w:rPr>
                <w:rFonts w:ascii="Arial" w:hAnsi="Arial" w:cs="Arial"/>
              </w:rPr>
              <w:t>T82.221A</w:t>
            </w:r>
          </w:p>
        </w:tc>
        <w:tc>
          <w:tcPr>
            <w:tcW w:w="6198" w:type="dxa"/>
          </w:tcPr>
          <w:p w14:paraId="309C7427" w14:textId="2F9CAA08" w:rsidR="00DD7533" w:rsidRPr="00557408" w:rsidRDefault="00DD7533" w:rsidP="00DD7533">
            <w:pPr>
              <w:rPr>
                <w:rFonts w:ascii="Arial" w:hAnsi="Arial" w:cs="Arial"/>
              </w:rPr>
            </w:pPr>
            <w:r w:rsidRPr="00557408">
              <w:rPr>
                <w:rFonts w:ascii="Arial" w:hAnsi="Arial" w:cs="Arial"/>
              </w:rPr>
              <w:t>Breakdown (mechanical) of biological heart valve graft, initial encounter</w:t>
            </w:r>
          </w:p>
        </w:tc>
      </w:tr>
      <w:tr w:rsidR="00DD7533" w:rsidRPr="00870B10" w14:paraId="7E0427F8" w14:textId="77777777" w:rsidTr="00723AB9">
        <w:tc>
          <w:tcPr>
            <w:tcW w:w="1324" w:type="dxa"/>
          </w:tcPr>
          <w:p w14:paraId="4DF996F4" w14:textId="77777777" w:rsidR="00DD7533" w:rsidRPr="00557408" w:rsidRDefault="00DD7533" w:rsidP="00DD7533">
            <w:pPr>
              <w:rPr>
                <w:rFonts w:ascii="Arial" w:hAnsi="Arial" w:cs="Arial"/>
              </w:rPr>
            </w:pPr>
          </w:p>
        </w:tc>
        <w:tc>
          <w:tcPr>
            <w:tcW w:w="1649" w:type="dxa"/>
          </w:tcPr>
          <w:p w14:paraId="7B20DDD6" w14:textId="1866C867" w:rsidR="00DD7533" w:rsidRPr="00557408" w:rsidRDefault="00DD7533" w:rsidP="00DD7533">
            <w:pPr>
              <w:rPr>
                <w:rFonts w:ascii="Arial" w:hAnsi="Arial" w:cs="Arial"/>
              </w:rPr>
            </w:pPr>
            <w:r w:rsidRPr="00557408">
              <w:rPr>
                <w:rFonts w:ascii="Arial" w:hAnsi="Arial" w:cs="Arial"/>
              </w:rPr>
              <w:t>T82.221D</w:t>
            </w:r>
          </w:p>
        </w:tc>
        <w:tc>
          <w:tcPr>
            <w:tcW w:w="6198" w:type="dxa"/>
          </w:tcPr>
          <w:p w14:paraId="36EB5AB8" w14:textId="64A0DD4D" w:rsidR="00DD7533" w:rsidRPr="00557408" w:rsidRDefault="00DD7533" w:rsidP="00DD7533">
            <w:pPr>
              <w:rPr>
                <w:rFonts w:ascii="Arial" w:hAnsi="Arial" w:cs="Arial"/>
              </w:rPr>
            </w:pPr>
            <w:r w:rsidRPr="00557408">
              <w:rPr>
                <w:rFonts w:ascii="Arial" w:hAnsi="Arial" w:cs="Arial"/>
              </w:rPr>
              <w:t>Breakdown (mechanical) of biological heart valve graft, subsequent encounter</w:t>
            </w:r>
          </w:p>
        </w:tc>
      </w:tr>
      <w:tr w:rsidR="00DD7533" w:rsidRPr="00870B10" w14:paraId="7AE3A23A" w14:textId="77777777" w:rsidTr="00723AB9">
        <w:tc>
          <w:tcPr>
            <w:tcW w:w="1324" w:type="dxa"/>
          </w:tcPr>
          <w:p w14:paraId="51DEF59B" w14:textId="77777777" w:rsidR="00DD7533" w:rsidRPr="00557408" w:rsidRDefault="00DD7533" w:rsidP="00DD7533">
            <w:pPr>
              <w:rPr>
                <w:rFonts w:ascii="Arial" w:hAnsi="Arial" w:cs="Arial"/>
              </w:rPr>
            </w:pPr>
          </w:p>
        </w:tc>
        <w:tc>
          <w:tcPr>
            <w:tcW w:w="1649" w:type="dxa"/>
          </w:tcPr>
          <w:p w14:paraId="718125F7" w14:textId="3A22E8B7" w:rsidR="00DD7533" w:rsidRPr="00557408" w:rsidRDefault="00DD7533" w:rsidP="00DD7533">
            <w:pPr>
              <w:rPr>
                <w:rFonts w:ascii="Arial" w:hAnsi="Arial" w:cs="Arial"/>
              </w:rPr>
            </w:pPr>
            <w:r w:rsidRPr="00557408">
              <w:rPr>
                <w:rFonts w:ascii="Arial" w:hAnsi="Arial" w:cs="Arial"/>
              </w:rPr>
              <w:t>T82.221S</w:t>
            </w:r>
          </w:p>
        </w:tc>
        <w:tc>
          <w:tcPr>
            <w:tcW w:w="6198" w:type="dxa"/>
          </w:tcPr>
          <w:p w14:paraId="029A7769" w14:textId="3CDC9A75" w:rsidR="00DD7533" w:rsidRPr="00557408" w:rsidRDefault="00DD7533" w:rsidP="00DD7533">
            <w:pPr>
              <w:rPr>
                <w:rFonts w:ascii="Arial" w:hAnsi="Arial" w:cs="Arial"/>
              </w:rPr>
            </w:pPr>
            <w:r w:rsidRPr="00557408">
              <w:rPr>
                <w:rFonts w:ascii="Arial" w:hAnsi="Arial" w:cs="Arial"/>
              </w:rPr>
              <w:t>Breakdown (mechanical) of biological heart valve graft, sequela</w:t>
            </w:r>
          </w:p>
        </w:tc>
      </w:tr>
      <w:tr w:rsidR="00DD7533" w:rsidRPr="00870B10" w14:paraId="3AF11552" w14:textId="77777777" w:rsidTr="00723AB9">
        <w:tc>
          <w:tcPr>
            <w:tcW w:w="1324" w:type="dxa"/>
          </w:tcPr>
          <w:p w14:paraId="5F91C080" w14:textId="77777777" w:rsidR="00DD7533" w:rsidRPr="00557408" w:rsidRDefault="00DD7533" w:rsidP="00DD7533">
            <w:pPr>
              <w:rPr>
                <w:rFonts w:ascii="Arial" w:hAnsi="Arial" w:cs="Arial"/>
              </w:rPr>
            </w:pPr>
          </w:p>
        </w:tc>
        <w:tc>
          <w:tcPr>
            <w:tcW w:w="1649" w:type="dxa"/>
          </w:tcPr>
          <w:p w14:paraId="7592E722" w14:textId="68469164" w:rsidR="00DD7533" w:rsidRPr="00557408" w:rsidRDefault="00DD7533" w:rsidP="00DD7533">
            <w:pPr>
              <w:rPr>
                <w:rFonts w:ascii="Arial" w:hAnsi="Arial" w:cs="Arial"/>
              </w:rPr>
            </w:pPr>
            <w:r w:rsidRPr="00557408">
              <w:rPr>
                <w:rFonts w:ascii="Arial" w:hAnsi="Arial" w:cs="Arial"/>
              </w:rPr>
              <w:t>T82.228</w:t>
            </w:r>
          </w:p>
        </w:tc>
        <w:tc>
          <w:tcPr>
            <w:tcW w:w="6198" w:type="dxa"/>
          </w:tcPr>
          <w:p w14:paraId="1FB9EE20" w14:textId="0143ABED" w:rsidR="00DD7533" w:rsidRPr="00557408" w:rsidRDefault="00DD7533" w:rsidP="00DD7533">
            <w:pPr>
              <w:rPr>
                <w:rFonts w:ascii="Arial" w:hAnsi="Arial" w:cs="Arial"/>
              </w:rPr>
            </w:pPr>
            <w:r w:rsidRPr="00557408">
              <w:rPr>
                <w:rFonts w:ascii="Arial" w:hAnsi="Arial" w:cs="Arial"/>
              </w:rPr>
              <w:t>Other mechanical complication of biological heart valve graft</w:t>
            </w:r>
          </w:p>
        </w:tc>
      </w:tr>
      <w:tr w:rsidR="00DD7533" w:rsidRPr="00870B10" w14:paraId="5A211BA4" w14:textId="77777777" w:rsidTr="00723AB9">
        <w:tc>
          <w:tcPr>
            <w:tcW w:w="1324" w:type="dxa"/>
          </w:tcPr>
          <w:p w14:paraId="74139F97" w14:textId="77777777" w:rsidR="00DD7533" w:rsidRPr="00557408" w:rsidRDefault="00DD7533" w:rsidP="00DD7533">
            <w:pPr>
              <w:rPr>
                <w:rFonts w:ascii="Arial" w:hAnsi="Arial" w:cs="Arial"/>
              </w:rPr>
            </w:pPr>
          </w:p>
        </w:tc>
        <w:tc>
          <w:tcPr>
            <w:tcW w:w="1649" w:type="dxa"/>
          </w:tcPr>
          <w:p w14:paraId="2FDE57D9" w14:textId="76448C28" w:rsidR="00DD7533" w:rsidRPr="00557408" w:rsidRDefault="00DD7533" w:rsidP="00DD7533">
            <w:pPr>
              <w:rPr>
                <w:rFonts w:ascii="Arial" w:hAnsi="Arial" w:cs="Arial"/>
              </w:rPr>
            </w:pPr>
            <w:r w:rsidRPr="00557408">
              <w:rPr>
                <w:rFonts w:ascii="Arial" w:hAnsi="Arial" w:cs="Arial"/>
              </w:rPr>
              <w:t>T82.228A</w:t>
            </w:r>
          </w:p>
        </w:tc>
        <w:tc>
          <w:tcPr>
            <w:tcW w:w="6198" w:type="dxa"/>
          </w:tcPr>
          <w:p w14:paraId="7FDCF147" w14:textId="2AFAA50B" w:rsidR="00DD7533" w:rsidRPr="00557408" w:rsidRDefault="00DD7533" w:rsidP="00DD7533">
            <w:pPr>
              <w:rPr>
                <w:rFonts w:ascii="Arial" w:hAnsi="Arial" w:cs="Arial"/>
              </w:rPr>
            </w:pPr>
            <w:r w:rsidRPr="00557408">
              <w:rPr>
                <w:rFonts w:ascii="Arial" w:hAnsi="Arial" w:cs="Arial"/>
              </w:rPr>
              <w:t>Other mechanical complication of biological heart valve graft, initial encounter</w:t>
            </w:r>
          </w:p>
        </w:tc>
      </w:tr>
      <w:tr w:rsidR="00DD7533" w:rsidRPr="00870B10" w14:paraId="38FDE08D" w14:textId="77777777" w:rsidTr="00723AB9">
        <w:tc>
          <w:tcPr>
            <w:tcW w:w="1324" w:type="dxa"/>
          </w:tcPr>
          <w:p w14:paraId="3D0CC420" w14:textId="77777777" w:rsidR="00DD7533" w:rsidRPr="00557408" w:rsidRDefault="00DD7533" w:rsidP="00DD7533">
            <w:pPr>
              <w:rPr>
                <w:rFonts w:ascii="Arial" w:hAnsi="Arial" w:cs="Arial"/>
              </w:rPr>
            </w:pPr>
          </w:p>
        </w:tc>
        <w:tc>
          <w:tcPr>
            <w:tcW w:w="1649" w:type="dxa"/>
          </w:tcPr>
          <w:p w14:paraId="2DCCC77C" w14:textId="3EC1CAC6" w:rsidR="00DD7533" w:rsidRPr="00557408" w:rsidRDefault="00DD7533" w:rsidP="00DD7533">
            <w:pPr>
              <w:rPr>
                <w:rFonts w:ascii="Arial" w:hAnsi="Arial" w:cs="Arial"/>
              </w:rPr>
            </w:pPr>
            <w:r w:rsidRPr="00557408">
              <w:rPr>
                <w:rFonts w:ascii="Arial" w:hAnsi="Arial" w:cs="Arial"/>
              </w:rPr>
              <w:t>T82.228D</w:t>
            </w:r>
          </w:p>
        </w:tc>
        <w:tc>
          <w:tcPr>
            <w:tcW w:w="6198" w:type="dxa"/>
          </w:tcPr>
          <w:p w14:paraId="240D9AF1" w14:textId="7B452AB8" w:rsidR="00DD7533" w:rsidRPr="00557408" w:rsidRDefault="00DD7533" w:rsidP="00DD7533">
            <w:pPr>
              <w:rPr>
                <w:rFonts w:ascii="Arial" w:hAnsi="Arial" w:cs="Arial"/>
              </w:rPr>
            </w:pPr>
            <w:r w:rsidRPr="00557408">
              <w:rPr>
                <w:rFonts w:ascii="Arial" w:hAnsi="Arial" w:cs="Arial"/>
              </w:rPr>
              <w:t>Other mechanical complication of biological heart valve graft, subsequent encounter</w:t>
            </w:r>
          </w:p>
        </w:tc>
      </w:tr>
      <w:tr w:rsidR="00DD7533" w:rsidRPr="00870B10" w14:paraId="05315C8F" w14:textId="77777777" w:rsidTr="00723AB9">
        <w:tc>
          <w:tcPr>
            <w:tcW w:w="1324" w:type="dxa"/>
          </w:tcPr>
          <w:p w14:paraId="00E6AFAC" w14:textId="77777777" w:rsidR="00DD7533" w:rsidRPr="00557408" w:rsidRDefault="00DD7533" w:rsidP="00DD7533">
            <w:pPr>
              <w:rPr>
                <w:rFonts w:ascii="Arial" w:hAnsi="Arial" w:cs="Arial"/>
              </w:rPr>
            </w:pPr>
          </w:p>
        </w:tc>
        <w:tc>
          <w:tcPr>
            <w:tcW w:w="1649" w:type="dxa"/>
          </w:tcPr>
          <w:p w14:paraId="2CEE0984" w14:textId="2B8CEBAB" w:rsidR="00DD7533" w:rsidRPr="00557408" w:rsidRDefault="00DD7533" w:rsidP="00DD7533">
            <w:pPr>
              <w:rPr>
                <w:rFonts w:ascii="Arial" w:hAnsi="Arial" w:cs="Arial"/>
              </w:rPr>
            </w:pPr>
            <w:r w:rsidRPr="00557408">
              <w:rPr>
                <w:rFonts w:ascii="Arial" w:hAnsi="Arial" w:cs="Arial"/>
              </w:rPr>
              <w:t>T82.228S</w:t>
            </w:r>
          </w:p>
        </w:tc>
        <w:tc>
          <w:tcPr>
            <w:tcW w:w="6198" w:type="dxa"/>
          </w:tcPr>
          <w:p w14:paraId="42EFD0FD" w14:textId="2B645C56" w:rsidR="00DD7533" w:rsidRPr="00557408" w:rsidRDefault="00DD7533" w:rsidP="00DD7533">
            <w:pPr>
              <w:rPr>
                <w:rFonts w:ascii="Arial" w:hAnsi="Arial" w:cs="Arial"/>
              </w:rPr>
            </w:pPr>
            <w:r w:rsidRPr="00557408">
              <w:rPr>
                <w:rFonts w:ascii="Arial" w:hAnsi="Arial" w:cs="Arial"/>
              </w:rPr>
              <w:t>Other mechanical complication of biological heart valve graft, sequela</w:t>
            </w:r>
          </w:p>
        </w:tc>
      </w:tr>
      <w:tr w:rsidR="00DD7533" w:rsidRPr="00870B10" w14:paraId="50A3C40E" w14:textId="77777777" w:rsidTr="00723AB9">
        <w:tc>
          <w:tcPr>
            <w:tcW w:w="1324" w:type="dxa"/>
          </w:tcPr>
          <w:p w14:paraId="33B100DB" w14:textId="77777777" w:rsidR="00DD7533" w:rsidRPr="00557408" w:rsidRDefault="00DD7533" w:rsidP="00DD7533">
            <w:pPr>
              <w:rPr>
                <w:rFonts w:ascii="Arial" w:hAnsi="Arial" w:cs="Arial"/>
              </w:rPr>
            </w:pPr>
          </w:p>
        </w:tc>
        <w:tc>
          <w:tcPr>
            <w:tcW w:w="1649" w:type="dxa"/>
          </w:tcPr>
          <w:p w14:paraId="287AAF72" w14:textId="5DD710AD" w:rsidR="00DD7533" w:rsidRPr="00557408" w:rsidRDefault="00DD7533" w:rsidP="00DD7533">
            <w:pPr>
              <w:rPr>
                <w:rFonts w:ascii="Arial" w:hAnsi="Arial" w:cs="Arial"/>
              </w:rPr>
            </w:pPr>
            <w:r w:rsidRPr="000162C5">
              <w:rPr>
                <w:rFonts w:ascii="Arial" w:hAnsi="Arial" w:cs="Arial"/>
              </w:rPr>
              <w:t>Z95.2</w:t>
            </w:r>
          </w:p>
        </w:tc>
        <w:tc>
          <w:tcPr>
            <w:tcW w:w="6198" w:type="dxa"/>
          </w:tcPr>
          <w:p w14:paraId="05A972BF" w14:textId="79846AE6" w:rsidR="00DD7533" w:rsidRPr="00557408" w:rsidRDefault="00DD7533" w:rsidP="00DD7533">
            <w:pPr>
              <w:rPr>
                <w:rFonts w:ascii="Arial" w:hAnsi="Arial" w:cs="Arial"/>
              </w:rPr>
            </w:pPr>
            <w:r w:rsidRPr="000162C5">
              <w:rPr>
                <w:rFonts w:ascii="Arial" w:hAnsi="Arial" w:cs="Arial"/>
              </w:rPr>
              <w:t>Presence of prosthetic heart valve</w:t>
            </w:r>
          </w:p>
        </w:tc>
      </w:tr>
      <w:tr w:rsidR="00723AB9" w:rsidRPr="00870B10" w14:paraId="34EBB1FD" w14:textId="77777777" w:rsidTr="00723AB9">
        <w:tc>
          <w:tcPr>
            <w:tcW w:w="1324" w:type="dxa"/>
          </w:tcPr>
          <w:p w14:paraId="77F4DB93" w14:textId="77777777" w:rsidR="00723AB9" w:rsidRPr="00557408" w:rsidRDefault="00723AB9" w:rsidP="00DD7533">
            <w:pPr>
              <w:rPr>
                <w:rFonts w:ascii="Arial" w:hAnsi="Arial" w:cs="Arial"/>
              </w:rPr>
            </w:pPr>
          </w:p>
        </w:tc>
        <w:tc>
          <w:tcPr>
            <w:tcW w:w="1649" w:type="dxa"/>
          </w:tcPr>
          <w:p w14:paraId="07989BA1" w14:textId="56B02B68" w:rsidR="00723AB9" w:rsidRPr="000162C5" w:rsidRDefault="00723AB9" w:rsidP="00DD7533">
            <w:pPr>
              <w:rPr>
                <w:rFonts w:ascii="Arial" w:hAnsi="Arial" w:cs="Arial"/>
              </w:rPr>
            </w:pPr>
            <w:r w:rsidRPr="00723AB9">
              <w:rPr>
                <w:rFonts w:ascii="Arial" w:hAnsi="Arial" w:cs="Arial"/>
              </w:rPr>
              <w:t>Z95.812</w:t>
            </w:r>
          </w:p>
        </w:tc>
        <w:tc>
          <w:tcPr>
            <w:tcW w:w="6198" w:type="dxa"/>
          </w:tcPr>
          <w:p w14:paraId="04972178" w14:textId="1CBE932F" w:rsidR="00723AB9" w:rsidRPr="000162C5" w:rsidRDefault="00723AB9" w:rsidP="00DD7533">
            <w:pPr>
              <w:rPr>
                <w:rFonts w:ascii="Arial" w:hAnsi="Arial" w:cs="Arial"/>
              </w:rPr>
            </w:pPr>
            <w:r w:rsidRPr="00723AB9">
              <w:rPr>
                <w:rFonts w:ascii="Arial" w:hAnsi="Arial" w:cs="Arial"/>
              </w:rPr>
              <w:t>Presence of fully implantable artificial heart</w:t>
            </w:r>
          </w:p>
        </w:tc>
      </w:tr>
    </w:tbl>
    <w:p w14:paraId="6D90E773" w14:textId="5088F9BE" w:rsidR="00381FE0" w:rsidRDefault="00537CB4" w:rsidP="001543BD">
      <w:pPr>
        <w:pStyle w:val="Heading3"/>
      </w:pPr>
      <w:r w:rsidRPr="00537CB4">
        <w:t>Mitral stenosis</w:t>
      </w:r>
    </w:p>
    <w:tbl>
      <w:tblPr>
        <w:tblStyle w:val="TableGrid"/>
        <w:tblW w:w="0" w:type="auto"/>
        <w:tblLook w:val="04A0" w:firstRow="1" w:lastRow="0" w:firstColumn="1" w:lastColumn="0" w:noHBand="0" w:noVBand="1"/>
      </w:tblPr>
      <w:tblGrid>
        <w:gridCol w:w="1336"/>
        <w:gridCol w:w="1609"/>
        <w:gridCol w:w="6405"/>
      </w:tblGrid>
      <w:tr w:rsidR="00B14D89" w:rsidRPr="00372D2D" w14:paraId="7966E913" w14:textId="77777777" w:rsidTr="00B06DA0">
        <w:tc>
          <w:tcPr>
            <w:tcW w:w="9350" w:type="dxa"/>
            <w:gridSpan w:val="3"/>
            <w:shd w:val="clear" w:color="auto" w:fill="D0CECE" w:themeFill="background2" w:themeFillShade="E6"/>
          </w:tcPr>
          <w:p w14:paraId="55F6D56F" w14:textId="0C004D37" w:rsidR="00B14D89" w:rsidRPr="00372D2D" w:rsidRDefault="00B14D89" w:rsidP="00841C4D">
            <w:pPr>
              <w:rPr>
                <w:rFonts w:ascii="Arial" w:hAnsi="Arial" w:cs="Arial"/>
                <w:b/>
                <w:color w:val="ED7D31" w:themeColor="accent2"/>
              </w:rPr>
            </w:pPr>
            <w:r w:rsidRPr="00372D2D">
              <w:rPr>
                <w:rFonts w:ascii="Arial" w:hAnsi="Arial" w:cs="Arial"/>
                <w:b/>
              </w:rPr>
              <w:t xml:space="preserve">Mitral stenosis </w:t>
            </w:r>
          </w:p>
        </w:tc>
      </w:tr>
      <w:tr w:rsidR="00B14D89" w:rsidRPr="00870B10" w14:paraId="5FFF0D9B" w14:textId="77777777" w:rsidTr="00B06DA0">
        <w:tc>
          <w:tcPr>
            <w:tcW w:w="1336" w:type="dxa"/>
          </w:tcPr>
          <w:p w14:paraId="3EE344ED" w14:textId="55D1340A" w:rsidR="00B14D89" w:rsidRPr="00870B10" w:rsidRDefault="00BB6B50" w:rsidP="00841C4D">
            <w:pPr>
              <w:rPr>
                <w:rFonts w:ascii="Arial" w:hAnsi="Arial" w:cs="Arial"/>
              </w:rPr>
            </w:pPr>
            <w:r>
              <w:rPr>
                <w:rFonts w:ascii="Arial" w:hAnsi="Arial" w:cs="Arial"/>
              </w:rPr>
              <w:t>ICD9</w:t>
            </w:r>
          </w:p>
        </w:tc>
        <w:tc>
          <w:tcPr>
            <w:tcW w:w="1609" w:type="dxa"/>
          </w:tcPr>
          <w:p w14:paraId="7C08715D" w14:textId="24A3E70B" w:rsidR="00B14D89" w:rsidRPr="00A61A96" w:rsidRDefault="00B14D89" w:rsidP="00841C4D">
            <w:pPr>
              <w:rPr>
                <w:rFonts w:ascii="Arial" w:hAnsi="Arial" w:cs="Arial"/>
              </w:rPr>
            </w:pPr>
            <w:r w:rsidRPr="00870B10">
              <w:rPr>
                <w:rFonts w:ascii="Arial" w:hAnsi="Arial" w:cs="Arial"/>
              </w:rPr>
              <w:t>394</w:t>
            </w:r>
            <w:r>
              <w:rPr>
                <w:rFonts w:ascii="Arial" w:hAnsi="Arial" w:cs="Arial"/>
              </w:rPr>
              <w:t>.</w:t>
            </w:r>
            <w:r w:rsidRPr="00870B10">
              <w:rPr>
                <w:rFonts w:ascii="Arial" w:hAnsi="Arial" w:cs="Arial"/>
              </w:rPr>
              <w:t>0</w:t>
            </w:r>
          </w:p>
        </w:tc>
        <w:tc>
          <w:tcPr>
            <w:tcW w:w="6405" w:type="dxa"/>
          </w:tcPr>
          <w:p w14:paraId="6AF1F98A" w14:textId="77777777" w:rsidR="00B14D89" w:rsidRPr="00A61A96" w:rsidRDefault="00B14D89" w:rsidP="00841C4D">
            <w:pPr>
              <w:rPr>
                <w:rFonts w:ascii="Arial" w:hAnsi="Arial" w:cs="Arial"/>
              </w:rPr>
            </w:pPr>
            <w:r w:rsidRPr="00870B10">
              <w:rPr>
                <w:rFonts w:ascii="Arial" w:hAnsi="Arial" w:cs="Arial"/>
              </w:rPr>
              <w:t>Mitral stenosis</w:t>
            </w:r>
          </w:p>
        </w:tc>
      </w:tr>
      <w:tr w:rsidR="00B14D89" w:rsidRPr="00870B10" w14:paraId="6379AB5E" w14:textId="77777777" w:rsidTr="00B06DA0">
        <w:tc>
          <w:tcPr>
            <w:tcW w:w="1336" w:type="dxa"/>
          </w:tcPr>
          <w:p w14:paraId="0C329886" w14:textId="77777777" w:rsidR="00B14D89" w:rsidRPr="00870B10" w:rsidRDefault="00B14D89" w:rsidP="00841C4D">
            <w:pPr>
              <w:rPr>
                <w:rFonts w:ascii="Arial" w:hAnsi="Arial" w:cs="Arial"/>
              </w:rPr>
            </w:pPr>
          </w:p>
        </w:tc>
        <w:tc>
          <w:tcPr>
            <w:tcW w:w="1609" w:type="dxa"/>
          </w:tcPr>
          <w:p w14:paraId="56B9D17E" w14:textId="2FD7FDDB" w:rsidR="00B14D89" w:rsidRPr="00A61A96" w:rsidRDefault="00B14D89" w:rsidP="00841C4D">
            <w:pPr>
              <w:rPr>
                <w:rFonts w:ascii="Arial" w:hAnsi="Arial" w:cs="Arial"/>
              </w:rPr>
            </w:pPr>
            <w:r w:rsidRPr="00A61A96">
              <w:rPr>
                <w:rFonts w:ascii="Arial" w:hAnsi="Arial" w:cs="Arial"/>
              </w:rPr>
              <w:t>394.2</w:t>
            </w:r>
          </w:p>
        </w:tc>
        <w:tc>
          <w:tcPr>
            <w:tcW w:w="6405" w:type="dxa"/>
          </w:tcPr>
          <w:p w14:paraId="31A6B4FA" w14:textId="77777777" w:rsidR="00B14D89" w:rsidRPr="00A61A96" w:rsidRDefault="00B14D89" w:rsidP="00841C4D">
            <w:pPr>
              <w:rPr>
                <w:rFonts w:ascii="Arial" w:hAnsi="Arial" w:cs="Arial"/>
              </w:rPr>
            </w:pPr>
            <w:r w:rsidRPr="00A61A96">
              <w:rPr>
                <w:rFonts w:ascii="Arial" w:hAnsi="Arial" w:cs="Arial"/>
              </w:rPr>
              <w:t>Mitral stenosis with insufficiency</w:t>
            </w:r>
          </w:p>
        </w:tc>
      </w:tr>
      <w:tr w:rsidR="00B14D89" w:rsidRPr="00870B10" w14:paraId="1705F1C3" w14:textId="77777777" w:rsidTr="00B06DA0">
        <w:tc>
          <w:tcPr>
            <w:tcW w:w="1336" w:type="dxa"/>
          </w:tcPr>
          <w:p w14:paraId="28551EF3" w14:textId="77777777" w:rsidR="00B14D89" w:rsidRPr="00870B10" w:rsidRDefault="00B14D89" w:rsidP="00841C4D">
            <w:pPr>
              <w:rPr>
                <w:rFonts w:ascii="Arial" w:hAnsi="Arial" w:cs="Arial"/>
              </w:rPr>
            </w:pPr>
          </w:p>
        </w:tc>
        <w:tc>
          <w:tcPr>
            <w:tcW w:w="1609" w:type="dxa"/>
          </w:tcPr>
          <w:p w14:paraId="4DB0191A" w14:textId="0C11F79E" w:rsidR="00B14D89" w:rsidRPr="00A61A96" w:rsidRDefault="00B14D89" w:rsidP="00841C4D">
            <w:pPr>
              <w:rPr>
                <w:rFonts w:ascii="Arial" w:hAnsi="Arial" w:cs="Arial"/>
              </w:rPr>
            </w:pPr>
            <w:r w:rsidRPr="00A61A96">
              <w:rPr>
                <w:rFonts w:ascii="Arial" w:hAnsi="Arial" w:cs="Arial"/>
              </w:rPr>
              <w:t>396.0</w:t>
            </w:r>
          </w:p>
        </w:tc>
        <w:tc>
          <w:tcPr>
            <w:tcW w:w="6405" w:type="dxa"/>
          </w:tcPr>
          <w:p w14:paraId="77BFE01F" w14:textId="77777777" w:rsidR="00B14D89" w:rsidRPr="00A61A96" w:rsidRDefault="00B14D89" w:rsidP="00841C4D">
            <w:pPr>
              <w:rPr>
                <w:rFonts w:ascii="Arial" w:hAnsi="Arial" w:cs="Arial"/>
              </w:rPr>
            </w:pPr>
            <w:r w:rsidRPr="00A61A96">
              <w:rPr>
                <w:rFonts w:ascii="Arial" w:hAnsi="Arial" w:cs="Arial"/>
              </w:rPr>
              <w:t>Mitral valve stenosis and aortic valve stenosis</w:t>
            </w:r>
          </w:p>
        </w:tc>
      </w:tr>
      <w:tr w:rsidR="00B14D89" w:rsidRPr="00870B10" w14:paraId="2F3EE999" w14:textId="77777777" w:rsidTr="00B06DA0">
        <w:tc>
          <w:tcPr>
            <w:tcW w:w="1336" w:type="dxa"/>
          </w:tcPr>
          <w:p w14:paraId="2BA2C545" w14:textId="77777777" w:rsidR="00B14D89" w:rsidRPr="00870B10" w:rsidRDefault="00B14D89" w:rsidP="00841C4D">
            <w:pPr>
              <w:rPr>
                <w:rFonts w:ascii="Arial" w:hAnsi="Arial" w:cs="Arial"/>
              </w:rPr>
            </w:pPr>
          </w:p>
        </w:tc>
        <w:tc>
          <w:tcPr>
            <w:tcW w:w="1609" w:type="dxa"/>
          </w:tcPr>
          <w:p w14:paraId="5A1879EA" w14:textId="64910CBE" w:rsidR="00B14D89" w:rsidRPr="00A61A96" w:rsidRDefault="00B14D89" w:rsidP="00841C4D">
            <w:pPr>
              <w:rPr>
                <w:rFonts w:ascii="Arial" w:hAnsi="Arial" w:cs="Arial"/>
              </w:rPr>
            </w:pPr>
            <w:r w:rsidRPr="00A61A96">
              <w:rPr>
                <w:rFonts w:ascii="Arial" w:hAnsi="Arial" w:cs="Arial"/>
              </w:rPr>
              <w:t>396.1</w:t>
            </w:r>
          </w:p>
        </w:tc>
        <w:tc>
          <w:tcPr>
            <w:tcW w:w="6405" w:type="dxa"/>
          </w:tcPr>
          <w:p w14:paraId="7809E90F" w14:textId="77777777" w:rsidR="00B14D89" w:rsidRPr="00A61A96" w:rsidRDefault="00B14D89" w:rsidP="00841C4D">
            <w:pPr>
              <w:rPr>
                <w:rFonts w:ascii="Arial" w:hAnsi="Arial" w:cs="Arial"/>
              </w:rPr>
            </w:pPr>
            <w:r w:rsidRPr="00A61A96">
              <w:rPr>
                <w:rFonts w:ascii="Arial" w:hAnsi="Arial" w:cs="Arial"/>
              </w:rPr>
              <w:t>Mitral valve stenosis and aortic valve insufficiency</w:t>
            </w:r>
          </w:p>
        </w:tc>
      </w:tr>
      <w:tr w:rsidR="00B14D89" w:rsidRPr="00870B10" w14:paraId="45479965" w14:textId="77777777" w:rsidTr="00B06DA0">
        <w:tc>
          <w:tcPr>
            <w:tcW w:w="1336" w:type="dxa"/>
          </w:tcPr>
          <w:p w14:paraId="747B8773" w14:textId="77777777" w:rsidR="00B14D89" w:rsidRPr="00870B10" w:rsidRDefault="00B14D89" w:rsidP="00841C4D">
            <w:pPr>
              <w:rPr>
                <w:rFonts w:ascii="Arial" w:hAnsi="Arial" w:cs="Arial"/>
              </w:rPr>
            </w:pPr>
          </w:p>
        </w:tc>
        <w:tc>
          <w:tcPr>
            <w:tcW w:w="1609" w:type="dxa"/>
          </w:tcPr>
          <w:p w14:paraId="49D00298" w14:textId="1F3FFA8C" w:rsidR="00B14D89" w:rsidRPr="00A61A96" w:rsidRDefault="00B14D89" w:rsidP="00841C4D">
            <w:pPr>
              <w:rPr>
                <w:rFonts w:ascii="Arial" w:hAnsi="Arial" w:cs="Arial"/>
              </w:rPr>
            </w:pPr>
            <w:r w:rsidRPr="00870B10">
              <w:rPr>
                <w:rFonts w:ascii="Arial" w:hAnsi="Arial" w:cs="Arial"/>
              </w:rPr>
              <w:t>746</w:t>
            </w:r>
            <w:r>
              <w:rPr>
                <w:rFonts w:ascii="Arial" w:hAnsi="Arial" w:cs="Arial"/>
              </w:rPr>
              <w:t>.</w:t>
            </w:r>
            <w:r w:rsidRPr="00870B10">
              <w:rPr>
                <w:rFonts w:ascii="Arial" w:hAnsi="Arial" w:cs="Arial"/>
              </w:rPr>
              <w:t>5</w:t>
            </w:r>
          </w:p>
        </w:tc>
        <w:tc>
          <w:tcPr>
            <w:tcW w:w="6405" w:type="dxa"/>
          </w:tcPr>
          <w:p w14:paraId="4C005EF4" w14:textId="77777777" w:rsidR="00B14D89" w:rsidRPr="00A61A96" w:rsidRDefault="00B14D89" w:rsidP="00841C4D">
            <w:pPr>
              <w:rPr>
                <w:rFonts w:ascii="Arial" w:hAnsi="Arial" w:cs="Arial"/>
              </w:rPr>
            </w:pPr>
            <w:r w:rsidRPr="00870B10">
              <w:rPr>
                <w:rFonts w:ascii="Arial" w:hAnsi="Arial" w:cs="Arial"/>
              </w:rPr>
              <w:t>Congenital mitral stenosis</w:t>
            </w:r>
          </w:p>
        </w:tc>
      </w:tr>
      <w:tr w:rsidR="00B14D89" w:rsidRPr="00870B10" w14:paraId="7B4D6E21" w14:textId="77777777" w:rsidTr="00B06DA0">
        <w:tc>
          <w:tcPr>
            <w:tcW w:w="1336" w:type="dxa"/>
          </w:tcPr>
          <w:p w14:paraId="52D71A16" w14:textId="4B500C75" w:rsidR="00B14D89" w:rsidRPr="00870B10" w:rsidRDefault="003612D8" w:rsidP="00841C4D">
            <w:pPr>
              <w:rPr>
                <w:rFonts w:ascii="Arial" w:hAnsi="Arial" w:cs="Arial"/>
              </w:rPr>
            </w:pPr>
            <w:r>
              <w:rPr>
                <w:rFonts w:ascii="Arial" w:hAnsi="Arial" w:cs="Arial"/>
              </w:rPr>
              <w:t>ICD10</w:t>
            </w:r>
          </w:p>
        </w:tc>
        <w:tc>
          <w:tcPr>
            <w:tcW w:w="1609" w:type="dxa"/>
          </w:tcPr>
          <w:p w14:paraId="66D4A0F7" w14:textId="02E4C83D" w:rsidR="00B14D89" w:rsidRPr="00A61A96" w:rsidRDefault="00B14D89" w:rsidP="00841C4D">
            <w:pPr>
              <w:rPr>
                <w:rFonts w:ascii="Arial" w:hAnsi="Arial" w:cs="Arial"/>
              </w:rPr>
            </w:pPr>
            <w:r w:rsidRPr="00870B10">
              <w:rPr>
                <w:rFonts w:ascii="Arial" w:hAnsi="Arial" w:cs="Arial"/>
              </w:rPr>
              <w:t>I05.0</w:t>
            </w:r>
          </w:p>
        </w:tc>
        <w:tc>
          <w:tcPr>
            <w:tcW w:w="6405" w:type="dxa"/>
          </w:tcPr>
          <w:p w14:paraId="06300571" w14:textId="77777777" w:rsidR="00B14D89" w:rsidRPr="00A61A96" w:rsidRDefault="00B14D89" w:rsidP="00841C4D">
            <w:pPr>
              <w:rPr>
                <w:rFonts w:ascii="Arial" w:hAnsi="Arial" w:cs="Arial"/>
              </w:rPr>
            </w:pPr>
            <w:r w:rsidRPr="00870B10">
              <w:rPr>
                <w:rFonts w:ascii="Arial" w:hAnsi="Arial" w:cs="Arial"/>
              </w:rPr>
              <w:t>Rheumatic mitral stenosis</w:t>
            </w:r>
          </w:p>
        </w:tc>
      </w:tr>
      <w:tr w:rsidR="00B14D89" w:rsidRPr="00870B10" w14:paraId="5FC62661" w14:textId="77777777" w:rsidTr="00B06DA0">
        <w:tc>
          <w:tcPr>
            <w:tcW w:w="1336" w:type="dxa"/>
          </w:tcPr>
          <w:p w14:paraId="138104DB" w14:textId="77777777" w:rsidR="00B14D89" w:rsidRPr="00870B10" w:rsidRDefault="00B14D89" w:rsidP="00841C4D">
            <w:pPr>
              <w:rPr>
                <w:rFonts w:ascii="Arial" w:hAnsi="Arial" w:cs="Arial"/>
              </w:rPr>
            </w:pPr>
          </w:p>
        </w:tc>
        <w:tc>
          <w:tcPr>
            <w:tcW w:w="1609" w:type="dxa"/>
          </w:tcPr>
          <w:p w14:paraId="6486DD06" w14:textId="1DE27706" w:rsidR="00B14D89" w:rsidRPr="00A61A96" w:rsidRDefault="00B14D89" w:rsidP="00841C4D">
            <w:pPr>
              <w:rPr>
                <w:rFonts w:ascii="Arial" w:hAnsi="Arial" w:cs="Arial"/>
              </w:rPr>
            </w:pPr>
            <w:r w:rsidRPr="00870B10">
              <w:rPr>
                <w:rFonts w:ascii="Arial" w:hAnsi="Arial" w:cs="Arial"/>
              </w:rPr>
              <w:t>I05.2</w:t>
            </w:r>
          </w:p>
        </w:tc>
        <w:tc>
          <w:tcPr>
            <w:tcW w:w="6405" w:type="dxa"/>
          </w:tcPr>
          <w:p w14:paraId="24DA24E5" w14:textId="77777777" w:rsidR="00B14D89" w:rsidRPr="00A61A96" w:rsidRDefault="00B14D89" w:rsidP="00841C4D">
            <w:pPr>
              <w:rPr>
                <w:rFonts w:ascii="Arial" w:hAnsi="Arial" w:cs="Arial"/>
              </w:rPr>
            </w:pPr>
            <w:r w:rsidRPr="00870B10">
              <w:rPr>
                <w:rFonts w:ascii="Arial" w:hAnsi="Arial" w:cs="Arial"/>
              </w:rPr>
              <w:t>Rheumatic mitral stenosis with insufficiency</w:t>
            </w:r>
          </w:p>
        </w:tc>
      </w:tr>
      <w:tr w:rsidR="00B14D89" w:rsidRPr="00870B10" w14:paraId="2CCFA40C" w14:textId="77777777" w:rsidTr="00B06DA0">
        <w:tc>
          <w:tcPr>
            <w:tcW w:w="1336" w:type="dxa"/>
          </w:tcPr>
          <w:p w14:paraId="4C2A96B0" w14:textId="77777777" w:rsidR="00B14D89" w:rsidRPr="00870B10" w:rsidRDefault="00B14D89" w:rsidP="00841C4D">
            <w:pPr>
              <w:rPr>
                <w:rFonts w:ascii="Arial" w:hAnsi="Arial" w:cs="Arial"/>
              </w:rPr>
            </w:pPr>
          </w:p>
        </w:tc>
        <w:tc>
          <w:tcPr>
            <w:tcW w:w="1609" w:type="dxa"/>
          </w:tcPr>
          <w:p w14:paraId="4FBB3220" w14:textId="13FCD0C4" w:rsidR="00B14D89" w:rsidRPr="00A61A96" w:rsidRDefault="00B14D89" w:rsidP="00841C4D">
            <w:pPr>
              <w:rPr>
                <w:rFonts w:ascii="Arial" w:hAnsi="Arial" w:cs="Arial"/>
              </w:rPr>
            </w:pPr>
            <w:r w:rsidRPr="00870B10">
              <w:rPr>
                <w:rFonts w:ascii="Arial" w:hAnsi="Arial" w:cs="Arial"/>
              </w:rPr>
              <w:t>I34.2</w:t>
            </w:r>
          </w:p>
        </w:tc>
        <w:tc>
          <w:tcPr>
            <w:tcW w:w="6405" w:type="dxa"/>
          </w:tcPr>
          <w:p w14:paraId="5B7EDC20" w14:textId="77777777" w:rsidR="00B14D89" w:rsidRPr="00A61A96" w:rsidRDefault="00B14D89" w:rsidP="00841C4D">
            <w:pPr>
              <w:rPr>
                <w:rFonts w:ascii="Arial" w:hAnsi="Arial" w:cs="Arial"/>
              </w:rPr>
            </w:pPr>
            <w:r w:rsidRPr="00870B10">
              <w:rPr>
                <w:rFonts w:ascii="Arial" w:hAnsi="Arial" w:cs="Arial"/>
              </w:rPr>
              <w:t>Nonrheumatic mitral (valve) stenosis</w:t>
            </w:r>
          </w:p>
        </w:tc>
      </w:tr>
      <w:tr w:rsidR="00B14D89" w:rsidRPr="00870B10" w14:paraId="0AE2BD37" w14:textId="77777777" w:rsidTr="00B06DA0">
        <w:tc>
          <w:tcPr>
            <w:tcW w:w="1336" w:type="dxa"/>
          </w:tcPr>
          <w:p w14:paraId="71731175" w14:textId="77777777" w:rsidR="00B14D89" w:rsidRPr="00870B10" w:rsidRDefault="00B14D89" w:rsidP="00841C4D">
            <w:pPr>
              <w:rPr>
                <w:rFonts w:ascii="Arial" w:hAnsi="Arial" w:cs="Arial"/>
              </w:rPr>
            </w:pPr>
          </w:p>
        </w:tc>
        <w:tc>
          <w:tcPr>
            <w:tcW w:w="1609" w:type="dxa"/>
          </w:tcPr>
          <w:p w14:paraId="34D533D5" w14:textId="64E1A06E" w:rsidR="00B14D89" w:rsidRPr="00A61A96" w:rsidRDefault="00B14D89" w:rsidP="00841C4D">
            <w:pPr>
              <w:rPr>
                <w:rFonts w:ascii="Arial" w:hAnsi="Arial" w:cs="Arial"/>
              </w:rPr>
            </w:pPr>
            <w:r w:rsidRPr="00870B10">
              <w:rPr>
                <w:rFonts w:ascii="Arial" w:hAnsi="Arial" w:cs="Arial"/>
              </w:rPr>
              <w:t>Q23.2</w:t>
            </w:r>
          </w:p>
        </w:tc>
        <w:tc>
          <w:tcPr>
            <w:tcW w:w="6405" w:type="dxa"/>
          </w:tcPr>
          <w:p w14:paraId="72323330" w14:textId="77777777" w:rsidR="00B14D89" w:rsidRPr="00A61A96" w:rsidRDefault="00B14D89" w:rsidP="00841C4D">
            <w:pPr>
              <w:rPr>
                <w:rFonts w:ascii="Arial" w:hAnsi="Arial" w:cs="Arial"/>
              </w:rPr>
            </w:pPr>
            <w:r w:rsidRPr="00870B10">
              <w:rPr>
                <w:rFonts w:ascii="Arial" w:hAnsi="Arial" w:cs="Arial"/>
              </w:rPr>
              <w:t>Congenital mitral stenosis</w:t>
            </w:r>
          </w:p>
        </w:tc>
      </w:tr>
    </w:tbl>
    <w:p w14:paraId="744AF92A" w14:textId="7E20B5BC" w:rsidR="00381FE0" w:rsidRDefault="005E3B6E" w:rsidP="001543BD">
      <w:pPr>
        <w:pStyle w:val="Heading3"/>
      </w:pPr>
      <w:r w:rsidRPr="005E3B6E">
        <w:t xml:space="preserve">Atrial fibrillation </w:t>
      </w:r>
      <w:r w:rsidR="00F80453" w:rsidRPr="00F80453">
        <w:t>(other than lone atrial fibrillation)</w:t>
      </w:r>
    </w:p>
    <w:tbl>
      <w:tblPr>
        <w:tblStyle w:val="TableGrid"/>
        <w:tblW w:w="0" w:type="auto"/>
        <w:tblLook w:val="04A0" w:firstRow="1" w:lastRow="0" w:firstColumn="1" w:lastColumn="0" w:noHBand="0" w:noVBand="1"/>
      </w:tblPr>
      <w:tblGrid>
        <w:gridCol w:w="1344"/>
        <w:gridCol w:w="1612"/>
        <w:gridCol w:w="6394"/>
      </w:tblGrid>
      <w:tr w:rsidR="00115B24" w:rsidRPr="00445740" w14:paraId="72BA01FC" w14:textId="77777777" w:rsidTr="00B06DA0">
        <w:tc>
          <w:tcPr>
            <w:tcW w:w="9350" w:type="dxa"/>
            <w:gridSpan w:val="3"/>
            <w:shd w:val="clear" w:color="auto" w:fill="D0CECE" w:themeFill="background2" w:themeFillShade="E6"/>
          </w:tcPr>
          <w:p w14:paraId="582DDE67" w14:textId="77777777" w:rsidR="00115B24" w:rsidRPr="00445740" w:rsidRDefault="00115B24" w:rsidP="00905D29">
            <w:pPr>
              <w:rPr>
                <w:rFonts w:ascii="Arial" w:hAnsi="Arial" w:cs="Arial"/>
                <w:b/>
                <w:color w:val="ED7D31" w:themeColor="accent2"/>
              </w:rPr>
            </w:pPr>
            <w:r w:rsidRPr="00445740">
              <w:rPr>
                <w:rFonts w:ascii="Arial" w:hAnsi="Arial" w:cs="Arial"/>
                <w:b/>
              </w:rPr>
              <w:t>Atrial fibrillation (lone, paroxysmal, persistent, permanent)</w:t>
            </w:r>
          </w:p>
        </w:tc>
      </w:tr>
      <w:tr w:rsidR="00115B24" w:rsidRPr="00870B10" w14:paraId="4BB683D4" w14:textId="77777777" w:rsidTr="00B06DA0">
        <w:tc>
          <w:tcPr>
            <w:tcW w:w="1344" w:type="dxa"/>
          </w:tcPr>
          <w:p w14:paraId="64EB2851" w14:textId="77777777" w:rsidR="00115B24" w:rsidRPr="00870B10" w:rsidRDefault="00115B24" w:rsidP="00905D29">
            <w:pPr>
              <w:rPr>
                <w:rFonts w:ascii="Arial" w:hAnsi="Arial" w:cs="Arial"/>
              </w:rPr>
            </w:pPr>
            <w:r>
              <w:rPr>
                <w:rFonts w:ascii="Arial" w:hAnsi="Arial" w:cs="Arial"/>
              </w:rPr>
              <w:t>ICD9</w:t>
            </w:r>
          </w:p>
        </w:tc>
        <w:tc>
          <w:tcPr>
            <w:tcW w:w="1612" w:type="dxa"/>
          </w:tcPr>
          <w:p w14:paraId="2C768A5D" w14:textId="77777777" w:rsidR="00115B24" w:rsidRPr="00870B10" w:rsidRDefault="00115B24" w:rsidP="00905D29">
            <w:pPr>
              <w:rPr>
                <w:rFonts w:ascii="Arial" w:hAnsi="Arial" w:cs="Arial"/>
                <w:color w:val="ED7D31" w:themeColor="accent2"/>
              </w:rPr>
            </w:pPr>
            <w:r w:rsidRPr="00870B10">
              <w:rPr>
                <w:rFonts w:ascii="Arial" w:hAnsi="Arial" w:cs="Arial"/>
              </w:rPr>
              <w:t>427</w:t>
            </w:r>
            <w:r>
              <w:rPr>
                <w:rFonts w:ascii="Arial" w:hAnsi="Arial" w:cs="Arial"/>
              </w:rPr>
              <w:t>.</w:t>
            </w:r>
            <w:r w:rsidRPr="00870B10">
              <w:rPr>
                <w:rFonts w:ascii="Arial" w:hAnsi="Arial" w:cs="Arial"/>
              </w:rPr>
              <w:t>3</w:t>
            </w:r>
          </w:p>
        </w:tc>
        <w:tc>
          <w:tcPr>
            <w:tcW w:w="6394" w:type="dxa"/>
          </w:tcPr>
          <w:p w14:paraId="5AA6CA94" w14:textId="77777777" w:rsidR="00115B24" w:rsidRPr="00870B10" w:rsidRDefault="00115B24" w:rsidP="00905D29">
            <w:pPr>
              <w:rPr>
                <w:rFonts w:ascii="Arial" w:hAnsi="Arial" w:cs="Arial"/>
                <w:color w:val="ED7D31" w:themeColor="accent2"/>
              </w:rPr>
            </w:pPr>
            <w:r w:rsidRPr="00870B10">
              <w:rPr>
                <w:rFonts w:ascii="Arial" w:hAnsi="Arial" w:cs="Arial"/>
              </w:rPr>
              <w:t>Atrial fibrillation and flutter</w:t>
            </w:r>
          </w:p>
        </w:tc>
      </w:tr>
      <w:tr w:rsidR="00115B24" w:rsidRPr="00870B10" w14:paraId="6D845663" w14:textId="77777777" w:rsidTr="00B06DA0">
        <w:tc>
          <w:tcPr>
            <w:tcW w:w="1344" w:type="dxa"/>
          </w:tcPr>
          <w:p w14:paraId="33EC43B8" w14:textId="77777777" w:rsidR="00115B24" w:rsidRPr="00870B10" w:rsidRDefault="00115B24" w:rsidP="00905D29">
            <w:pPr>
              <w:rPr>
                <w:rFonts w:ascii="Arial" w:hAnsi="Arial" w:cs="Arial"/>
              </w:rPr>
            </w:pPr>
          </w:p>
        </w:tc>
        <w:tc>
          <w:tcPr>
            <w:tcW w:w="1612" w:type="dxa"/>
          </w:tcPr>
          <w:p w14:paraId="09EEAC4F" w14:textId="77777777" w:rsidR="00115B24" w:rsidRPr="00870B10" w:rsidRDefault="00115B24" w:rsidP="00905D29">
            <w:pPr>
              <w:rPr>
                <w:rFonts w:ascii="Arial" w:hAnsi="Arial" w:cs="Arial"/>
                <w:color w:val="ED7D31" w:themeColor="accent2"/>
              </w:rPr>
            </w:pPr>
            <w:r w:rsidRPr="00870B10">
              <w:rPr>
                <w:rFonts w:ascii="Arial" w:hAnsi="Arial" w:cs="Arial"/>
              </w:rPr>
              <w:t>427</w:t>
            </w:r>
            <w:r>
              <w:rPr>
                <w:rFonts w:ascii="Arial" w:hAnsi="Arial" w:cs="Arial"/>
              </w:rPr>
              <w:t>.</w:t>
            </w:r>
            <w:r w:rsidRPr="00870B10">
              <w:rPr>
                <w:rFonts w:ascii="Arial" w:hAnsi="Arial" w:cs="Arial"/>
              </w:rPr>
              <w:t>31</w:t>
            </w:r>
          </w:p>
        </w:tc>
        <w:tc>
          <w:tcPr>
            <w:tcW w:w="6394" w:type="dxa"/>
          </w:tcPr>
          <w:p w14:paraId="24550A99" w14:textId="77777777" w:rsidR="00115B24" w:rsidRPr="00870B10" w:rsidRDefault="00115B24" w:rsidP="00905D29">
            <w:pPr>
              <w:rPr>
                <w:rFonts w:ascii="Arial" w:hAnsi="Arial" w:cs="Arial"/>
                <w:color w:val="ED7D31" w:themeColor="accent2"/>
              </w:rPr>
            </w:pPr>
            <w:r w:rsidRPr="00870B10">
              <w:rPr>
                <w:rFonts w:ascii="Arial" w:hAnsi="Arial" w:cs="Arial"/>
              </w:rPr>
              <w:t>Atrial fibrillation</w:t>
            </w:r>
          </w:p>
        </w:tc>
      </w:tr>
      <w:tr w:rsidR="00115B24" w:rsidRPr="00870B10" w14:paraId="22E5DF70" w14:textId="77777777" w:rsidTr="00B06DA0">
        <w:tc>
          <w:tcPr>
            <w:tcW w:w="1344" w:type="dxa"/>
          </w:tcPr>
          <w:p w14:paraId="3C543B7F" w14:textId="77777777" w:rsidR="00115B24" w:rsidRPr="00870B10" w:rsidRDefault="00115B24" w:rsidP="00905D29">
            <w:pPr>
              <w:rPr>
                <w:rFonts w:ascii="Arial" w:hAnsi="Arial" w:cs="Arial"/>
              </w:rPr>
            </w:pPr>
            <w:r>
              <w:rPr>
                <w:rFonts w:ascii="Arial" w:hAnsi="Arial" w:cs="Arial"/>
              </w:rPr>
              <w:t>ICD10</w:t>
            </w:r>
          </w:p>
        </w:tc>
        <w:tc>
          <w:tcPr>
            <w:tcW w:w="1612" w:type="dxa"/>
          </w:tcPr>
          <w:p w14:paraId="067B4058" w14:textId="77777777" w:rsidR="00115B24" w:rsidRPr="00870B10" w:rsidRDefault="00115B24" w:rsidP="00905D29">
            <w:pPr>
              <w:rPr>
                <w:rFonts w:ascii="Arial" w:hAnsi="Arial" w:cs="Arial"/>
                <w:color w:val="ED7D31" w:themeColor="accent2"/>
              </w:rPr>
            </w:pPr>
            <w:r w:rsidRPr="00870B10">
              <w:rPr>
                <w:rFonts w:ascii="Arial" w:hAnsi="Arial" w:cs="Arial"/>
              </w:rPr>
              <w:t>I48</w:t>
            </w:r>
          </w:p>
        </w:tc>
        <w:tc>
          <w:tcPr>
            <w:tcW w:w="6394" w:type="dxa"/>
          </w:tcPr>
          <w:p w14:paraId="41603534" w14:textId="77777777" w:rsidR="00115B24" w:rsidRPr="00870B10" w:rsidRDefault="00115B24" w:rsidP="00905D29">
            <w:pPr>
              <w:rPr>
                <w:rFonts w:ascii="Arial" w:hAnsi="Arial" w:cs="Arial"/>
                <w:color w:val="ED7D31" w:themeColor="accent2"/>
              </w:rPr>
            </w:pPr>
            <w:r w:rsidRPr="00870B10">
              <w:rPr>
                <w:rFonts w:ascii="Arial" w:hAnsi="Arial" w:cs="Arial"/>
              </w:rPr>
              <w:t>Atrial fibrillation and flutter</w:t>
            </w:r>
          </w:p>
        </w:tc>
      </w:tr>
      <w:tr w:rsidR="00115B24" w:rsidRPr="00870B10" w14:paraId="0D8C6E60" w14:textId="77777777" w:rsidTr="00B06DA0">
        <w:tc>
          <w:tcPr>
            <w:tcW w:w="1344" w:type="dxa"/>
          </w:tcPr>
          <w:p w14:paraId="67B99377" w14:textId="77777777" w:rsidR="00115B24" w:rsidRPr="00870B10" w:rsidRDefault="00115B24" w:rsidP="00905D29">
            <w:pPr>
              <w:rPr>
                <w:rFonts w:ascii="Arial" w:hAnsi="Arial" w:cs="Arial"/>
              </w:rPr>
            </w:pPr>
          </w:p>
        </w:tc>
        <w:tc>
          <w:tcPr>
            <w:tcW w:w="1612" w:type="dxa"/>
          </w:tcPr>
          <w:p w14:paraId="555B3CE2" w14:textId="77777777" w:rsidR="00115B24" w:rsidRPr="00870B10" w:rsidRDefault="00115B24" w:rsidP="00905D29">
            <w:pPr>
              <w:rPr>
                <w:rFonts w:ascii="Arial" w:hAnsi="Arial" w:cs="Arial"/>
                <w:color w:val="ED7D31" w:themeColor="accent2"/>
              </w:rPr>
            </w:pPr>
            <w:r w:rsidRPr="00870B10">
              <w:rPr>
                <w:rFonts w:ascii="Arial" w:hAnsi="Arial" w:cs="Arial"/>
              </w:rPr>
              <w:t>I48.0</w:t>
            </w:r>
          </w:p>
        </w:tc>
        <w:tc>
          <w:tcPr>
            <w:tcW w:w="6394" w:type="dxa"/>
          </w:tcPr>
          <w:p w14:paraId="283B7F39" w14:textId="77777777" w:rsidR="00115B24" w:rsidRPr="00870B10" w:rsidRDefault="00115B24" w:rsidP="00905D29">
            <w:pPr>
              <w:rPr>
                <w:rFonts w:ascii="Arial" w:hAnsi="Arial" w:cs="Arial"/>
                <w:color w:val="ED7D31" w:themeColor="accent2"/>
              </w:rPr>
            </w:pPr>
            <w:r w:rsidRPr="00870B10">
              <w:rPr>
                <w:rFonts w:ascii="Arial" w:hAnsi="Arial" w:cs="Arial"/>
              </w:rPr>
              <w:t>Paroxysmal atrial fibrillation</w:t>
            </w:r>
          </w:p>
        </w:tc>
      </w:tr>
      <w:tr w:rsidR="00115B24" w:rsidRPr="00870B10" w14:paraId="5EFDA003" w14:textId="77777777" w:rsidTr="00B06DA0">
        <w:tc>
          <w:tcPr>
            <w:tcW w:w="1344" w:type="dxa"/>
          </w:tcPr>
          <w:p w14:paraId="5F7302FC" w14:textId="77777777" w:rsidR="00115B24" w:rsidRPr="00870B10" w:rsidRDefault="00115B24" w:rsidP="00905D29">
            <w:pPr>
              <w:rPr>
                <w:rFonts w:ascii="Arial" w:hAnsi="Arial" w:cs="Arial"/>
              </w:rPr>
            </w:pPr>
          </w:p>
        </w:tc>
        <w:tc>
          <w:tcPr>
            <w:tcW w:w="1612" w:type="dxa"/>
          </w:tcPr>
          <w:p w14:paraId="5A465A88" w14:textId="77777777" w:rsidR="00115B24" w:rsidRPr="00870B10" w:rsidRDefault="00115B24" w:rsidP="00905D29">
            <w:pPr>
              <w:rPr>
                <w:rFonts w:ascii="Arial" w:hAnsi="Arial" w:cs="Arial"/>
                <w:color w:val="ED7D31" w:themeColor="accent2"/>
              </w:rPr>
            </w:pPr>
            <w:r w:rsidRPr="00870B10">
              <w:rPr>
                <w:rFonts w:ascii="Arial" w:hAnsi="Arial" w:cs="Arial"/>
              </w:rPr>
              <w:t>I48.1</w:t>
            </w:r>
          </w:p>
        </w:tc>
        <w:tc>
          <w:tcPr>
            <w:tcW w:w="6394" w:type="dxa"/>
          </w:tcPr>
          <w:p w14:paraId="580BFD34" w14:textId="77777777" w:rsidR="00115B24" w:rsidRPr="00870B10" w:rsidRDefault="00115B24" w:rsidP="00905D29">
            <w:pPr>
              <w:rPr>
                <w:rFonts w:ascii="Arial" w:hAnsi="Arial" w:cs="Arial"/>
                <w:color w:val="ED7D31" w:themeColor="accent2"/>
              </w:rPr>
            </w:pPr>
            <w:r w:rsidRPr="00870B10">
              <w:rPr>
                <w:rFonts w:ascii="Arial" w:hAnsi="Arial" w:cs="Arial"/>
              </w:rPr>
              <w:t>Persistent atrial fibrillation</w:t>
            </w:r>
          </w:p>
        </w:tc>
      </w:tr>
      <w:tr w:rsidR="00115B24" w:rsidRPr="00870B10" w14:paraId="1F888767" w14:textId="77777777" w:rsidTr="00B06DA0">
        <w:tc>
          <w:tcPr>
            <w:tcW w:w="1344" w:type="dxa"/>
          </w:tcPr>
          <w:p w14:paraId="42F0710D" w14:textId="77777777" w:rsidR="00115B24" w:rsidRPr="00870B10" w:rsidRDefault="00115B24" w:rsidP="00905D29">
            <w:pPr>
              <w:rPr>
                <w:rFonts w:ascii="Arial" w:hAnsi="Arial" w:cs="Arial"/>
              </w:rPr>
            </w:pPr>
          </w:p>
        </w:tc>
        <w:tc>
          <w:tcPr>
            <w:tcW w:w="1612" w:type="dxa"/>
          </w:tcPr>
          <w:p w14:paraId="1D2DD106" w14:textId="77777777" w:rsidR="00115B24" w:rsidRPr="00870B10" w:rsidRDefault="00115B24" w:rsidP="00905D29">
            <w:pPr>
              <w:rPr>
                <w:rFonts w:ascii="Arial" w:hAnsi="Arial" w:cs="Arial"/>
                <w:color w:val="ED7D31" w:themeColor="accent2"/>
              </w:rPr>
            </w:pPr>
            <w:r w:rsidRPr="00870B10">
              <w:rPr>
                <w:rFonts w:ascii="Arial" w:hAnsi="Arial" w:cs="Arial"/>
              </w:rPr>
              <w:t>I48.2</w:t>
            </w:r>
          </w:p>
        </w:tc>
        <w:tc>
          <w:tcPr>
            <w:tcW w:w="6394" w:type="dxa"/>
          </w:tcPr>
          <w:p w14:paraId="01B889BB" w14:textId="77777777" w:rsidR="00115B24" w:rsidRPr="00870B10" w:rsidRDefault="00115B24" w:rsidP="00905D29">
            <w:pPr>
              <w:rPr>
                <w:rFonts w:ascii="Arial" w:hAnsi="Arial" w:cs="Arial"/>
                <w:color w:val="ED7D31" w:themeColor="accent2"/>
              </w:rPr>
            </w:pPr>
            <w:r w:rsidRPr="00870B10">
              <w:rPr>
                <w:rFonts w:ascii="Arial" w:hAnsi="Arial" w:cs="Arial"/>
              </w:rPr>
              <w:t>Chronic atrial fibrillation</w:t>
            </w:r>
          </w:p>
        </w:tc>
      </w:tr>
      <w:tr w:rsidR="00115B24" w:rsidRPr="00870B10" w14:paraId="06C3014F" w14:textId="77777777" w:rsidTr="00B06DA0">
        <w:tc>
          <w:tcPr>
            <w:tcW w:w="1344" w:type="dxa"/>
          </w:tcPr>
          <w:p w14:paraId="5EE881B3" w14:textId="77777777" w:rsidR="00115B24" w:rsidRPr="00870B10" w:rsidRDefault="00115B24" w:rsidP="00905D29">
            <w:pPr>
              <w:rPr>
                <w:rFonts w:ascii="Arial" w:hAnsi="Arial" w:cs="Arial"/>
              </w:rPr>
            </w:pPr>
          </w:p>
        </w:tc>
        <w:tc>
          <w:tcPr>
            <w:tcW w:w="1612" w:type="dxa"/>
          </w:tcPr>
          <w:p w14:paraId="18C48A78" w14:textId="77777777" w:rsidR="00115B24" w:rsidRPr="00870B10" w:rsidRDefault="00115B24" w:rsidP="00905D29">
            <w:pPr>
              <w:rPr>
                <w:rFonts w:ascii="Arial" w:hAnsi="Arial" w:cs="Arial"/>
                <w:color w:val="ED7D31" w:themeColor="accent2"/>
              </w:rPr>
            </w:pPr>
            <w:r w:rsidRPr="00870B10">
              <w:rPr>
                <w:rFonts w:ascii="Arial" w:hAnsi="Arial" w:cs="Arial"/>
              </w:rPr>
              <w:t>I48.9</w:t>
            </w:r>
          </w:p>
        </w:tc>
        <w:tc>
          <w:tcPr>
            <w:tcW w:w="6394" w:type="dxa"/>
          </w:tcPr>
          <w:p w14:paraId="4700DA49" w14:textId="77777777" w:rsidR="00115B24" w:rsidRPr="00870B10" w:rsidRDefault="00115B24" w:rsidP="00905D29">
            <w:pPr>
              <w:rPr>
                <w:rFonts w:ascii="Arial" w:hAnsi="Arial" w:cs="Arial"/>
                <w:color w:val="ED7D31" w:themeColor="accent2"/>
              </w:rPr>
            </w:pPr>
            <w:r w:rsidRPr="00870B10">
              <w:rPr>
                <w:rFonts w:ascii="Arial" w:hAnsi="Arial" w:cs="Arial"/>
              </w:rPr>
              <w:t>Unspecified atrial fibrillation and atrial flutter</w:t>
            </w:r>
          </w:p>
        </w:tc>
      </w:tr>
      <w:tr w:rsidR="00115B24" w:rsidRPr="00870B10" w14:paraId="2804F72A" w14:textId="77777777" w:rsidTr="00B06DA0">
        <w:tc>
          <w:tcPr>
            <w:tcW w:w="1344" w:type="dxa"/>
          </w:tcPr>
          <w:p w14:paraId="0215DE90" w14:textId="77777777" w:rsidR="00115B24" w:rsidRPr="00870B10" w:rsidRDefault="00115B24" w:rsidP="00905D29">
            <w:pPr>
              <w:rPr>
                <w:rFonts w:ascii="Arial" w:hAnsi="Arial" w:cs="Arial"/>
              </w:rPr>
            </w:pPr>
          </w:p>
        </w:tc>
        <w:tc>
          <w:tcPr>
            <w:tcW w:w="1612" w:type="dxa"/>
          </w:tcPr>
          <w:p w14:paraId="1C07E9E5" w14:textId="77777777" w:rsidR="00115B24" w:rsidRPr="00870B10" w:rsidRDefault="00115B24" w:rsidP="00905D29">
            <w:pPr>
              <w:rPr>
                <w:rFonts w:ascii="Arial" w:hAnsi="Arial" w:cs="Arial"/>
                <w:color w:val="ED7D31" w:themeColor="accent2"/>
              </w:rPr>
            </w:pPr>
            <w:r w:rsidRPr="00870B10">
              <w:rPr>
                <w:rFonts w:ascii="Arial" w:hAnsi="Arial" w:cs="Arial"/>
              </w:rPr>
              <w:t>I48.91</w:t>
            </w:r>
          </w:p>
        </w:tc>
        <w:tc>
          <w:tcPr>
            <w:tcW w:w="6394" w:type="dxa"/>
          </w:tcPr>
          <w:p w14:paraId="76A4B6C7" w14:textId="77777777" w:rsidR="00115B24" w:rsidRPr="00870B10" w:rsidRDefault="00115B24" w:rsidP="00905D29">
            <w:pPr>
              <w:rPr>
                <w:rFonts w:ascii="Arial" w:hAnsi="Arial" w:cs="Arial"/>
                <w:color w:val="ED7D31" w:themeColor="accent2"/>
              </w:rPr>
            </w:pPr>
            <w:r w:rsidRPr="00870B10">
              <w:rPr>
                <w:rFonts w:ascii="Arial" w:hAnsi="Arial" w:cs="Arial"/>
              </w:rPr>
              <w:t>Unspecified atrial fibrillation</w:t>
            </w:r>
          </w:p>
        </w:tc>
      </w:tr>
    </w:tbl>
    <w:p w14:paraId="64D55B74" w14:textId="2A7949C0" w:rsidR="008F349F" w:rsidRDefault="0090622A" w:rsidP="001543BD">
      <w:pPr>
        <w:pStyle w:val="Heading3"/>
      </w:pPr>
      <w:r w:rsidRPr="0090622A">
        <w:t>Left atrial/atrial appendage thrombus (or ‘smoke’)</w:t>
      </w:r>
    </w:p>
    <w:tbl>
      <w:tblPr>
        <w:tblStyle w:val="TableGrid"/>
        <w:tblW w:w="0" w:type="auto"/>
        <w:tblLook w:val="04A0" w:firstRow="1" w:lastRow="0" w:firstColumn="1" w:lastColumn="0" w:noHBand="0" w:noVBand="1"/>
      </w:tblPr>
      <w:tblGrid>
        <w:gridCol w:w="1345"/>
        <w:gridCol w:w="1620"/>
        <w:gridCol w:w="6385"/>
      </w:tblGrid>
      <w:tr w:rsidR="0028184F" w:rsidRPr="00300096" w14:paraId="40EF6B19" w14:textId="77777777" w:rsidTr="00841C4D">
        <w:tc>
          <w:tcPr>
            <w:tcW w:w="9350" w:type="dxa"/>
            <w:gridSpan w:val="3"/>
            <w:shd w:val="clear" w:color="auto" w:fill="D0CECE" w:themeFill="background2" w:themeFillShade="E6"/>
          </w:tcPr>
          <w:p w14:paraId="3BC6491B" w14:textId="06088BDE" w:rsidR="0028184F" w:rsidRPr="00300096" w:rsidRDefault="0028184F" w:rsidP="00841C4D">
            <w:pPr>
              <w:rPr>
                <w:rFonts w:ascii="Arial" w:hAnsi="Arial" w:cs="Arial"/>
                <w:b/>
              </w:rPr>
            </w:pPr>
            <w:r w:rsidRPr="00300096">
              <w:rPr>
                <w:rFonts w:ascii="Arial" w:hAnsi="Arial" w:cs="Arial"/>
                <w:b/>
              </w:rPr>
              <w:t>Left atrial/atrial appendage thrombus (or ‘smoke’)</w:t>
            </w:r>
          </w:p>
        </w:tc>
      </w:tr>
      <w:tr w:rsidR="00E70137" w:rsidRPr="00EF4FDC" w14:paraId="68C7E20F" w14:textId="77777777" w:rsidTr="0028184F">
        <w:tc>
          <w:tcPr>
            <w:tcW w:w="1345" w:type="dxa"/>
          </w:tcPr>
          <w:p w14:paraId="3BEC7333" w14:textId="195714A3" w:rsidR="00E70137" w:rsidRPr="00EF4FDC" w:rsidRDefault="00E70137" w:rsidP="00E70137">
            <w:pPr>
              <w:rPr>
                <w:rFonts w:ascii="Arial" w:hAnsi="Arial" w:cs="Arial"/>
                <w:strike/>
                <w:color w:val="FF0000"/>
              </w:rPr>
            </w:pPr>
            <w:r w:rsidRPr="00332E83">
              <w:t>ICD10</w:t>
            </w:r>
          </w:p>
        </w:tc>
        <w:tc>
          <w:tcPr>
            <w:tcW w:w="1620" w:type="dxa"/>
          </w:tcPr>
          <w:p w14:paraId="69DF74FC" w14:textId="2758EBB4" w:rsidR="00E70137" w:rsidRPr="00EF4FDC" w:rsidRDefault="00E70137" w:rsidP="00E70137">
            <w:pPr>
              <w:rPr>
                <w:rFonts w:ascii="Arial" w:hAnsi="Arial" w:cs="Arial"/>
                <w:strike/>
                <w:color w:val="FF0000"/>
              </w:rPr>
            </w:pPr>
            <w:r w:rsidRPr="00332E83">
              <w:t>I23.6</w:t>
            </w:r>
          </w:p>
        </w:tc>
        <w:tc>
          <w:tcPr>
            <w:tcW w:w="6385" w:type="dxa"/>
          </w:tcPr>
          <w:p w14:paraId="790C528D" w14:textId="242801E4" w:rsidR="00E70137" w:rsidRPr="00EF4FDC" w:rsidRDefault="00E70137" w:rsidP="00E70137">
            <w:pPr>
              <w:rPr>
                <w:rFonts w:ascii="Arial" w:hAnsi="Arial" w:cs="Arial"/>
                <w:strike/>
                <w:color w:val="FF0000"/>
              </w:rPr>
            </w:pPr>
            <w:r w:rsidRPr="00332E83">
              <w:t>Thrombosis of atrium, auricular appendage, and ventricle as current complications following acute myocardial infarction</w:t>
            </w:r>
          </w:p>
        </w:tc>
      </w:tr>
    </w:tbl>
    <w:p w14:paraId="09206B6F" w14:textId="562F7DF0" w:rsidR="00797A0B" w:rsidRDefault="0075257E" w:rsidP="001543BD">
      <w:pPr>
        <w:pStyle w:val="Heading3"/>
      </w:pPr>
      <w:r w:rsidRPr="0075257E">
        <w:t>Sick sinus syndrome</w:t>
      </w:r>
    </w:p>
    <w:tbl>
      <w:tblPr>
        <w:tblStyle w:val="TableGrid"/>
        <w:tblW w:w="0" w:type="auto"/>
        <w:tblLook w:val="04A0" w:firstRow="1" w:lastRow="0" w:firstColumn="1" w:lastColumn="0" w:noHBand="0" w:noVBand="1"/>
      </w:tblPr>
      <w:tblGrid>
        <w:gridCol w:w="1349"/>
        <w:gridCol w:w="1588"/>
        <w:gridCol w:w="6413"/>
      </w:tblGrid>
      <w:tr w:rsidR="00C41842" w:rsidRPr="009B0CE4" w14:paraId="5FBFA6DE" w14:textId="77777777" w:rsidTr="00841C4D">
        <w:tc>
          <w:tcPr>
            <w:tcW w:w="9350" w:type="dxa"/>
            <w:gridSpan w:val="3"/>
            <w:shd w:val="clear" w:color="auto" w:fill="D0CECE" w:themeFill="background2" w:themeFillShade="E6"/>
          </w:tcPr>
          <w:p w14:paraId="25B3047B" w14:textId="6607FDE3" w:rsidR="00C41842" w:rsidRPr="009B0CE4" w:rsidRDefault="00C41842" w:rsidP="00841C4D">
            <w:pPr>
              <w:rPr>
                <w:rFonts w:ascii="Arial" w:hAnsi="Arial" w:cs="Arial"/>
                <w:b/>
              </w:rPr>
            </w:pPr>
            <w:r w:rsidRPr="009B0CE4">
              <w:rPr>
                <w:rFonts w:ascii="Arial" w:hAnsi="Arial" w:cs="Arial"/>
                <w:b/>
              </w:rPr>
              <w:t>Sick sinus syndrome</w:t>
            </w:r>
          </w:p>
        </w:tc>
      </w:tr>
      <w:tr w:rsidR="00C41842" w:rsidRPr="00870B10" w14:paraId="71800F9D" w14:textId="77777777" w:rsidTr="00C41842">
        <w:tc>
          <w:tcPr>
            <w:tcW w:w="1349" w:type="dxa"/>
          </w:tcPr>
          <w:p w14:paraId="25027AEF" w14:textId="3BE03EF7" w:rsidR="00C41842" w:rsidRDefault="00891801" w:rsidP="00841C4D">
            <w:pPr>
              <w:rPr>
                <w:rFonts w:ascii="Arial" w:hAnsi="Arial" w:cs="Arial"/>
              </w:rPr>
            </w:pPr>
            <w:r>
              <w:rPr>
                <w:rFonts w:ascii="Arial" w:hAnsi="Arial" w:cs="Arial"/>
              </w:rPr>
              <w:t>ICD9</w:t>
            </w:r>
          </w:p>
        </w:tc>
        <w:tc>
          <w:tcPr>
            <w:tcW w:w="1588" w:type="dxa"/>
          </w:tcPr>
          <w:p w14:paraId="567177BA" w14:textId="3A4931A6" w:rsidR="00C41842" w:rsidRPr="00870B10" w:rsidRDefault="00C41842" w:rsidP="00841C4D">
            <w:pPr>
              <w:rPr>
                <w:rFonts w:ascii="Arial" w:hAnsi="Arial" w:cs="Arial"/>
              </w:rPr>
            </w:pPr>
            <w:r>
              <w:rPr>
                <w:rFonts w:ascii="Arial" w:hAnsi="Arial" w:cs="Arial"/>
              </w:rPr>
              <w:t>427.81</w:t>
            </w:r>
          </w:p>
        </w:tc>
        <w:tc>
          <w:tcPr>
            <w:tcW w:w="6413" w:type="dxa"/>
          </w:tcPr>
          <w:p w14:paraId="5A0AF5AF" w14:textId="77777777" w:rsidR="00C41842" w:rsidRPr="00870B10" w:rsidRDefault="00C41842" w:rsidP="00841C4D">
            <w:pPr>
              <w:rPr>
                <w:rFonts w:ascii="Arial" w:hAnsi="Arial" w:cs="Arial"/>
              </w:rPr>
            </w:pPr>
            <w:r>
              <w:rPr>
                <w:rFonts w:ascii="Arial" w:hAnsi="Arial" w:cs="Arial"/>
              </w:rPr>
              <w:t>Sinoatrial dysfunction</w:t>
            </w:r>
          </w:p>
        </w:tc>
      </w:tr>
      <w:tr w:rsidR="00C41842" w:rsidRPr="00870B10" w14:paraId="15F02470" w14:textId="77777777" w:rsidTr="00C41842">
        <w:tc>
          <w:tcPr>
            <w:tcW w:w="1349" w:type="dxa"/>
          </w:tcPr>
          <w:p w14:paraId="195C8DC0" w14:textId="4D8152E7" w:rsidR="00C41842" w:rsidRPr="00870B10" w:rsidRDefault="00891801" w:rsidP="00841C4D">
            <w:pPr>
              <w:rPr>
                <w:rFonts w:ascii="Arial" w:hAnsi="Arial" w:cs="Arial"/>
              </w:rPr>
            </w:pPr>
            <w:r>
              <w:rPr>
                <w:rFonts w:ascii="Arial" w:hAnsi="Arial" w:cs="Arial"/>
              </w:rPr>
              <w:t>ICD10</w:t>
            </w:r>
          </w:p>
        </w:tc>
        <w:tc>
          <w:tcPr>
            <w:tcW w:w="1588" w:type="dxa"/>
          </w:tcPr>
          <w:p w14:paraId="58E40075" w14:textId="46276006" w:rsidR="00C41842" w:rsidRPr="00870B10" w:rsidRDefault="00C41842" w:rsidP="00841C4D">
            <w:pPr>
              <w:rPr>
                <w:rFonts w:ascii="Arial" w:hAnsi="Arial" w:cs="Arial"/>
                <w:strike/>
              </w:rPr>
            </w:pPr>
            <w:r w:rsidRPr="00870B10">
              <w:rPr>
                <w:rFonts w:ascii="Arial" w:hAnsi="Arial" w:cs="Arial"/>
              </w:rPr>
              <w:t>I49.5</w:t>
            </w:r>
          </w:p>
        </w:tc>
        <w:tc>
          <w:tcPr>
            <w:tcW w:w="6413" w:type="dxa"/>
          </w:tcPr>
          <w:p w14:paraId="3DF25D40" w14:textId="77777777" w:rsidR="00C41842" w:rsidRPr="00870B10" w:rsidRDefault="00C41842" w:rsidP="00841C4D">
            <w:pPr>
              <w:rPr>
                <w:rFonts w:ascii="Arial" w:hAnsi="Arial" w:cs="Arial"/>
                <w:strike/>
              </w:rPr>
            </w:pPr>
            <w:r w:rsidRPr="00870B10">
              <w:rPr>
                <w:rFonts w:ascii="Arial" w:hAnsi="Arial" w:cs="Arial"/>
              </w:rPr>
              <w:t>Sick sinus syndrome</w:t>
            </w:r>
          </w:p>
        </w:tc>
      </w:tr>
    </w:tbl>
    <w:p w14:paraId="107CFAED" w14:textId="4FA16120" w:rsidR="00D465A8" w:rsidRDefault="00006D17" w:rsidP="00A90389">
      <w:pPr>
        <w:pStyle w:val="Heading3"/>
      </w:pPr>
      <w:r w:rsidRPr="00006D17">
        <w:t>Recent myocardial infarction (&lt;4weeks)</w:t>
      </w:r>
    </w:p>
    <w:tbl>
      <w:tblPr>
        <w:tblStyle w:val="TableGrid"/>
        <w:tblW w:w="0" w:type="auto"/>
        <w:tblLook w:val="04A0" w:firstRow="1" w:lastRow="0" w:firstColumn="1" w:lastColumn="0" w:noHBand="0" w:noVBand="1"/>
      </w:tblPr>
      <w:tblGrid>
        <w:gridCol w:w="1330"/>
        <w:gridCol w:w="1611"/>
        <w:gridCol w:w="6409"/>
      </w:tblGrid>
      <w:tr w:rsidR="00B6475E" w:rsidRPr="00376697" w14:paraId="0F4B1346" w14:textId="77777777" w:rsidTr="00341AF5">
        <w:trPr>
          <w:trHeight w:val="278"/>
        </w:trPr>
        <w:tc>
          <w:tcPr>
            <w:tcW w:w="9350" w:type="dxa"/>
            <w:gridSpan w:val="3"/>
            <w:shd w:val="clear" w:color="auto" w:fill="D0CECE" w:themeFill="background2" w:themeFillShade="E6"/>
          </w:tcPr>
          <w:p w14:paraId="720A46CD" w14:textId="12C008C1" w:rsidR="00B6475E" w:rsidRPr="00376697" w:rsidRDefault="00B6475E" w:rsidP="00841C4D">
            <w:pPr>
              <w:rPr>
                <w:rFonts w:ascii="Arial" w:hAnsi="Arial" w:cs="Arial"/>
                <w:b/>
              </w:rPr>
            </w:pPr>
            <w:r w:rsidRPr="00376697">
              <w:rPr>
                <w:rFonts w:ascii="Arial" w:hAnsi="Arial" w:cs="Arial"/>
                <w:b/>
              </w:rPr>
              <w:t>Recent myocardial infarction (&lt;4weeks)</w:t>
            </w:r>
          </w:p>
        </w:tc>
      </w:tr>
      <w:tr w:rsidR="00B6475E" w:rsidRPr="00870B10" w14:paraId="7F3E0076" w14:textId="77777777" w:rsidTr="00341AF5">
        <w:tc>
          <w:tcPr>
            <w:tcW w:w="1330" w:type="dxa"/>
          </w:tcPr>
          <w:p w14:paraId="08FEC621" w14:textId="1CACD891" w:rsidR="00B6475E" w:rsidRPr="00870B10" w:rsidRDefault="00795383" w:rsidP="00841C4D">
            <w:pPr>
              <w:rPr>
                <w:rFonts w:ascii="Arial" w:hAnsi="Arial" w:cs="Arial"/>
              </w:rPr>
            </w:pPr>
            <w:r>
              <w:rPr>
                <w:rFonts w:ascii="Arial" w:hAnsi="Arial" w:cs="Arial"/>
              </w:rPr>
              <w:t>ICD9</w:t>
            </w:r>
          </w:p>
        </w:tc>
        <w:tc>
          <w:tcPr>
            <w:tcW w:w="1611" w:type="dxa"/>
          </w:tcPr>
          <w:p w14:paraId="4E2F0E04" w14:textId="2ABF53CE" w:rsidR="00B6475E" w:rsidRPr="00870B10" w:rsidRDefault="00B6475E" w:rsidP="00841C4D">
            <w:pPr>
              <w:rPr>
                <w:rFonts w:ascii="Arial" w:hAnsi="Arial" w:cs="Arial"/>
                <w:strike/>
              </w:rPr>
            </w:pPr>
            <w:r w:rsidRPr="00870B10">
              <w:rPr>
                <w:rFonts w:ascii="Arial" w:hAnsi="Arial" w:cs="Arial"/>
              </w:rPr>
              <w:t>410</w:t>
            </w:r>
          </w:p>
        </w:tc>
        <w:tc>
          <w:tcPr>
            <w:tcW w:w="6409" w:type="dxa"/>
          </w:tcPr>
          <w:p w14:paraId="7E398205" w14:textId="77777777" w:rsidR="00B6475E" w:rsidRPr="00870B10" w:rsidRDefault="00B6475E" w:rsidP="00841C4D">
            <w:pPr>
              <w:rPr>
                <w:rFonts w:ascii="Arial" w:hAnsi="Arial" w:cs="Arial"/>
                <w:strike/>
              </w:rPr>
            </w:pPr>
            <w:r w:rsidRPr="00870B10">
              <w:rPr>
                <w:rFonts w:ascii="Arial" w:hAnsi="Arial" w:cs="Arial"/>
              </w:rPr>
              <w:t>Acute myocardial infarction</w:t>
            </w:r>
          </w:p>
        </w:tc>
      </w:tr>
      <w:tr w:rsidR="00B6475E" w:rsidRPr="00870B10" w14:paraId="15C240E6" w14:textId="77777777" w:rsidTr="00341AF5">
        <w:tc>
          <w:tcPr>
            <w:tcW w:w="1330" w:type="dxa"/>
          </w:tcPr>
          <w:p w14:paraId="73CF5049" w14:textId="77777777" w:rsidR="00B6475E" w:rsidRPr="00870B10" w:rsidRDefault="00B6475E" w:rsidP="00841C4D">
            <w:pPr>
              <w:rPr>
                <w:rFonts w:ascii="Arial" w:hAnsi="Arial" w:cs="Arial"/>
              </w:rPr>
            </w:pPr>
          </w:p>
        </w:tc>
        <w:tc>
          <w:tcPr>
            <w:tcW w:w="1611" w:type="dxa"/>
          </w:tcPr>
          <w:p w14:paraId="08A49872" w14:textId="1BFB331A"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0</w:t>
            </w:r>
          </w:p>
        </w:tc>
        <w:tc>
          <w:tcPr>
            <w:tcW w:w="6409" w:type="dxa"/>
          </w:tcPr>
          <w:p w14:paraId="2D78FE58" w14:textId="77777777" w:rsidR="00B6475E" w:rsidRPr="00870B10" w:rsidRDefault="00B6475E" w:rsidP="00841C4D">
            <w:pPr>
              <w:rPr>
                <w:rFonts w:ascii="Arial" w:hAnsi="Arial" w:cs="Arial"/>
                <w:strike/>
              </w:rPr>
            </w:pPr>
            <w:r w:rsidRPr="00870B10">
              <w:rPr>
                <w:rFonts w:ascii="Arial" w:hAnsi="Arial" w:cs="Arial"/>
              </w:rPr>
              <w:t>Acute myocardial infarction, of anterolateral wall</w:t>
            </w:r>
          </w:p>
        </w:tc>
      </w:tr>
      <w:tr w:rsidR="00B6475E" w:rsidRPr="00870B10" w14:paraId="6A0EA4B9" w14:textId="77777777" w:rsidTr="00341AF5">
        <w:tc>
          <w:tcPr>
            <w:tcW w:w="1330" w:type="dxa"/>
          </w:tcPr>
          <w:p w14:paraId="6FE26B66" w14:textId="77777777" w:rsidR="00B6475E" w:rsidRPr="00870B10" w:rsidRDefault="00B6475E" w:rsidP="00841C4D">
            <w:pPr>
              <w:rPr>
                <w:rFonts w:ascii="Arial" w:hAnsi="Arial" w:cs="Arial"/>
              </w:rPr>
            </w:pPr>
          </w:p>
        </w:tc>
        <w:tc>
          <w:tcPr>
            <w:tcW w:w="1611" w:type="dxa"/>
          </w:tcPr>
          <w:p w14:paraId="346C5544" w14:textId="64B443D9"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01</w:t>
            </w:r>
          </w:p>
        </w:tc>
        <w:tc>
          <w:tcPr>
            <w:tcW w:w="6409" w:type="dxa"/>
          </w:tcPr>
          <w:p w14:paraId="3B0FD943" w14:textId="77777777" w:rsidR="00B6475E" w:rsidRPr="00870B10" w:rsidRDefault="00B6475E" w:rsidP="00841C4D">
            <w:pPr>
              <w:rPr>
                <w:rFonts w:ascii="Arial" w:hAnsi="Arial" w:cs="Arial"/>
                <w:strike/>
              </w:rPr>
            </w:pPr>
            <w:r w:rsidRPr="00870B10">
              <w:rPr>
                <w:rFonts w:ascii="Arial" w:hAnsi="Arial" w:cs="Arial"/>
              </w:rPr>
              <w:t>Acute myocardial infarction, of anterolateral wall, initial episode of care</w:t>
            </w:r>
          </w:p>
        </w:tc>
      </w:tr>
      <w:tr w:rsidR="00B6475E" w:rsidRPr="00870B10" w14:paraId="07C3FD77" w14:textId="77777777" w:rsidTr="00341AF5">
        <w:tc>
          <w:tcPr>
            <w:tcW w:w="1330" w:type="dxa"/>
          </w:tcPr>
          <w:p w14:paraId="6B3D13C1" w14:textId="77777777" w:rsidR="00B6475E" w:rsidRPr="00870B10" w:rsidRDefault="00B6475E" w:rsidP="00841C4D">
            <w:pPr>
              <w:rPr>
                <w:rFonts w:ascii="Arial" w:hAnsi="Arial" w:cs="Arial"/>
              </w:rPr>
            </w:pPr>
          </w:p>
        </w:tc>
        <w:tc>
          <w:tcPr>
            <w:tcW w:w="1611" w:type="dxa"/>
          </w:tcPr>
          <w:p w14:paraId="1E155398" w14:textId="729BC1CF"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1</w:t>
            </w:r>
          </w:p>
        </w:tc>
        <w:tc>
          <w:tcPr>
            <w:tcW w:w="6409" w:type="dxa"/>
          </w:tcPr>
          <w:p w14:paraId="3334B301" w14:textId="77777777" w:rsidR="00B6475E" w:rsidRPr="00870B10" w:rsidRDefault="00B6475E" w:rsidP="00841C4D">
            <w:pPr>
              <w:rPr>
                <w:rFonts w:ascii="Arial" w:hAnsi="Arial" w:cs="Arial"/>
                <w:strike/>
              </w:rPr>
            </w:pPr>
            <w:r w:rsidRPr="00870B10">
              <w:rPr>
                <w:rFonts w:ascii="Arial" w:hAnsi="Arial" w:cs="Arial"/>
              </w:rPr>
              <w:t xml:space="preserve">Acute myocardial infarction, of </w:t>
            </w:r>
            <w:proofErr w:type="gramStart"/>
            <w:r w:rsidRPr="00870B10">
              <w:rPr>
                <w:rFonts w:ascii="Arial" w:hAnsi="Arial" w:cs="Arial"/>
              </w:rPr>
              <w:t>other</w:t>
            </w:r>
            <w:proofErr w:type="gramEnd"/>
            <w:r w:rsidRPr="00870B10">
              <w:rPr>
                <w:rFonts w:ascii="Arial" w:hAnsi="Arial" w:cs="Arial"/>
              </w:rPr>
              <w:t xml:space="preserve"> anterior wall</w:t>
            </w:r>
          </w:p>
        </w:tc>
      </w:tr>
      <w:tr w:rsidR="00B6475E" w:rsidRPr="00870B10" w14:paraId="614C683E" w14:textId="77777777" w:rsidTr="00341AF5">
        <w:tc>
          <w:tcPr>
            <w:tcW w:w="1330" w:type="dxa"/>
          </w:tcPr>
          <w:p w14:paraId="76847F34" w14:textId="77777777" w:rsidR="00B6475E" w:rsidRPr="00870B10" w:rsidRDefault="00B6475E" w:rsidP="00841C4D">
            <w:pPr>
              <w:rPr>
                <w:rFonts w:ascii="Arial" w:hAnsi="Arial" w:cs="Arial"/>
              </w:rPr>
            </w:pPr>
          </w:p>
        </w:tc>
        <w:tc>
          <w:tcPr>
            <w:tcW w:w="1611" w:type="dxa"/>
          </w:tcPr>
          <w:p w14:paraId="5916BE2E" w14:textId="77192F35"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11</w:t>
            </w:r>
          </w:p>
        </w:tc>
        <w:tc>
          <w:tcPr>
            <w:tcW w:w="6409" w:type="dxa"/>
          </w:tcPr>
          <w:p w14:paraId="588AD64F" w14:textId="77777777" w:rsidR="00B6475E" w:rsidRPr="00870B10" w:rsidRDefault="00B6475E" w:rsidP="00841C4D">
            <w:pPr>
              <w:rPr>
                <w:rFonts w:ascii="Arial" w:hAnsi="Arial" w:cs="Arial"/>
                <w:strike/>
              </w:rPr>
            </w:pPr>
            <w:r w:rsidRPr="00870B10">
              <w:rPr>
                <w:rFonts w:ascii="Arial" w:hAnsi="Arial" w:cs="Arial"/>
              </w:rPr>
              <w:t>Acute myocardial infarction, of other anterior wall, initial episode of care</w:t>
            </w:r>
          </w:p>
        </w:tc>
      </w:tr>
      <w:tr w:rsidR="00B6475E" w:rsidRPr="00870B10" w14:paraId="49B81B82" w14:textId="77777777" w:rsidTr="00341AF5">
        <w:tc>
          <w:tcPr>
            <w:tcW w:w="1330" w:type="dxa"/>
          </w:tcPr>
          <w:p w14:paraId="670BF8AD" w14:textId="77777777" w:rsidR="00B6475E" w:rsidRPr="00870B10" w:rsidRDefault="00B6475E" w:rsidP="00841C4D">
            <w:pPr>
              <w:rPr>
                <w:rFonts w:ascii="Arial" w:hAnsi="Arial" w:cs="Arial"/>
              </w:rPr>
            </w:pPr>
          </w:p>
        </w:tc>
        <w:tc>
          <w:tcPr>
            <w:tcW w:w="1611" w:type="dxa"/>
          </w:tcPr>
          <w:p w14:paraId="0BFF4E3D" w14:textId="1C34E8CF"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21</w:t>
            </w:r>
          </w:p>
        </w:tc>
        <w:tc>
          <w:tcPr>
            <w:tcW w:w="6409" w:type="dxa"/>
          </w:tcPr>
          <w:p w14:paraId="5C692B89" w14:textId="77777777" w:rsidR="00B6475E" w:rsidRPr="00870B10" w:rsidRDefault="00B6475E" w:rsidP="00841C4D">
            <w:pPr>
              <w:rPr>
                <w:rFonts w:ascii="Arial" w:hAnsi="Arial" w:cs="Arial"/>
                <w:strike/>
              </w:rPr>
            </w:pPr>
            <w:r w:rsidRPr="00870B10">
              <w:rPr>
                <w:rFonts w:ascii="Arial" w:hAnsi="Arial" w:cs="Arial"/>
              </w:rPr>
              <w:t>Acute myocardial infarction, of inferolateral wall, initial episode of care</w:t>
            </w:r>
          </w:p>
        </w:tc>
      </w:tr>
      <w:tr w:rsidR="00B6475E" w:rsidRPr="00870B10" w14:paraId="1A750EAD" w14:textId="77777777" w:rsidTr="00341AF5">
        <w:tc>
          <w:tcPr>
            <w:tcW w:w="1330" w:type="dxa"/>
          </w:tcPr>
          <w:p w14:paraId="5923B8B0" w14:textId="77777777" w:rsidR="00B6475E" w:rsidRPr="00870B10" w:rsidRDefault="00B6475E" w:rsidP="00841C4D">
            <w:pPr>
              <w:rPr>
                <w:rFonts w:ascii="Arial" w:hAnsi="Arial" w:cs="Arial"/>
              </w:rPr>
            </w:pPr>
          </w:p>
        </w:tc>
        <w:tc>
          <w:tcPr>
            <w:tcW w:w="1611" w:type="dxa"/>
          </w:tcPr>
          <w:p w14:paraId="24D99787" w14:textId="34D41E0C"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3</w:t>
            </w:r>
          </w:p>
        </w:tc>
        <w:tc>
          <w:tcPr>
            <w:tcW w:w="6409" w:type="dxa"/>
          </w:tcPr>
          <w:p w14:paraId="4A96E8FD" w14:textId="77777777" w:rsidR="00B6475E" w:rsidRPr="00870B10" w:rsidRDefault="00B6475E" w:rsidP="00841C4D">
            <w:pPr>
              <w:rPr>
                <w:rFonts w:ascii="Arial" w:hAnsi="Arial" w:cs="Arial"/>
                <w:strike/>
              </w:rPr>
            </w:pPr>
            <w:r w:rsidRPr="00870B10">
              <w:rPr>
                <w:rFonts w:ascii="Arial" w:hAnsi="Arial" w:cs="Arial"/>
              </w:rPr>
              <w:t xml:space="preserve">Acute myocardial infarction, of </w:t>
            </w:r>
            <w:proofErr w:type="spellStart"/>
            <w:r w:rsidRPr="00870B10">
              <w:rPr>
                <w:rFonts w:ascii="Arial" w:hAnsi="Arial" w:cs="Arial"/>
              </w:rPr>
              <w:t>inferoposterior</w:t>
            </w:r>
            <w:proofErr w:type="spellEnd"/>
            <w:r w:rsidRPr="00870B10">
              <w:rPr>
                <w:rFonts w:ascii="Arial" w:hAnsi="Arial" w:cs="Arial"/>
              </w:rPr>
              <w:t xml:space="preserve"> wall</w:t>
            </w:r>
          </w:p>
        </w:tc>
      </w:tr>
      <w:tr w:rsidR="00B6475E" w:rsidRPr="00870B10" w14:paraId="35BC33C3" w14:textId="77777777" w:rsidTr="00341AF5">
        <w:tc>
          <w:tcPr>
            <w:tcW w:w="1330" w:type="dxa"/>
          </w:tcPr>
          <w:p w14:paraId="738C1176" w14:textId="77777777" w:rsidR="00B6475E" w:rsidRPr="00870B10" w:rsidRDefault="00B6475E" w:rsidP="00841C4D">
            <w:pPr>
              <w:rPr>
                <w:rFonts w:ascii="Arial" w:hAnsi="Arial" w:cs="Arial"/>
              </w:rPr>
            </w:pPr>
          </w:p>
        </w:tc>
        <w:tc>
          <w:tcPr>
            <w:tcW w:w="1611" w:type="dxa"/>
          </w:tcPr>
          <w:p w14:paraId="2C1DF5D7" w14:textId="12ADF2D9"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31</w:t>
            </w:r>
          </w:p>
        </w:tc>
        <w:tc>
          <w:tcPr>
            <w:tcW w:w="6409" w:type="dxa"/>
          </w:tcPr>
          <w:p w14:paraId="146D0742" w14:textId="77777777" w:rsidR="00B6475E" w:rsidRPr="00870B10" w:rsidRDefault="00B6475E" w:rsidP="00841C4D">
            <w:pPr>
              <w:rPr>
                <w:rFonts w:ascii="Arial" w:hAnsi="Arial" w:cs="Arial"/>
                <w:strike/>
              </w:rPr>
            </w:pPr>
            <w:r w:rsidRPr="00870B10">
              <w:rPr>
                <w:rFonts w:ascii="Arial" w:hAnsi="Arial" w:cs="Arial"/>
              </w:rPr>
              <w:t xml:space="preserve">Acute myocardial infarction, of </w:t>
            </w:r>
            <w:proofErr w:type="spellStart"/>
            <w:r w:rsidRPr="00870B10">
              <w:rPr>
                <w:rFonts w:ascii="Arial" w:hAnsi="Arial" w:cs="Arial"/>
              </w:rPr>
              <w:t>inferoposterior</w:t>
            </w:r>
            <w:proofErr w:type="spellEnd"/>
            <w:r w:rsidRPr="00870B10">
              <w:rPr>
                <w:rFonts w:ascii="Arial" w:hAnsi="Arial" w:cs="Arial"/>
              </w:rPr>
              <w:t xml:space="preserve"> wall, initial episode of care</w:t>
            </w:r>
          </w:p>
        </w:tc>
      </w:tr>
      <w:tr w:rsidR="00B6475E" w:rsidRPr="00870B10" w14:paraId="2D2E0941" w14:textId="77777777" w:rsidTr="00341AF5">
        <w:tc>
          <w:tcPr>
            <w:tcW w:w="1330" w:type="dxa"/>
          </w:tcPr>
          <w:p w14:paraId="5C85A6E2" w14:textId="77777777" w:rsidR="00B6475E" w:rsidRPr="00870B10" w:rsidRDefault="00B6475E" w:rsidP="00841C4D">
            <w:pPr>
              <w:rPr>
                <w:rFonts w:ascii="Arial" w:hAnsi="Arial" w:cs="Arial"/>
              </w:rPr>
            </w:pPr>
          </w:p>
        </w:tc>
        <w:tc>
          <w:tcPr>
            <w:tcW w:w="1611" w:type="dxa"/>
          </w:tcPr>
          <w:p w14:paraId="146B71A4" w14:textId="364A3677" w:rsidR="00B6475E" w:rsidRPr="00870B10" w:rsidRDefault="00B6475E" w:rsidP="00841C4D">
            <w:pPr>
              <w:rPr>
                <w:rFonts w:ascii="Arial" w:hAnsi="Arial" w:cs="Arial"/>
                <w:strike/>
              </w:rPr>
            </w:pPr>
            <w:r w:rsidRPr="00870B10">
              <w:rPr>
                <w:rFonts w:ascii="Arial" w:hAnsi="Arial" w:cs="Arial"/>
              </w:rPr>
              <w:t>410</w:t>
            </w:r>
            <w:r w:rsidR="00CD2337">
              <w:rPr>
                <w:rFonts w:ascii="Arial" w:hAnsi="Arial" w:cs="Arial"/>
              </w:rPr>
              <w:t>.</w:t>
            </w:r>
            <w:r w:rsidRPr="00870B10">
              <w:rPr>
                <w:rFonts w:ascii="Arial" w:hAnsi="Arial" w:cs="Arial"/>
              </w:rPr>
              <w:t>4</w:t>
            </w:r>
          </w:p>
        </w:tc>
        <w:tc>
          <w:tcPr>
            <w:tcW w:w="6409" w:type="dxa"/>
          </w:tcPr>
          <w:p w14:paraId="78F369C8" w14:textId="77777777" w:rsidR="00B6475E" w:rsidRPr="00870B10" w:rsidRDefault="00B6475E" w:rsidP="00841C4D">
            <w:pPr>
              <w:rPr>
                <w:rFonts w:ascii="Arial" w:hAnsi="Arial" w:cs="Arial"/>
                <w:strike/>
              </w:rPr>
            </w:pPr>
            <w:r w:rsidRPr="00870B10">
              <w:rPr>
                <w:rFonts w:ascii="Arial" w:hAnsi="Arial" w:cs="Arial"/>
              </w:rPr>
              <w:t xml:space="preserve">Acute myocardial infarction, of </w:t>
            </w:r>
            <w:proofErr w:type="gramStart"/>
            <w:r w:rsidRPr="00870B10">
              <w:rPr>
                <w:rFonts w:ascii="Arial" w:hAnsi="Arial" w:cs="Arial"/>
              </w:rPr>
              <w:t>other</w:t>
            </w:r>
            <w:proofErr w:type="gramEnd"/>
            <w:r w:rsidRPr="00870B10">
              <w:rPr>
                <w:rFonts w:ascii="Arial" w:hAnsi="Arial" w:cs="Arial"/>
              </w:rPr>
              <w:t xml:space="preserve"> inferior wall</w:t>
            </w:r>
          </w:p>
        </w:tc>
      </w:tr>
      <w:tr w:rsidR="00B6475E" w:rsidRPr="00870B10" w14:paraId="17DEB226" w14:textId="77777777" w:rsidTr="00341AF5">
        <w:tc>
          <w:tcPr>
            <w:tcW w:w="1330" w:type="dxa"/>
          </w:tcPr>
          <w:p w14:paraId="4F716FF6" w14:textId="77777777" w:rsidR="00B6475E" w:rsidRPr="00870B10" w:rsidRDefault="00B6475E" w:rsidP="00841C4D">
            <w:pPr>
              <w:rPr>
                <w:rFonts w:ascii="Arial" w:hAnsi="Arial" w:cs="Arial"/>
              </w:rPr>
            </w:pPr>
          </w:p>
        </w:tc>
        <w:tc>
          <w:tcPr>
            <w:tcW w:w="1611" w:type="dxa"/>
          </w:tcPr>
          <w:p w14:paraId="3BB6D8E9" w14:textId="04331E45"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41</w:t>
            </w:r>
          </w:p>
        </w:tc>
        <w:tc>
          <w:tcPr>
            <w:tcW w:w="6409" w:type="dxa"/>
          </w:tcPr>
          <w:p w14:paraId="70AC2A46" w14:textId="77777777" w:rsidR="00B6475E" w:rsidRPr="00870B10" w:rsidRDefault="00B6475E" w:rsidP="00841C4D">
            <w:pPr>
              <w:rPr>
                <w:rFonts w:ascii="Arial" w:hAnsi="Arial" w:cs="Arial"/>
                <w:strike/>
              </w:rPr>
            </w:pPr>
            <w:r w:rsidRPr="00870B10">
              <w:rPr>
                <w:rFonts w:ascii="Arial" w:hAnsi="Arial" w:cs="Arial"/>
              </w:rPr>
              <w:t>Acute myocardial infarction, of other inferior wall, initial episode of care</w:t>
            </w:r>
          </w:p>
        </w:tc>
      </w:tr>
      <w:tr w:rsidR="00B6475E" w:rsidRPr="00870B10" w14:paraId="00F13701" w14:textId="77777777" w:rsidTr="00341AF5">
        <w:tc>
          <w:tcPr>
            <w:tcW w:w="1330" w:type="dxa"/>
          </w:tcPr>
          <w:p w14:paraId="5DF12240" w14:textId="77777777" w:rsidR="00B6475E" w:rsidRPr="00870B10" w:rsidRDefault="00B6475E" w:rsidP="00841C4D">
            <w:pPr>
              <w:rPr>
                <w:rFonts w:ascii="Arial" w:hAnsi="Arial" w:cs="Arial"/>
              </w:rPr>
            </w:pPr>
          </w:p>
        </w:tc>
        <w:tc>
          <w:tcPr>
            <w:tcW w:w="1611" w:type="dxa"/>
          </w:tcPr>
          <w:p w14:paraId="03680DB2" w14:textId="49F14E68"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51</w:t>
            </w:r>
          </w:p>
        </w:tc>
        <w:tc>
          <w:tcPr>
            <w:tcW w:w="6409" w:type="dxa"/>
          </w:tcPr>
          <w:p w14:paraId="49E2129F" w14:textId="77777777" w:rsidR="00B6475E" w:rsidRPr="00870B10" w:rsidRDefault="00B6475E" w:rsidP="00841C4D">
            <w:pPr>
              <w:rPr>
                <w:rFonts w:ascii="Arial" w:hAnsi="Arial" w:cs="Arial"/>
                <w:strike/>
              </w:rPr>
            </w:pPr>
            <w:r w:rsidRPr="00870B10">
              <w:rPr>
                <w:rFonts w:ascii="Arial" w:hAnsi="Arial" w:cs="Arial"/>
              </w:rPr>
              <w:t>Acute myocardial infarction, of other lateral wall, initial episode of care</w:t>
            </w:r>
          </w:p>
        </w:tc>
      </w:tr>
      <w:tr w:rsidR="00B6475E" w:rsidRPr="00870B10" w14:paraId="7B868425" w14:textId="77777777" w:rsidTr="00341AF5">
        <w:tc>
          <w:tcPr>
            <w:tcW w:w="1330" w:type="dxa"/>
          </w:tcPr>
          <w:p w14:paraId="68B735AF" w14:textId="77777777" w:rsidR="00B6475E" w:rsidRPr="00870B10" w:rsidRDefault="00B6475E" w:rsidP="00841C4D">
            <w:pPr>
              <w:rPr>
                <w:rFonts w:ascii="Arial" w:hAnsi="Arial" w:cs="Arial"/>
              </w:rPr>
            </w:pPr>
          </w:p>
        </w:tc>
        <w:tc>
          <w:tcPr>
            <w:tcW w:w="1611" w:type="dxa"/>
          </w:tcPr>
          <w:p w14:paraId="6F92BAAF" w14:textId="4959DA73"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6</w:t>
            </w:r>
          </w:p>
        </w:tc>
        <w:tc>
          <w:tcPr>
            <w:tcW w:w="6409" w:type="dxa"/>
          </w:tcPr>
          <w:p w14:paraId="6B10B898" w14:textId="77777777" w:rsidR="00B6475E" w:rsidRPr="00870B10" w:rsidRDefault="00B6475E" w:rsidP="00841C4D">
            <w:pPr>
              <w:rPr>
                <w:rFonts w:ascii="Arial" w:hAnsi="Arial" w:cs="Arial"/>
                <w:strike/>
              </w:rPr>
            </w:pPr>
            <w:r w:rsidRPr="00870B10">
              <w:rPr>
                <w:rFonts w:ascii="Arial" w:hAnsi="Arial" w:cs="Arial"/>
              </w:rPr>
              <w:t>Acute myocardial infarction, true posterior wall infarction</w:t>
            </w:r>
          </w:p>
        </w:tc>
      </w:tr>
      <w:tr w:rsidR="00B6475E" w:rsidRPr="00870B10" w14:paraId="3FB4F617" w14:textId="77777777" w:rsidTr="00341AF5">
        <w:tc>
          <w:tcPr>
            <w:tcW w:w="1330" w:type="dxa"/>
          </w:tcPr>
          <w:p w14:paraId="25E2DFEC" w14:textId="77777777" w:rsidR="00B6475E" w:rsidRPr="00870B10" w:rsidRDefault="00B6475E" w:rsidP="00841C4D">
            <w:pPr>
              <w:rPr>
                <w:rFonts w:ascii="Arial" w:hAnsi="Arial" w:cs="Arial"/>
              </w:rPr>
            </w:pPr>
          </w:p>
        </w:tc>
        <w:tc>
          <w:tcPr>
            <w:tcW w:w="1611" w:type="dxa"/>
          </w:tcPr>
          <w:p w14:paraId="6BC44998" w14:textId="3F2B7F17"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61</w:t>
            </w:r>
          </w:p>
        </w:tc>
        <w:tc>
          <w:tcPr>
            <w:tcW w:w="6409" w:type="dxa"/>
          </w:tcPr>
          <w:p w14:paraId="64482B60" w14:textId="77777777" w:rsidR="00B6475E" w:rsidRPr="00870B10" w:rsidRDefault="00B6475E" w:rsidP="00841C4D">
            <w:pPr>
              <w:rPr>
                <w:rFonts w:ascii="Arial" w:hAnsi="Arial" w:cs="Arial"/>
                <w:strike/>
              </w:rPr>
            </w:pPr>
            <w:r w:rsidRPr="00870B10">
              <w:rPr>
                <w:rFonts w:ascii="Arial" w:hAnsi="Arial" w:cs="Arial"/>
              </w:rPr>
              <w:t>Acute myocardial infarction, true posterior wall infarction, initial episode of care</w:t>
            </w:r>
          </w:p>
        </w:tc>
      </w:tr>
      <w:tr w:rsidR="00B6475E" w:rsidRPr="00870B10" w14:paraId="110EDBDC" w14:textId="77777777" w:rsidTr="00341AF5">
        <w:tc>
          <w:tcPr>
            <w:tcW w:w="1330" w:type="dxa"/>
          </w:tcPr>
          <w:p w14:paraId="32DF2F7F" w14:textId="77777777" w:rsidR="00B6475E" w:rsidRPr="00870B10" w:rsidRDefault="00B6475E" w:rsidP="00841C4D">
            <w:pPr>
              <w:rPr>
                <w:rFonts w:ascii="Arial" w:hAnsi="Arial" w:cs="Arial"/>
              </w:rPr>
            </w:pPr>
          </w:p>
        </w:tc>
        <w:tc>
          <w:tcPr>
            <w:tcW w:w="1611" w:type="dxa"/>
          </w:tcPr>
          <w:p w14:paraId="7EEA71FC" w14:textId="02B760AA"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7</w:t>
            </w:r>
          </w:p>
        </w:tc>
        <w:tc>
          <w:tcPr>
            <w:tcW w:w="6409" w:type="dxa"/>
          </w:tcPr>
          <w:p w14:paraId="0323D77F" w14:textId="77777777" w:rsidR="00B6475E" w:rsidRPr="00870B10" w:rsidRDefault="00B6475E" w:rsidP="00841C4D">
            <w:pPr>
              <w:rPr>
                <w:rFonts w:ascii="Arial" w:hAnsi="Arial" w:cs="Arial"/>
                <w:strike/>
              </w:rPr>
            </w:pPr>
            <w:r w:rsidRPr="00870B10">
              <w:rPr>
                <w:rFonts w:ascii="Arial" w:hAnsi="Arial" w:cs="Arial"/>
              </w:rPr>
              <w:t>Acute myocardial infarction, subendocardial infarction</w:t>
            </w:r>
          </w:p>
        </w:tc>
      </w:tr>
      <w:tr w:rsidR="00B6475E" w:rsidRPr="00870B10" w14:paraId="4B6F59DD" w14:textId="77777777" w:rsidTr="00341AF5">
        <w:tc>
          <w:tcPr>
            <w:tcW w:w="1330" w:type="dxa"/>
          </w:tcPr>
          <w:p w14:paraId="2D2C8913" w14:textId="77777777" w:rsidR="00B6475E" w:rsidRPr="00870B10" w:rsidRDefault="00B6475E" w:rsidP="00841C4D">
            <w:pPr>
              <w:rPr>
                <w:rFonts w:ascii="Arial" w:hAnsi="Arial" w:cs="Arial"/>
              </w:rPr>
            </w:pPr>
          </w:p>
        </w:tc>
        <w:tc>
          <w:tcPr>
            <w:tcW w:w="1611" w:type="dxa"/>
          </w:tcPr>
          <w:p w14:paraId="6E56A721" w14:textId="45DA146A"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71</w:t>
            </w:r>
          </w:p>
        </w:tc>
        <w:tc>
          <w:tcPr>
            <w:tcW w:w="6409" w:type="dxa"/>
          </w:tcPr>
          <w:p w14:paraId="0D56866A" w14:textId="77777777" w:rsidR="00B6475E" w:rsidRPr="00870B10" w:rsidRDefault="00B6475E" w:rsidP="00841C4D">
            <w:pPr>
              <w:rPr>
                <w:rFonts w:ascii="Arial" w:hAnsi="Arial" w:cs="Arial"/>
                <w:strike/>
              </w:rPr>
            </w:pPr>
            <w:r w:rsidRPr="00870B10">
              <w:rPr>
                <w:rFonts w:ascii="Arial" w:hAnsi="Arial" w:cs="Arial"/>
              </w:rPr>
              <w:t>Acute myocardial infarction, subendocardial infarction, initial episode of care</w:t>
            </w:r>
          </w:p>
        </w:tc>
      </w:tr>
      <w:tr w:rsidR="00B6475E" w:rsidRPr="00870B10" w14:paraId="768498F4" w14:textId="77777777" w:rsidTr="00341AF5">
        <w:tc>
          <w:tcPr>
            <w:tcW w:w="1330" w:type="dxa"/>
          </w:tcPr>
          <w:p w14:paraId="2D5D8172" w14:textId="77777777" w:rsidR="00B6475E" w:rsidRPr="00870B10" w:rsidRDefault="00B6475E" w:rsidP="00841C4D">
            <w:pPr>
              <w:rPr>
                <w:rFonts w:ascii="Arial" w:hAnsi="Arial" w:cs="Arial"/>
              </w:rPr>
            </w:pPr>
          </w:p>
        </w:tc>
        <w:tc>
          <w:tcPr>
            <w:tcW w:w="1611" w:type="dxa"/>
          </w:tcPr>
          <w:p w14:paraId="277ADB2E" w14:textId="5A4DF5B5"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8</w:t>
            </w:r>
          </w:p>
        </w:tc>
        <w:tc>
          <w:tcPr>
            <w:tcW w:w="6409" w:type="dxa"/>
          </w:tcPr>
          <w:p w14:paraId="2F3745FC" w14:textId="77777777" w:rsidR="00B6475E" w:rsidRPr="00870B10" w:rsidRDefault="00B6475E" w:rsidP="00841C4D">
            <w:pPr>
              <w:rPr>
                <w:rFonts w:ascii="Arial" w:hAnsi="Arial" w:cs="Arial"/>
                <w:strike/>
              </w:rPr>
            </w:pPr>
            <w:r w:rsidRPr="00870B10">
              <w:rPr>
                <w:rFonts w:ascii="Arial" w:hAnsi="Arial" w:cs="Arial"/>
              </w:rPr>
              <w:t>Acute myocardial infarction, of other specified sites</w:t>
            </w:r>
          </w:p>
        </w:tc>
      </w:tr>
      <w:tr w:rsidR="00B6475E" w:rsidRPr="00870B10" w14:paraId="08BBB39D" w14:textId="77777777" w:rsidTr="00341AF5">
        <w:tc>
          <w:tcPr>
            <w:tcW w:w="1330" w:type="dxa"/>
          </w:tcPr>
          <w:p w14:paraId="2B3DB765" w14:textId="77777777" w:rsidR="00B6475E" w:rsidRPr="00870B10" w:rsidRDefault="00B6475E" w:rsidP="00841C4D">
            <w:pPr>
              <w:rPr>
                <w:rFonts w:ascii="Arial" w:hAnsi="Arial" w:cs="Arial"/>
              </w:rPr>
            </w:pPr>
          </w:p>
        </w:tc>
        <w:tc>
          <w:tcPr>
            <w:tcW w:w="1611" w:type="dxa"/>
          </w:tcPr>
          <w:p w14:paraId="22FFE6FE" w14:textId="27ACCB48"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81</w:t>
            </w:r>
          </w:p>
        </w:tc>
        <w:tc>
          <w:tcPr>
            <w:tcW w:w="6409" w:type="dxa"/>
          </w:tcPr>
          <w:p w14:paraId="4E4D5B7D" w14:textId="77777777" w:rsidR="00B6475E" w:rsidRPr="00870B10" w:rsidRDefault="00B6475E" w:rsidP="00841C4D">
            <w:pPr>
              <w:rPr>
                <w:rFonts w:ascii="Arial" w:hAnsi="Arial" w:cs="Arial"/>
                <w:strike/>
              </w:rPr>
            </w:pPr>
            <w:r w:rsidRPr="00870B10">
              <w:rPr>
                <w:rFonts w:ascii="Arial" w:hAnsi="Arial" w:cs="Arial"/>
              </w:rPr>
              <w:t>Acute myocardial infarction, of other specified sites, initial episode of care</w:t>
            </w:r>
          </w:p>
        </w:tc>
      </w:tr>
      <w:tr w:rsidR="00B6475E" w:rsidRPr="00870B10" w14:paraId="6077F228" w14:textId="77777777" w:rsidTr="00341AF5">
        <w:tc>
          <w:tcPr>
            <w:tcW w:w="1330" w:type="dxa"/>
          </w:tcPr>
          <w:p w14:paraId="412490FF" w14:textId="77777777" w:rsidR="00B6475E" w:rsidRPr="00870B10" w:rsidRDefault="00B6475E" w:rsidP="00841C4D">
            <w:pPr>
              <w:rPr>
                <w:rFonts w:ascii="Arial" w:hAnsi="Arial" w:cs="Arial"/>
              </w:rPr>
            </w:pPr>
          </w:p>
        </w:tc>
        <w:tc>
          <w:tcPr>
            <w:tcW w:w="1611" w:type="dxa"/>
          </w:tcPr>
          <w:p w14:paraId="37679D98" w14:textId="2AFF489F"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9</w:t>
            </w:r>
          </w:p>
        </w:tc>
        <w:tc>
          <w:tcPr>
            <w:tcW w:w="6409" w:type="dxa"/>
          </w:tcPr>
          <w:p w14:paraId="1D159814" w14:textId="77777777" w:rsidR="00B6475E" w:rsidRPr="00870B10" w:rsidRDefault="00B6475E" w:rsidP="00841C4D">
            <w:pPr>
              <w:rPr>
                <w:rFonts w:ascii="Arial" w:hAnsi="Arial" w:cs="Arial"/>
                <w:strike/>
              </w:rPr>
            </w:pPr>
            <w:r w:rsidRPr="00870B10">
              <w:rPr>
                <w:rFonts w:ascii="Arial" w:hAnsi="Arial" w:cs="Arial"/>
              </w:rPr>
              <w:t>Acute myocardial infarction, unspecified site</w:t>
            </w:r>
          </w:p>
        </w:tc>
      </w:tr>
      <w:tr w:rsidR="00B6475E" w:rsidRPr="00870B10" w14:paraId="7BFFA417" w14:textId="77777777" w:rsidTr="00341AF5">
        <w:tc>
          <w:tcPr>
            <w:tcW w:w="1330" w:type="dxa"/>
          </w:tcPr>
          <w:p w14:paraId="362E7960" w14:textId="77777777" w:rsidR="00B6475E" w:rsidRPr="00870B10" w:rsidRDefault="00B6475E" w:rsidP="00841C4D">
            <w:pPr>
              <w:rPr>
                <w:rFonts w:ascii="Arial" w:hAnsi="Arial" w:cs="Arial"/>
              </w:rPr>
            </w:pPr>
          </w:p>
        </w:tc>
        <w:tc>
          <w:tcPr>
            <w:tcW w:w="1611" w:type="dxa"/>
          </w:tcPr>
          <w:p w14:paraId="38A0AF59" w14:textId="5ADEF093" w:rsidR="00B6475E" w:rsidRPr="00870B10" w:rsidRDefault="00B6475E" w:rsidP="00841C4D">
            <w:pPr>
              <w:rPr>
                <w:rFonts w:ascii="Arial" w:hAnsi="Arial" w:cs="Arial"/>
                <w:strike/>
              </w:rPr>
            </w:pPr>
            <w:r w:rsidRPr="00870B10">
              <w:rPr>
                <w:rFonts w:ascii="Arial" w:hAnsi="Arial" w:cs="Arial"/>
              </w:rPr>
              <w:t>410</w:t>
            </w:r>
            <w:r w:rsidR="00FF581C">
              <w:rPr>
                <w:rFonts w:ascii="Arial" w:hAnsi="Arial" w:cs="Arial"/>
              </w:rPr>
              <w:t>.</w:t>
            </w:r>
            <w:r w:rsidRPr="00870B10">
              <w:rPr>
                <w:rFonts w:ascii="Arial" w:hAnsi="Arial" w:cs="Arial"/>
              </w:rPr>
              <w:t>91</w:t>
            </w:r>
          </w:p>
        </w:tc>
        <w:tc>
          <w:tcPr>
            <w:tcW w:w="6409" w:type="dxa"/>
          </w:tcPr>
          <w:p w14:paraId="0773AEA5" w14:textId="77777777" w:rsidR="00B6475E" w:rsidRPr="00870B10" w:rsidRDefault="00B6475E" w:rsidP="00841C4D">
            <w:pPr>
              <w:rPr>
                <w:rFonts w:ascii="Arial" w:hAnsi="Arial" w:cs="Arial"/>
                <w:strike/>
              </w:rPr>
            </w:pPr>
            <w:r w:rsidRPr="00870B10">
              <w:rPr>
                <w:rFonts w:ascii="Arial" w:hAnsi="Arial" w:cs="Arial"/>
              </w:rPr>
              <w:t>Acute myocardial infarction, unspecified site, initial episode of care</w:t>
            </w:r>
          </w:p>
        </w:tc>
      </w:tr>
      <w:tr w:rsidR="00B6475E" w:rsidRPr="00870B10" w14:paraId="799B909F" w14:textId="77777777" w:rsidTr="00341AF5">
        <w:tc>
          <w:tcPr>
            <w:tcW w:w="1330" w:type="dxa"/>
          </w:tcPr>
          <w:p w14:paraId="68FFCDFB" w14:textId="5ED3E7F1" w:rsidR="00B6475E" w:rsidRPr="00870B10" w:rsidRDefault="008F3AE9" w:rsidP="00841C4D">
            <w:pPr>
              <w:rPr>
                <w:rFonts w:ascii="Arial" w:hAnsi="Arial" w:cs="Arial"/>
              </w:rPr>
            </w:pPr>
            <w:r>
              <w:rPr>
                <w:rFonts w:ascii="Arial" w:hAnsi="Arial" w:cs="Arial"/>
              </w:rPr>
              <w:t>ICD10</w:t>
            </w:r>
          </w:p>
        </w:tc>
        <w:tc>
          <w:tcPr>
            <w:tcW w:w="1611" w:type="dxa"/>
          </w:tcPr>
          <w:p w14:paraId="2DC9F166" w14:textId="006685A1" w:rsidR="00B6475E" w:rsidRPr="00870B10" w:rsidRDefault="00B6475E" w:rsidP="00841C4D">
            <w:pPr>
              <w:rPr>
                <w:rFonts w:ascii="Arial" w:hAnsi="Arial" w:cs="Arial"/>
                <w:strike/>
              </w:rPr>
            </w:pPr>
            <w:r w:rsidRPr="00870B10">
              <w:rPr>
                <w:rFonts w:ascii="Arial" w:hAnsi="Arial" w:cs="Arial"/>
              </w:rPr>
              <w:t>I21</w:t>
            </w:r>
          </w:p>
        </w:tc>
        <w:tc>
          <w:tcPr>
            <w:tcW w:w="6409" w:type="dxa"/>
          </w:tcPr>
          <w:p w14:paraId="373EA70E"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and non-</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nstemi</w:t>
            </w:r>
            <w:proofErr w:type="spellEnd"/>
            <w:r w:rsidRPr="00870B10">
              <w:rPr>
                <w:rFonts w:ascii="Arial" w:hAnsi="Arial" w:cs="Arial"/>
              </w:rPr>
              <w:t>) myocardial infarction</w:t>
            </w:r>
          </w:p>
        </w:tc>
      </w:tr>
      <w:tr w:rsidR="00B6475E" w:rsidRPr="00870B10" w14:paraId="4F686809" w14:textId="77777777" w:rsidTr="00341AF5">
        <w:tc>
          <w:tcPr>
            <w:tcW w:w="1330" w:type="dxa"/>
          </w:tcPr>
          <w:p w14:paraId="3D5CACE1" w14:textId="77777777" w:rsidR="00B6475E" w:rsidRPr="00870B10" w:rsidRDefault="00B6475E" w:rsidP="00841C4D">
            <w:pPr>
              <w:rPr>
                <w:rFonts w:ascii="Arial" w:hAnsi="Arial" w:cs="Arial"/>
              </w:rPr>
            </w:pPr>
          </w:p>
        </w:tc>
        <w:tc>
          <w:tcPr>
            <w:tcW w:w="1611" w:type="dxa"/>
          </w:tcPr>
          <w:p w14:paraId="600825B0" w14:textId="78213406" w:rsidR="00B6475E" w:rsidRPr="00870B10" w:rsidRDefault="00B6475E" w:rsidP="00841C4D">
            <w:pPr>
              <w:rPr>
                <w:rFonts w:ascii="Arial" w:hAnsi="Arial" w:cs="Arial"/>
                <w:strike/>
              </w:rPr>
            </w:pPr>
            <w:r w:rsidRPr="00870B10">
              <w:rPr>
                <w:rFonts w:ascii="Arial" w:hAnsi="Arial" w:cs="Arial"/>
              </w:rPr>
              <w:t>I21.0</w:t>
            </w:r>
          </w:p>
        </w:tc>
        <w:tc>
          <w:tcPr>
            <w:tcW w:w="6409" w:type="dxa"/>
          </w:tcPr>
          <w:p w14:paraId="339AA994"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anterior wall</w:t>
            </w:r>
          </w:p>
        </w:tc>
      </w:tr>
      <w:tr w:rsidR="00B6475E" w:rsidRPr="00870B10" w14:paraId="76A25641" w14:textId="77777777" w:rsidTr="00341AF5">
        <w:tc>
          <w:tcPr>
            <w:tcW w:w="1330" w:type="dxa"/>
          </w:tcPr>
          <w:p w14:paraId="5158782E" w14:textId="77777777" w:rsidR="00B6475E" w:rsidRPr="00870B10" w:rsidRDefault="00B6475E" w:rsidP="00841C4D">
            <w:pPr>
              <w:rPr>
                <w:rFonts w:ascii="Arial" w:hAnsi="Arial" w:cs="Arial"/>
              </w:rPr>
            </w:pPr>
          </w:p>
        </w:tc>
        <w:tc>
          <w:tcPr>
            <w:tcW w:w="1611" w:type="dxa"/>
          </w:tcPr>
          <w:p w14:paraId="736BEFDE" w14:textId="2CD5AF69" w:rsidR="00B6475E" w:rsidRPr="00870B10" w:rsidRDefault="00B6475E" w:rsidP="00841C4D">
            <w:pPr>
              <w:rPr>
                <w:rFonts w:ascii="Arial" w:hAnsi="Arial" w:cs="Arial"/>
                <w:strike/>
              </w:rPr>
            </w:pPr>
            <w:r w:rsidRPr="00870B10">
              <w:rPr>
                <w:rFonts w:ascii="Arial" w:hAnsi="Arial" w:cs="Arial"/>
              </w:rPr>
              <w:t>I21.01</w:t>
            </w:r>
          </w:p>
        </w:tc>
        <w:tc>
          <w:tcPr>
            <w:tcW w:w="6409" w:type="dxa"/>
          </w:tcPr>
          <w:p w14:paraId="0EDE063F"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left main coronary artery</w:t>
            </w:r>
          </w:p>
        </w:tc>
      </w:tr>
      <w:tr w:rsidR="00B6475E" w:rsidRPr="00870B10" w14:paraId="61DE89B3" w14:textId="77777777" w:rsidTr="00341AF5">
        <w:tc>
          <w:tcPr>
            <w:tcW w:w="1330" w:type="dxa"/>
          </w:tcPr>
          <w:p w14:paraId="1542BFE6" w14:textId="77777777" w:rsidR="00B6475E" w:rsidRPr="00870B10" w:rsidRDefault="00B6475E" w:rsidP="00841C4D">
            <w:pPr>
              <w:rPr>
                <w:rFonts w:ascii="Arial" w:hAnsi="Arial" w:cs="Arial"/>
              </w:rPr>
            </w:pPr>
          </w:p>
        </w:tc>
        <w:tc>
          <w:tcPr>
            <w:tcW w:w="1611" w:type="dxa"/>
          </w:tcPr>
          <w:p w14:paraId="4CD404BB" w14:textId="1CB7204B" w:rsidR="00B6475E" w:rsidRPr="00870B10" w:rsidRDefault="00B6475E" w:rsidP="00841C4D">
            <w:pPr>
              <w:rPr>
                <w:rFonts w:ascii="Arial" w:hAnsi="Arial" w:cs="Arial"/>
                <w:strike/>
              </w:rPr>
            </w:pPr>
            <w:r w:rsidRPr="00870B10">
              <w:rPr>
                <w:rFonts w:ascii="Arial" w:hAnsi="Arial" w:cs="Arial"/>
              </w:rPr>
              <w:t>I21.02</w:t>
            </w:r>
          </w:p>
        </w:tc>
        <w:tc>
          <w:tcPr>
            <w:tcW w:w="6409" w:type="dxa"/>
          </w:tcPr>
          <w:p w14:paraId="7CC6635B"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left anterior descending coronary artery</w:t>
            </w:r>
          </w:p>
        </w:tc>
      </w:tr>
      <w:tr w:rsidR="00B6475E" w:rsidRPr="00870B10" w14:paraId="74EF2DE0" w14:textId="77777777" w:rsidTr="00341AF5">
        <w:tc>
          <w:tcPr>
            <w:tcW w:w="1330" w:type="dxa"/>
          </w:tcPr>
          <w:p w14:paraId="7792BCD4" w14:textId="77777777" w:rsidR="00B6475E" w:rsidRPr="00870B10" w:rsidRDefault="00B6475E" w:rsidP="00841C4D">
            <w:pPr>
              <w:rPr>
                <w:rFonts w:ascii="Arial" w:hAnsi="Arial" w:cs="Arial"/>
              </w:rPr>
            </w:pPr>
          </w:p>
        </w:tc>
        <w:tc>
          <w:tcPr>
            <w:tcW w:w="1611" w:type="dxa"/>
          </w:tcPr>
          <w:p w14:paraId="31558ABE" w14:textId="385EAC39" w:rsidR="00B6475E" w:rsidRPr="00870B10" w:rsidRDefault="00B6475E" w:rsidP="00841C4D">
            <w:pPr>
              <w:rPr>
                <w:rFonts w:ascii="Arial" w:hAnsi="Arial" w:cs="Arial"/>
                <w:strike/>
              </w:rPr>
            </w:pPr>
            <w:r w:rsidRPr="00870B10">
              <w:rPr>
                <w:rFonts w:ascii="Arial" w:hAnsi="Arial" w:cs="Arial"/>
              </w:rPr>
              <w:t>I21.09</w:t>
            </w:r>
          </w:p>
        </w:tc>
        <w:tc>
          <w:tcPr>
            <w:tcW w:w="6409" w:type="dxa"/>
          </w:tcPr>
          <w:p w14:paraId="39B87863"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xml:space="preserve">) myocardial infarction involving </w:t>
            </w:r>
            <w:proofErr w:type="gramStart"/>
            <w:r w:rsidRPr="00870B10">
              <w:rPr>
                <w:rFonts w:ascii="Arial" w:hAnsi="Arial" w:cs="Arial"/>
              </w:rPr>
              <w:t>other</w:t>
            </w:r>
            <w:proofErr w:type="gramEnd"/>
            <w:r w:rsidRPr="00870B10">
              <w:rPr>
                <w:rFonts w:ascii="Arial" w:hAnsi="Arial" w:cs="Arial"/>
              </w:rPr>
              <w:t xml:space="preserve"> coronary artery of anterior wall</w:t>
            </w:r>
          </w:p>
        </w:tc>
      </w:tr>
      <w:tr w:rsidR="00B6475E" w:rsidRPr="00870B10" w14:paraId="70982C77" w14:textId="77777777" w:rsidTr="00341AF5">
        <w:tc>
          <w:tcPr>
            <w:tcW w:w="1330" w:type="dxa"/>
          </w:tcPr>
          <w:p w14:paraId="1C365078" w14:textId="77777777" w:rsidR="00B6475E" w:rsidRPr="00870B10" w:rsidRDefault="00B6475E" w:rsidP="00841C4D">
            <w:pPr>
              <w:rPr>
                <w:rFonts w:ascii="Arial" w:hAnsi="Arial" w:cs="Arial"/>
              </w:rPr>
            </w:pPr>
          </w:p>
        </w:tc>
        <w:tc>
          <w:tcPr>
            <w:tcW w:w="1611" w:type="dxa"/>
          </w:tcPr>
          <w:p w14:paraId="16BFE842" w14:textId="2301CB6B" w:rsidR="00B6475E" w:rsidRPr="00870B10" w:rsidRDefault="00B6475E" w:rsidP="00841C4D">
            <w:pPr>
              <w:rPr>
                <w:rFonts w:ascii="Arial" w:hAnsi="Arial" w:cs="Arial"/>
                <w:strike/>
              </w:rPr>
            </w:pPr>
            <w:r w:rsidRPr="00870B10">
              <w:rPr>
                <w:rFonts w:ascii="Arial" w:hAnsi="Arial" w:cs="Arial"/>
              </w:rPr>
              <w:t>I21.1</w:t>
            </w:r>
          </w:p>
        </w:tc>
        <w:tc>
          <w:tcPr>
            <w:tcW w:w="6409" w:type="dxa"/>
          </w:tcPr>
          <w:p w14:paraId="5B3DE572"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inferior wall</w:t>
            </w:r>
          </w:p>
        </w:tc>
      </w:tr>
      <w:tr w:rsidR="00B6475E" w:rsidRPr="00870B10" w14:paraId="1D8595CB" w14:textId="77777777" w:rsidTr="00341AF5">
        <w:tc>
          <w:tcPr>
            <w:tcW w:w="1330" w:type="dxa"/>
          </w:tcPr>
          <w:p w14:paraId="76EBD8C8" w14:textId="77777777" w:rsidR="00B6475E" w:rsidRPr="00870B10" w:rsidRDefault="00B6475E" w:rsidP="00841C4D">
            <w:pPr>
              <w:rPr>
                <w:rFonts w:ascii="Arial" w:hAnsi="Arial" w:cs="Arial"/>
              </w:rPr>
            </w:pPr>
          </w:p>
        </w:tc>
        <w:tc>
          <w:tcPr>
            <w:tcW w:w="1611" w:type="dxa"/>
          </w:tcPr>
          <w:p w14:paraId="18EEBA35" w14:textId="16E59101" w:rsidR="00B6475E" w:rsidRPr="00870B10" w:rsidRDefault="00B6475E" w:rsidP="00841C4D">
            <w:pPr>
              <w:rPr>
                <w:rFonts w:ascii="Arial" w:hAnsi="Arial" w:cs="Arial"/>
                <w:strike/>
              </w:rPr>
            </w:pPr>
            <w:r w:rsidRPr="00870B10">
              <w:rPr>
                <w:rFonts w:ascii="Arial" w:hAnsi="Arial" w:cs="Arial"/>
              </w:rPr>
              <w:t>I21.11</w:t>
            </w:r>
          </w:p>
        </w:tc>
        <w:tc>
          <w:tcPr>
            <w:tcW w:w="6409" w:type="dxa"/>
          </w:tcPr>
          <w:p w14:paraId="196A492A"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right coronary artery</w:t>
            </w:r>
          </w:p>
        </w:tc>
      </w:tr>
      <w:tr w:rsidR="00B6475E" w:rsidRPr="00870B10" w14:paraId="377F2F24" w14:textId="77777777" w:rsidTr="00341AF5">
        <w:tc>
          <w:tcPr>
            <w:tcW w:w="1330" w:type="dxa"/>
          </w:tcPr>
          <w:p w14:paraId="7CEE7FBE" w14:textId="77777777" w:rsidR="00B6475E" w:rsidRPr="00870B10" w:rsidRDefault="00B6475E" w:rsidP="00841C4D">
            <w:pPr>
              <w:rPr>
                <w:rFonts w:ascii="Arial" w:hAnsi="Arial" w:cs="Arial"/>
              </w:rPr>
            </w:pPr>
          </w:p>
        </w:tc>
        <w:tc>
          <w:tcPr>
            <w:tcW w:w="1611" w:type="dxa"/>
          </w:tcPr>
          <w:p w14:paraId="28D055CE" w14:textId="7FF891A0" w:rsidR="00B6475E" w:rsidRPr="00870B10" w:rsidRDefault="00B6475E" w:rsidP="00841C4D">
            <w:pPr>
              <w:rPr>
                <w:rFonts w:ascii="Arial" w:hAnsi="Arial" w:cs="Arial"/>
                <w:strike/>
              </w:rPr>
            </w:pPr>
            <w:r w:rsidRPr="00870B10">
              <w:rPr>
                <w:rFonts w:ascii="Arial" w:hAnsi="Arial" w:cs="Arial"/>
              </w:rPr>
              <w:t>I21.19</w:t>
            </w:r>
          </w:p>
        </w:tc>
        <w:tc>
          <w:tcPr>
            <w:tcW w:w="6409" w:type="dxa"/>
          </w:tcPr>
          <w:p w14:paraId="5B787722"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xml:space="preserve">) myocardial infarction involving </w:t>
            </w:r>
            <w:proofErr w:type="gramStart"/>
            <w:r w:rsidRPr="00870B10">
              <w:rPr>
                <w:rFonts w:ascii="Arial" w:hAnsi="Arial" w:cs="Arial"/>
              </w:rPr>
              <w:t>other</w:t>
            </w:r>
            <w:proofErr w:type="gramEnd"/>
            <w:r w:rsidRPr="00870B10">
              <w:rPr>
                <w:rFonts w:ascii="Arial" w:hAnsi="Arial" w:cs="Arial"/>
              </w:rPr>
              <w:t xml:space="preserve"> coronary artery of inferior wall</w:t>
            </w:r>
          </w:p>
        </w:tc>
      </w:tr>
      <w:tr w:rsidR="00B6475E" w:rsidRPr="00870B10" w14:paraId="281A8AD5" w14:textId="77777777" w:rsidTr="00341AF5">
        <w:tc>
          <w:tcPr>
            <w:tcW w:w="1330" w:type="dxa"/>
          </w:tcPr>
          <w:p w14:paraId="0B46E43C" w14:textId="77777777" w:rsidR="00B6475E" w:rsidRPr="00870B10" w:rsidRDefault="00B6475E" w:rsidP="00841C4D">
            <w:pPr>
              <w:rPr>
                <w:rFonts w:ascii="Arial" w:hAnsi="Arial" w:cs="Arial"/>
              </w:rPr>
            </w:pPr>
          </w:p>
        </w:tc>
        <w:tc>
          <w:tcPr>
            <w:tcW w:w="1611" w:type="dxa"/>
          </w:tcPr>
          <w:p w14:paraId="25403F1D" w14:textId="7DF7A527" w:rsidR="00B6475E" w:rsidRPr="00870B10" w:rsidRDefault="00B6475E" w:rsidP="00841C4D">
            <w:pPr>
              <w:rPr>
                <w:rFonts w:ascii="Arial" w:hAnsi="Arial" w:cs="Arial"/>
                <w:strike/>
              </w:rPr>
            </w:pPr>
            <w:r w:rsidRPr="00870B10">
              <w:rPr>
                <w:rFonts w:ascii="Arial" w:hAnsi="Arial" w:cs="Arial"/>
              </w:rPr>
              <w:t>I21.2</w:t>
            </w:r>
          </w:p>
        </w:tc>
        <w:tc>
          <w:tcPr>
            <w:tcW w:w="6409" w:type="dxa"/>
          </w:tcPr>
          <w:p w14:paraId="2CC1F681"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other sites</w:t>
            </w:r>
          </w:p>
        </w:tc>
      </w:tr>
      <w:tr w:rsidR="00B6475E" w:rsidRPr="00870B10" w14:paraId="7286C60B" w14:textId="77777777" w:rsidTr="00341AF5">
        <w:tc>
          <w:tcPr>
            <w:tcW w:w="1330" w:type="dxa"/>
          </w:tcPr>
          <w:p w14:paraId="77ABBB0E" w14:textId="77777777" w:rsidR="00B6475E" w:rsidRPr="00870B10" w:rsidRDefault="00B6475E" w:rsidP="00841C4D">
            <w:pPr>
              <w:rPr>
                <w:rFonts w:ascii="Arial" w:hAnsi="Arial" w:cs="Arial"/>
              </w:rPr>
            </w:pPr>
          </w:p>
        </w:tc>
        <w:tc>
          <w:tcPr>
            <w:tcW w:w="1611" w:type="dxa"/>
          </w:tcPr>
          <w:p w14:paraId="1D4CCA4C" w14:textId="2087B717" w:rsidR="00B6475E" w:rsidRPr="00870B10" w:rsidRDefault="00B6475E" w:rsidP="00841C4D">
            <w:pPr>
              <w:rPr>
                <w:rFonts w:ascii="Arial" w:hAnsi="Arial" w:cs="Arial"/>
                <w:strike/>
              </w:rPr>
            </w:pPr>
            <w:r w:rsidRPr="00870B10">
              <w:rPr>
                <w:rFonts w:ascii="Arial" w:hAnsi="Arial" w:cs="Arial"/>
              </w:rPr>
              <w:t>I21.21</w:t>
            </w:r>
          </w:p>
        </w:tc>
        <w:tc>
          <w:tcPr>
            <w:tcW w:w="6409" w:type="dxa"/>
          </w:tcPr>
          <w:p w14:paraId="25F992F0"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left circumflex coronary artery</w:t>
            </w:r>
          </w:p>
        </w:tc>
      </w:tr>
      <w:tr w:rsidR="00B6475E" w:rsidRPr="00870B10" w14:paraId="2D4001B4" w14:textId="77777777" w:rsidTr="00341AF5">
        <w:tc>
          <w:tcPr>
            <w:tcW w:w="1330" w:type="dxa"/>
          </w:tcPr>
          <w:p w14:paraId="7006BDDF" w14:textId="77777777" w:rsidR="00B6475E" w:rsidRPr="00870B10" w:rsidRDefault="00B6475E" w:rsidP="00841C4D">
            <w:pPr>
              <w:rPr>
                <w:rFonts w:ascii="Arial" w:hAnsi="Arial" w:cs="Arial"/>
              </w:rPr>
            </w:pPr>
          </w:p>
        </w:tc>
        <w:tc>
          <w:tcPr>
            <w:tcW w:w="1611" w:type="dxa"/>
          </w:tcPr>
          <w:p w14:paraId="3768916D" w14:textId="1187B2D1" w:rsidR="00B6475E" w:rsidRPr="00870B10" w:rsidRDefault="00B6475E" w:rsidP="00841C4D">
            <w:pPr>
              <w:rPr>
                <w:rFonts w:ascii="Arial" w:hAnsi="Arial" w:cs="Arial"/>
                <w:strike/>
              </w:rPr>
            </w:pPr>
            <w:r w:rsidRPr="00870B10">
              <w:rPr>
                <w:rFonts w:ascii="Arial" w:hAnsi="Arial" w:cs="Arial"/>
              </w:rPr>
              <w:t>I21.29</w:t>
            </w:r>
          </w:p>
        </w:tc>
        <w:tc>
          <w:tcPr>
            <w:tcW w:w="6409" w:type="dxa"/>
          </w:tcPr>
          <w:p w14:paraId="419FDF22"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other sites</w:t>
            </w:r>
          </w:p>
        </w:tc>
      </w:tr>
      <w:tr w:rsidR="00B6475E" w:rsidRPr="00870B10" w14:paraId="3A269F6B" w14:textId="77777777" w:rsidTr="00341AF5">
        <w:tc>
          <w:tcPr>
            <w:tcW w:w="1330" w:type="dxa"/>
          </w:tcPr>
          <w:p w14:paraId="50F4F04F" w14:textId="77777777" w:rsidR="00B6475E" w:rsidRPr="00870B10" w:rsidRDefault="00B6475E" w:rsidP="00841C4D">
            <w:pPr>
              <w:rPr>
                <w:rFonts w:ascii="Arial" w:hAnsi="Arial" w:cs="Arial"/>
              </w:rPr>
            </w:pPr>
          </w:p>
        </w:tc>
        <w:tc>
          <w:tcPr>
            <w:tcW w:w="1611" w:type="dxa"/>
          </w:tcPr>
          <w:p w14:paraId="0B8E34E1" w14:textId="1DE3BE04" w:rsidR="00B6475E" w:rsidRPr="00870B10" w:rsidRDefault="00B6475E" w:rsidP="00841C4D">
            <w:pPr>
              <w:rPr>
                <w:rFonts w:ascii="Arial" w:hAnsi="Arial" w:cs="Arial"/>
                <w:strike/>
              </w:rPr>
            </w:pPr>
            <w:r w:rsidRPr="00870B10">
              <w:rPr>
                <w:rFonts w:ascii="Arial" w:hAnsi="Arial" w:cs="Arial"/>
              </w:rPr>
              <w:t>I21.3</w:t>
            </w:r>
          </w:p>
        </w:tc>
        <w:tc>
          <w:tcPr>
            <w:tcW w:w="6409" w:type="dxa"/>
          </w:tcPr>
          <w:p w14:paraId="698F5116" w14:textId="77777777" w:rsidR="00B6475E" w:rsidRPr="00870B10" w:rsidRDefault="00B6475E" w:rsidP="00841C4D">
            <w:pPr>
              <w:rPr>
                <w:rFonts w:ascii="Arial" w:hAnsi="Arial" w:cs="Arial"/>
                <w:strike/>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unspecified site</w:t>
            </w:r>
          </w:p>
        </w:tc>
      </w:tr>
      <w:tr w:rsidR="00B6475E" w:rsidRPr="00870B10" w14:paraId="474823E6" w14:textId="77777777" w:rsidTr="00341AF5">
        <w:tc>
          <w:tcPr>
            <w:tcW w:w="1330" w:type="dxa"/>
          </w:tcPr>
          <w:p w14:paraId="1551E1EF" w14:textId="77777777" w:rsidR="00B6475E" w:rsidRPr="00870B10" w:rsidRDefault="00B6475E" w:rsidP="00841C4D">
            <w:pPr>
              <w:rPr>
                <w:rFonts w:ascii="Arial" w:hAnsi="Arial" w:cs="Arial"/>
              </w:rPr>
            </w:pPr>
          </w:p>
        </w:tc>
        <w:tc>
          <w:tcPr>
            <w:tcW w:w="1611" w:type="dxa"/>
          </w:tcPr>
          <w:p w14:paraId="76BEB152" w14:textId="44FD5ADF" w:rsidR="00B6475E" w:rsidRPr="00870B10" w:rsidRDefault="00B6475E" w:rsidP="00841C4D">
            <w:pPr>
              <w:rPr>
                <w:rFonts w:ascii="Arial" w:hAnsi="Arial" w:cs="Arial"/>
                <w:strike/>
              </w:rPr>
            </w:pPr>
            <w:r w:rsidRPr="00870B10">
              <w:rPr>
                <w:rFonts w:ascii="Arial" w:hAnsi="Arial" w:cs="Arial"/>
              </w:rPr>
              <w:t>I21.4</w:t>
            </w:r>
          </w:p>
        </w:tc>
        <w:tc>
          <w:tcPr>
            <w:tcW w:w="6409" w:type="dxa"/>
          </w:tcPr>
          <w:p w14:paraId="0CA594BF" w14:textId="77777777" w:rsidR="00B6475E" w:rsidRPr="00870B10" w:rsidRDefault="00B6475E" w:rsidP="00841C4D">
            <w:pPr>
              <w:rPr>
                <w:rFonts w:ascii="Arial" w:hAnsi="Arial" w:cs="Arial"/>
                <w:strike/>
              </w:rPr>
            </w:pPr>
            <w:r w:rsidRPr="00870B10">
              <w:rPr>
                <w:rFonts w:ascii="Arial" w:hAnsi="Arial" w:cs="Arial"/>
              </w:rPr>
              <w:t>Non-</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nstemi</w:t>
            </w:r>
            <w:proofErr w:type="spellEnd"/>
            <w:r w:rsidRPr="00870B10">
              <w:rPr>
                <w:rFonts w:ascii="Arial" w:hAnsi="Arial" w:cs="Arial"/>
              </w:rPr>
              <w:t>) myocardial infarction</w:t>
            </w:r>
          </w:p>
        </w:tc>
      </w:tr>
    </w:tbl>
    <w:p w14:paraId="471E575C" w14:textId="5B25133C" w:rsidR="007F27BE" w:rsidRDefault="00AF5ECA" w:rsidP="003B7C1D">
      <w:pPr>
        <w:pStyle w:val="Heading3"/>
      </w:pPr>
      <w:r w:rsidRPr="00AF5ECA">
        <w:t>Left ventricular thrombus (or ‘smoke’)</w:t>
      </w:r>
    </w:p>
    <w:tbl>
      <w:tblPr>
        <w:tblStyle w:val="TableGrid"/>
        <w:tblW w:w="0" w:type="auto"/>
        <w:tblLook w:val="04A0" w:firstRow="1" w:lastRow="0" w:firstColumn="1" w:lastColumn="0" w:noHBand="0" w:noVBand="1"/>
      </w:tblPr>
      <w:tblGrid>
        <w:gridCol w:w="1386"/>
        <w:gridCol w:w="1439"/>
        <w:gridCol w:w="6525"/>
      </w:tblGrid>
      <w:tr w:rsidR="00DA7A05" w:rsidRPr="00FD6890" w14:paraId="320EA405" w14:textId="77777777" w:rsidTr="00341AF5">
        <w:tc>
          <w:tcPr>
            <w:tcW w:w="9350" w:type="dxa"/>
            <w:gridSpan w:val="3"/>
            <w:shd w:val="clear" w:color="auto" w:fill="D0CECE" w:themeFill="background2" w:themeFillShade="E6"/>
          </w:tcPr>
          <w:p w14:paraId="6EF11710" w14:textId="038CEE0D" w:rsidR="00DA7A05" w:rsidRPr="00FD6890" w:rsidRDefault="00DA7A05" w:rsidP="00841C4D">
            <w:pPr>
              <w:rPr>
                <w:rFonts w:ascii="Arial" w:hAnsi="Arial" w:cs="Arial"/>
                <w:b/>
                <w:color w:val="ED7D31" w:themeColor="accent2"/>
              </w:rPr>
            </w:pPr>
            <w:r w:rsidRPr="00FD6890">
              <w:rPr>
                <w:rFonts w:ascii="Arial" w:hAnsi="Arial" w:cs="Arial"/>
                <w:b/>
              </w:rPr>
              <w:t>Left ventricular thrombus (or ‘smoke’)</w:t>
            </w:r>
          </w:p>
        </w:tc>
      </w:tr>
      <w:tr w:rsidR="009341B3" w:rsidRPr="00FD6890" w14:paraId="2130E25C" w14:textId="77777777" w:rsidTr="00341AF5">
        <w:trPr>
          <w:trHeight w:val="260"/>
        </w:trPr>
        <w:tc>
          <w:tcPr>
            <w:tcW w:w="1386" w:type="dxa"/>
          </w:tcPr>
          <w:p w14:paraId="3D94200C" w14:textId="3F493895" w:rsidR="009341B3" w:rsidRPr="00FD6890" w:rsidRDefault="00CD6C81" w:rsidP="009341B3">
            <w:pPr>
              <w:rPr>
                <w:rFonts w:ascii="Arial" w:hAnsi="Arial" w:cs="Arial"/>
                <w:b/>
              </w:rPr>
            </w:pPr>
            <w:r w:rsidRPr="00205904">
              <w:t>ICD10</w:t>
            </w:r>
          </w:p>
        </w:tc>
        <w:tc>
          <w:tcPr>
            <w:tcW w:w="1439" w:type="dxa"/>
          </w:tcPr>
          <w:p w14:paraId="76B71A2C" w14:textId="6D813108" w:rsidR="009341B3" w:rsidRPr="00FD6890" w:rsidRDefault="009341B3" w:rsidP="009341B3">
            <w:pPr>
              <w:rPr>
                <w:rFonts w:ascii="Arial" w:hAnsi="Arial" w:cs="Arial"/>
                <w:b/>
              </w:rPr>
            </w:pPr>
            <w:r w:rsidRPr="00753F29">
              <w:t>I23.6</w:t>
            </w:r>
          </w:p>
        </w:tc>
        <w:tc>
          <w:tcPr>
            <w:tcW w:w="6525" w:type="dxa"/>
          </w:tcPr>
          <w:p w14:paraId="6973F953" w14:textId="1042EE21" w:rsidR="009341B3" w:rsidRPr="00FD6890" w:rsidRDefault="009341B3" w:rsidP="009341B3">
            <w:pPr>
              <w:rPr>
                <w:rFonts w:ascii="Arial" w:hAnsi="Arial" w:cs="Arial"/>
                <w:b/>
              </w:rPr>
            </w:pPr>
            <w:r w:rsidRPr="00753F29">
              <w:t>Thrombosis of atrium, auricular appendage, and ventricle as current complications following acute myocardial infarction</w:t>
            </w:r>
          </w:p>
        </w:tc>
      </w:tr>
      <w:tr w:rsidR="009341B3" w:rsidRPr="00FD6890" w14:paraId="77DA963A" w14:textId="77777777" w:rsidTr="00341AF5">
        <w:trPr>
          <w:trHeight w:val="260"/>
        </w:trPr>
        <w:tc>
          <w:tcPr>
            <w:tcW w:w="1386" w:type="dxa"/>
          </w:tcPr>
          <w:p w14:paraId="0C9A2B09" w14:textId="77777777" w:rsidR="009341B3" w:rsidRPr="00205904" w:rsidRDefault="009341B3" w:rsidP="009341B3"/>
        </w:tc>
        <w:tc>
          <w:tcPr>
            <w:tcW w:w="1439" w:type="dxa"/>
          </w:tcPr>
          <w:p w14:paraId="1171A96D" w14:textId="72B622F4" w:rsidR="009341B3" w:rsidRPr="00205904" w:rsidRDefault="009341B3" w:rsidP="009341B3">
            <w:r w:rsidRPr="00205904">
              <w:t>I51.3</w:t>
            </w:r>
          </w:p>
        </w:tc>
        <w:tc>
          <w:tcPr>
            <w:tcW w:w="6525" w:type="dxa"/>
          </w:tcPr>
          <w:p w14:paraId="507D7411" w14:textId="5067E8F8" w:rsidR="009341B3" w:rsidRPr="00205904" w:rsidRDefault="009341B3" w:rsidP="009341B3">
            <w:r w:rsidRPr="00205904">
              <w:t>Intracardiac thrombosis, not elsewhere classified</w:t>
            </w:r>
          </w:p>
        </w:tc>
      </w:tr>
    </w:tbl>
    <w:p w14:paraId="40B806FE" w14:textId="7611D747" w:rsidR="00F67BDA" w:rsidRDefault="00AF5ECA" w:rsidP="003B7C1D">
      <w:pPr>
        <w:pStyle w:val="Heading3"/>
      </w:pPr>
      <w:r w:rsidRPr="00AF5ECA">
        <w:t>Dilated cardiomyopathy</w:t>
      </w:r>
    </w:p>
    <w:tbl>
      <w:tblPr>
        <w:tblStyle w:val="TableGrid"/>
        <w:tblW w:w="0" w:type="auto"/>
        <w:tblLook w:val="04A0" w:firstRow="1" w:lastRow="0" w:firstColumn="1" w:lastColumn="0" w:noHBand="0" w:noVBand="1"/>
      </w:tblPr>
      <w:tblGrid>
        <w:gridCol w:w="1333"/>
        <w:gridCol w:w="1585"/>
        <w:gridCol w:w="6432"/>
      </w:tblGrid>
      <w:tr w:rsidR="00AD22C5" w:rsidRPr="00782316" w14:paraId="2C1AD767" w14:textId="77777777" w:rsidTr="00841C4D">
        <w:tc>
          <w:tcPr>
            <w:tcW w:w="9350" w:type="dxa"/>
            <w:gridSpan w:val="3"/>
            <w:shd w:val="clear" w:color="auto" w:fill="D0CECE" w:themeFill="background2" w:themeFillShade="E6"/>
          </w:tcPr>
          <w:p w14:paraId="168CA176" w14:textId="399C1238" w:rsidR="00AD22C5" w:rsidRPr="00782316" w:rsidRDefault="00AD22C5" w:rsidP="00841C4D">
            <w:pPr>
              <w:rPr>
                <w:rFonts w:ascii="Arial" w:hAnsi="Arial" w:cs="Arial"/>
                <w:b/>
                <w:strike/>
              </w:rPr>
            </w:pPr>
            <w:r w:rsidRPr="00782316">
              <w:rPr>
                <w:rFonts w:ascii="Arial" w:hAnsi="Arial" w:cs="Arial"/>
                <w:b/>
              </w:rPr>
              <w:t>Dilated cardiomyopathy</w:t>
            </w:r>
          </w:p>
        </w:tc>
      </w:tr>
      <w:tr w:rsidR="00A65D3F" w:rsidRPr="00870B10" w14:paraId="56587100" w14:textId="77777777" w:rsidTr="00AD22C5">
        <w:tc>
          <w:tcPr>
            <w:tcW w:w="1333" w:type="dxa"/>
          </w:tcPr>
          <w:p w14:paraId="27061D3E" w14:textId="6EA72781" w:rsidR="00A65D3F" w:rsidRPr="00870B10" w:rsidRDefault="00DD7482" w:rsidP="00841C4D">
            <w:pPr>
              <w:rPr>
                <w:rFonts w:ascii="Arial" w:hAnsi="Arial" w:cs="Arial"/>
              </w:rPr>
            </w:pPr>
            <w:commentRangeStart w:id="7"/>
            <w:r>
              <w:rPr>
                <w:rFonts w:ascii="Arial" w:hAnsi="Arial" w:cs="Arial"/>
              </w:rPr>
              <w:t>ICD9</w:t>
            </w:r>
          </w:p>
        </w:tc>
        <w:tc>
          <w:tcPr>
            <w:tcW w:w="1585" w:type="dxa"/>
          </w:tcPr>
          <w:p w14:paraId="309CA87E" w14:textId="4F5B3BAF" w:rsidR="00A65D3F" w:rsidRPr="00870B10" w:rsidRDefault="00CC29C5" w:rsidP="00841C4D">
            <w:pPr>
              <w:rPr>
                <w:rFonts w:ascii="Arial" w:hAnsi="Arial" w:cs="Arial"/>
              </w:rPr>
            </w:pPr>
            <w:r w:rsidRPr="00CC29C5">
              <w:rPr>
                <w:rFonts w:ascii="Arial" w:hAnsi="Arial" w:cs="Arial"/>
              </w:rPr>
              <w:t>425.4</w:t>
            </w:r>
          </w:p>
        </w:tc>
        <w:tc>
          <w:tcPr>
            <w:tcW w:w="6432" w:type="dxa"/>
          </w:tcPr>
          <w:p w14:paraId="04F8C2DE" w14:textId="63655FC8" w:rsidR="00A65D3F" w:rsidRPr="00326330" w:rsidRDefault="00CC29C5" w:rsidP="00841C4D">
            <w:pPr>
              <w:rPr>
                <w:rFonts w:ascii="Arial" w:hAnsi="Arial" w:cs="Arial"/>
              </w:rPr>
            </w:pPr>
            <w:r w:rsidRPr="00326330">
              <w:rPr>
                <w:rFonts w:ascii="Arial" w:hAnsi="Arial" w:cs="Arial"/>
              </w:rPr>
              <w:t>Other primary cardiomyopathies</w:t>
            </w:r>
            <w:commentRangeEnd w:id="7"/>
            <w:r w:rsidR="008F2399">
              <w:rPr>
                <w:rStyle w:val="CommentReference"/>
              </w:rPr>
              <w:commentReference w:id="7"/>
            </w:r>
          </w:p>
        </w:tc>
      </w:tr>
      <w:tr w:rsidR="00AD22C5" w:rsidRPr="00870B10" w14:paraId="091F22D4" w14:textId="77777777" w:rsidTr="00AD22C5">
        <w:tc>
          <w:tcPr>
            <w:tcW w:w="1333" w:type="dxa"/>
          </w:tcPr>
          <w:p w14:paraId="7D33FE4F" w14:textId="34CF3109" w:rsidR="00AD22C5" w:rsidRPr="00870B10" w:rsidRDefault="00A65D3F" w:rsidP="00841C4D">
            <w:pPr>
              <w:rPr>
                <w:rFonts w:ascii="Arial" w:hAnsi="Arial" w:cs="Arial"/>
              </w:rPr>
            </w:pPr>
            <w:r>
              <w:rPr>
                <w:rFonts w:ascii="Arial" w:hAnsi="Arial" w:cs="Arial"/>
              </w:rPr>
              <w:t>ICD10</w:t>
            </w:r>
          </w:p>
        </w:tc>
        <w:tc>
          <w:tcPr>
            <w:tcW w:w="1585" w:type="dxa"/>
          </w:tcPr>
          <w:p w14:paraId="1CC6525A" w14:textId="0B98EB0F" w:rsidR="00AD22C5" w:rsidRPr="00326330" w:rsidRDefault="00AD22C5" w:rsidP="00841C4D">
            <w:pPr>
              <w:rPr>
                <w:rFonts w:ascii="Arial" w:hAnsi="Arial" w:cs="Arial"/>
              </w:rPr>
            </w:pPr>
            <w:r w:rsidRPr="00870B10">
              <w:rPr>
                <w:rFonts w:ascii="Arial" w:hAnsi="Arial" w:cs="Arial"/>
              </w:rPr>
              <w:t>I42.0</w:t>
            </w:r>
          </w:p>
        </w:tc>
        <w:tc>
          <w:tcPr>
            <w:tcW w:w="6432" w:type="dxa"/>
          </w:tcPr>
          <w:p w14:paraId="7F52088E" w14:textId="77777777" w:rsidR="00AD22C5" w:rsidRPr="00326330" w:rsidRDefault="00AD22C5" w:rsidP="00841C4D">
            <w:pPr>
              <w:rPr>
                <w:rFonts w:ascii="Arial" w:hAnsi="Arial" w:cs="Arial"/>
              </w:rPr>
            </w:pPr>
            <w:r w:rsidRPr="00870B10">
              <w:rPr>
                <w:rFonts w:ascii="Arial" w:hAnsi="Arial" w:cs="Arial"/>
              </w:rPr>
              <w:t>Dilated cardiomyopathy</w:t>
            </w:r>
          </w:p>
        </w:tc>
      </w:tr>
    </w:tbl>
    <w:p w14:paraId="62331996" w14:textId="48BD038F" w:rsidR="0082515F" w:rsidRDefault="00CA71FE" w:rsidP="003B7C1D">
      <w:pPr>
        <w:pStyle w:val="Heading3"/>
      </w:pPr>
      <w:r w:rsidRPr="00CA71FE">
        <w:t>Atrial myxoma</w:t>
      </w:r>
    </w:p>
    <w:tbl>
      <w:tblPr>
        <w:tblStyle w:val="TableGrid"/>
        <w:tblW w:w="0" w:type="auto"/>
        <w:tblLook w:val="04A0" w:firstRow="1" w:lastRow="0" w:firstColumn="1" w:lastColumn="0" w:noHBand="0" w:noVBand="1"/>
      </w:tblPr>
      <w:tblGrid>
        <w:gridCol w:w="1333"/>
        <w:gridCol w:w="1585"/>
        <w:gridCol w:w="6432"/>
      </w:tblGrid>
      <w:tr w:rsidR="00234168" w:rsidRPr="00782316" w14:paraId="2F1C904D" w14:textId="77777777" w:rsidTr="0080685F">
        <w:tc>
          <w:tcPr>
            <w:tcW w:w="9350" w:type="dxa"/>
            <w:gridSpan w:val="3"/>
            <w:shd w:val="clear" w:color="auto" w:fill="D0CECE" w:themeFill="background2" w:themeFillShade="E6"/>
          </w:tcPr>
          <w:p w14:paraId="1315319A" w14:textId="0B607FEB" w:rsidR="00234168" w:rsidRPr="00782316" w:rsidRDefault="001F611C" w:rsidP="00841C4D">
            <w:pPr>
              <w:rPr>
                <w:rFonts w:ascii="Arial" w:hAnsi="Arial" w:cs="Arial"/>
                <w:b/>
                <w:strike/>
              </w:rPr>
            </w:pPr>
            <w:commentRangeStart w:id="8"/>
            <w:r>
              <w:rPr>
                <w:rFonts w:ascii="Arial" w:hAnsi="Arial" w:cs="Arial"/>
                <w:b/>
              </w:rPr>
              <w:t>Atrial myxoma</w:t>
            </w:r>
            <w:commentRangeEnd w:id="8"/>
            <w:r w:rsidR="008F2399">
              <w:rPr>
                <w:rStyle w:val="CommentReference"/>
              </w:rPr>
              <w:commentReference w:id="8"/>
            </w:r>
          </w:p>
        </w:tc>
      </w:tr>
      <w:tr w:rsidR="00234168" w:rsidRPr="00CC29C5" w14:paraId="0D586952" w14:textId="77777777" w:rsidTr="0080685F">
        <w:tc>
          <w:tcPr>
            <w:tcW w:w="1333" w:type="dxa"/>
          </w:tcPr>
          <w:p w14:paraId="75D8AC04" w14:textId="69F8FE9C" w:rsidR="00234168" w:rsidRPr="00870B10" w:rsidRDefault="0080670F" w:rsidP="00841C4D">
            <w:pPr>
              <w:rPr>
                <w:rFonts w:ascii="Arial" w:hAnsi="Arial" w:cs="Arial"/>
              </w:rPr>
            </w:pPr>
            <w:r>
              <w:rPr>
                <w:rFonts w:ascii="Arial" w:hAnsi="Arial" w:cs="Arial"/>
              </w:rPr>
              <w:t>ICD9</w:t>
            </w:r>
          </w:p>
        </w:tc>
        <w:tc>
          <w:tcPr>
            <w:tcW w:w="1585" w:type="dxa"/>
          </w:tcPr>
          <w:p w14:paraId="144C11B0" w14:textId="4A9ECFC0" w:rsidR="00234168" w:rsidRPr="00870B10" w:rsidRDefault="0080670F" w:rsidP="00841C4D">
            <w:pPr>
              <w:rPr>
                <w:rFonts w:ascii="Arial" w:hAnsi="Arial" w:cs="Arial"/>
              </w:rPr>
            </w:pPr>
            <w:r w:rsidRPr="0080670F">
              <w:rPr>
                <w:rFonts w:ascii="Arial" w:hAnsi="Arial" w:cs="Arial"/>
              </w:rPr>
              <w:t>212.7</w:t>
            </w:r>
          </w:p>
        </w:tc>
        <w:tc>
          <w:tcPr>
            <w:tcW w:w="6432" w:type="dxa"/>
          </w:tcPr>
          <w:p w14:paraId="454F46B5" w14:textId="7E777CBF" w:rsidR="00234168" w:rsidRPr="005422FC" w:rsidRDefault="005422FC" w:rsidP="00841C4D">
            <w:pPr>
              <w:rPr>
                <w:rFonts w:eastAsia="Times New Roman"/>
              </w:rPr>
            </w:pPr>
            <w:r>
              <w:rPr>
                <w:rFonts w:ascii="Verdana" w:hAnsi="Verdana"/>
                <w:color w:val="000000"/>
                <w:sz w:val="20"/>
                <w:szCs w:val="20"/>
                <w:shd w:val="clear" w:color="auto" w:fill="FFFFFF"/>
              </w:rPr>
              <w:t>Benign neoplasm of heart</w:t>
            </w:r>
          </w:p>
        </w:tc>
      </w:tr>
      <w:tr w:rsidR="00234168" w:rsidRPr="00870B10" w14:paraId="2EA26348" w14:textId="77777777" w:rsidTr="0080685F">
        <w:tc>
          <w:tcPr>
            <w:tcW w:w="1333" w:type="dxa"/>
          </w:tcPr>
          <w:p w14:paraId="13CD20EB" w14:textId="16A847BB" w:rsidR="00234168" w:rsidRPr="00870B10" w:rsidRDefault="008F4B4B" w:rsidP="00841C4D">
            <w:pPr>
              <w:rPr>
                <w:rFonts w:ascii="Arial" w:hAnsi="Arial" w:cs="Arial"/>
              </w:rPr>
            </w:pPr>
            <w:r>
              <w:rPr>
                <w:rFonts w:ascii="Arial" w:hAnsi="Arial" w:cs="Arial"/>
              </w:rPr>
              <w:lastRenderedPageBreak/>
              <w:t>ICD</w:t>
            </w:r>
            <w:r w:rsidR="0080670F">
              <w:rPr>
                <w:rFonts w:ascii="Arial" w:hAnsi="Arial" w:cs="Arial"/>
              </w:rPr>
              <w:t>1</w:t>
            </w:r>
            <w:r>
              <w:rPr>
                <w:rFonts w:ascii="Arial" w:hAnsi="Arial" w:cs="Arial"/>
              </w:rPr>
              <w:t>0</w:t>
            </w:r>
          </w:p>
        </w:tc>
        <w:tc>
          <w:tcPr>
            <w:tcW w:w="1585" w:type="dxa"/>
          </w:tcPr>
          <w:p w14:paraId="3F749EB4" w14:textId="360FF855" w:rsidR="00234168" w:rsidRPr="00C112A9" w:rsidRDefault="008F4B4B" w:rsidP="00841C4D">
            <w:pPr>
              <w:rPr>
                <w:rFonts w:ascii="Arial" w:hAnsi="Arial" w:cs="Arial"/>
              </w:rPr>
            </w:pPr>
            <w:r w:rsidRPr="008F4B4B">
              <w:rPr>
                <w:rFonts w:ascii="Arial" w:hAnsi="Arial" w:cs="Arial"/>
              </w:rPr>
              <w:t>D15.1</w:t>
            </w:r>
          </w:p>
        </w:tc>
        <w:tc>
          <w:tcPr>
            <w:tcW w:w="6432" w:type="dxa"/>
          </w:tcPr>
          <w:p w14:paraId="77F9363B" w14:textId="4B5A0667" w:rsidR="00234168" w:rsidRPr="008F4B4B" w:rsidRDefault="008F4B4B" w:rsidP="008F4B4B">
            <w:pPr>
              <w:pStyle w:val="Heading2"/>
              <w:numPr>
                <w:ilvl w:val="0"/>
                <w:numId w:val="0"/>
              </w:numPr>
              <w:shd w:val="clear" w:color="auto" w:fill="FFFFFF"/>
              <w:spacing w:before="0" w:after="150"/>
              <w:outlineLvl w:val="1"/>
              <w:rPr>
                <w:rFonts w:ascii="Verdana" w:eastAsia="Times New Roman" w:hAnsi="Verdana"/>
                <w:color w:val="000000"/>
                <w:sz w:val="21"/>
                <w:szCs w:val="21"/>
              </w:rPr>
            </w:pPr>
            <w:r w:rsidRPr="008F4B4B">
              <w:rPr>
                <w:rFonts w:ascii="Verdana" w:hAnsi="Verdana"/>
                <w:color w:val="000000"/>
                <w:sz w:val="21"/>
                <w:szCs w:val="21"/>
              </w:rPr>
              <w:t>Benign neoplasm of heart</w:t>
            </w:r>
          </w:p>
        </w:tc>
      </w:tr>
    </w:tbl>
    <w:p w14:paraId="06194914" w14:textId="4B938062" w:rsidR="00234168" w:rsidRDefault="00F90F97" w:rsidP="00F90F97">
      <w:pPr>
        <w:pStyle w:val="Heading3"/>
      </w:pPr>
      <w:r w:rsidRPr="00F90F97">
        <w:t>Infective Endocarditis</w:t>
      </w:r>
    </w:p>
    <w:tbl>
      <w:tblPr>
        <w:tblStyle w:val="TableGrid"/>
        <w:tblW w:w="0" w:type="auto"/>
        <w:tblLook w:val="04A0" w:firstRow="1" w:lastRow="0" w:firstColumn="1" w:lastColumn="0" w:noHBand="0" w:noVBand="1"/>
      </w:tblPr>
      <w:tblGrid>
        <w:gridCol w:w="1326"/>
        <w:gridCol w:w="1635"/>
        <w:gridCol w:w="6389"/>
      </w:tblGrid>
      <w:tr w:rsidR="00624B73" w:rsidRPr="00782316" w14:paraId="6BADC4D5" w14:textId="77777777" w:rsidTr="00341AF5">
        <w:tc>
          <w:tcPr>
            <w:tcW w:w="9350" w:type="dxa"/>
            <w:gridSpan w:val="3"/>
            <w:shd w:val="clear" w:color="auto" w:fill="D0CECE" w:themeFill="background2" w:themeFillShade="E6"/>
          </w:tcPr>
          <w:p w14:paraId="44F0F9D9" w14:textId="5E7C3723" w:rsidR="00624B73" w:rsidRPr="00782316" w:rsidRDefault="005E3571" w:rsidP="00841C4D">
            <w:pPr>
              <w:rPr>
                <w:rFonts w:ascii="Arial" w:hAnsi="Arial" w:cs="Arial"/>
                <w:b/>
              </w:rPr>
            </w:pPr>
            <w:r>
              <w:rPr>
                <w:rFonts w:ascii="Arial" w:hAnsi="Arial" w:cs="Arial"/>
                <w:b/>
              </w:rPr>
              <w:t xml:space="preserve">Infective </w:t>
            </w:r>
            <w:r w:rsidR="00624B73" w:rsidRPr="00782316">
              <w:rPr>
                <w:rFonts w:ascii="Arial" w:hAnsi="Arial" w:cs="Arial"/>
                <w:b/>
              </w:rPr>
              <w:t>Endocarditis</w:t>
            </w:r>
          </w:p>
        </w:tc>
      </w:tr>
      <w:tr w:rsidR="00624B73" w:rsidRPr="00782316" w14:paraId="37AEB5D0" w14:textId="77777777" w:rsidTr="00341AF5">
        <w:tc>
          <w:tcPr>
            <w:tcW w:w="1326" w:type="dxa"/>
          </w:tcPr>
          <w:p w14:paraId="4C6573CF" w14:textId="43B463AC" w:rsidR="00624B73" w:rsidRPr="00870B10" w:rsidRDefault="00A81ACD" w:rsidP="00841C4D">
            <w:pPr>
              <w:rPr>
                <w:rFonts w:ascii="Arial" w:hAnsi="Arial" w:cs="Arial"/>
              </w:rPr>
            </w:pPr>
            <w:r>
              <w:rPr>
                <w:rFonts w:ascii="Arial" w:hAnsi="Arial" w:cs="Arial"/>
              </w:rPr>
              <w:t>ICD9</w:t>
            </w:r>
          </w:p>
        </w:tc>
        <w:tc>
          <w:tcPr>
            <w:tcW w:w="1635" w:type="dxa"/>
          </w:tcPr>
          <w:p w14:paraId="046518C4" w14:textId="2D0AAA72" w:rsidR="00624B73" w:rsidRPr="00782316" w:rsidRDefault="00624B73" w:rsidP="00841C4D">
            <w:pPr>
              <w:rPr>
                <w:rFonts w:ascii="Arial" w:hAnsi="Arial" w:cs="Arial"/>
                <w:b/>
              </w:rPr>
            </w:pPr>
            <w:r w:rsidRPr="00870B10">
              <w:rPr>
                <w:rFonts w:ascii="Arial" w:hAnsi="Arial" w:cs="Arial"/>
              </w:rPr>
              <w:t>391</w:t>
            </w:r>
            <w:r w:rsidR="00627DAD">
              <w:rPr>
                <w:rFonts w:ascii="Arial" w:hAnsi="Arial" w:cs="Arial"/>
              </w:rPr>
              <w:t>.</w:t>
            </w:r>
            <w:r w:rsidRPr="00870B10">
              <w:rPr>
                <w:rFonts w:ascii="Arial" w:hAnsi="Arial" w:cs="Arial"/>
              </w:rPr>
              <w:t>1</w:t>
            </w:r>
          </w:p>
        </w:tc>
        <w:tc>
          <w:tcPr>
            <w:tcW w:w="6389" w:type="dxa"/>
          </w:tcPr>
          <w:p w14:paraId="3573D492" w14:textId="77777777" w:rsidR="00624B73" w:rsidRPr="00782316" w:rsidRDefault="00624B73" w:rsidP="00841C4D">
            <w:pPr>
              <w:rPr>
                <w:rFonts w:ascii="Arial" w:hAnsi="Arial" w:cs="Arial"/>
                <w:b/>
              </w:rPr>
            </w:pPr>
            <w:r w:rsidRPr="00870B10">
              <w:rPr>
                <w:rFonts w:ascii="Arial" w:hAnsi="Arial" w:cs="Arial"/>
              </w:rPr>
              <w:t>Acute rheumatic endocarditis</w:t>
            </w:r>
          </w:p>
        </w:tc>
      </w:tr>
      <w:tr w:rsidR="00624B73" w:rsidRPr="00782316" w14:paraId="4217D576" w14:textId="77777777" w:rsidTr="00341AF5">
        <w:tc>
          <w:tcPr>
            <w:tcW w:w="1326" w:type="dxa"/>
          </w:tcPr>
          <w:p w14:paraId="2EF0D96A" w14:textId="77777777" w:rsidR="00624B73" w:rsidRPr="00870B10" w:rsidRDefault="00624B73" w:rsidP="00841C4D">
            <w:pPr>
              <w:rPr>
                <w:rFonts w:ascii="Arial" w:hAnsi="Arial" w:cs="Arial"/>
              </w:rPr>
            </w:pPr>
          </w:p>
        </w:tc>
        <w:tc>
          <w:tcPr>
            <w:tcW w:w="1635" w:type="dxa"/>
          </w:tcPr>
          <w:p w14:paraId="4481BF0F" w14:textId="6B18BBFD" w:rsidR="00624B73" w:rsidRPr="00782316" w:rsidRDefault="00624B73" w:rsidP="00841C4D">
            <w:pPr>
              <w:rPr>
                <w:rFonts w:ascii="Arial" w:hAnsi="Arial" w:cs="Arial"/>
                <w:b/>
              </w:rPr>
            </w:pPr>
            <w:r w:rsidRPr="00870B10">
              <w:rPr>
                <w:rFonts w:ascii="Arial" w:hAnsi="Arial" w:cs="Arial"/>
              </w:rPr>
              <w:t>421</w:t>
            </w:r>
          </w:p>
        </w:tc>
        <w:tc>
          <w:tcPr>
            <w:tcW w:w="6389" w:type="dxa"/>
          </w:tcPr>
          <w:p w14:paraId="408B7BC4" w14:textId="77777777" w:rsidR="00624B73" w:rsidRPr="00782316" w:rsidRDefault="00624B73" w:rsidP="00841C4D">
            <w:pPr>
              <w:rPr>
                <w:rFonts w:ascii="Arial" w:hAnsi="Arial" w:cs="Arial"/>
                <w:b/>
              </w:rPr>
            </w:pPr>
            <w:r w:rsidRPr="00870B10">
              <w:rPr>
                <w:rFonts w:ascii="Arial" w:hAnsi="Arial" w:cs="Arial"/>
              </w:rPr>
              <w:t>Acute and subacute endocarditis</w:t>
            </w:r>
          </w:p>
        </w:tc>
      </w:tr>
      <w:tr w:rsidR="00624B73" w:rsidRPr="00782316" w14:paraId="6110A987" w14:textId="77777777" w:rsidTr="00341AF5">
        <w:tc>
          <w:tcPr>
            <w:tcW w:w="1326" w:type="dxa"/>
          </w:tcPr>
          <w:p w14:paraId="47F8F514" w14:textId="77777777" w:rsidR="00624B73" w:rsidRPr="00870B10" w:rsidRDefault="00624B73" w:rsidP="00841C4D">
            <w:pPr>
              <w:rPr>
                <w:rFonts w:ascii="Arial" w:hAnsi="Arial" w:cs="Arial"/>
              </w:rPr>
            </w:pPr>
          </w:p>
        </w:tc>
        <w:tc>
          <w:tcPr>
            <w:tcW w:w="1635" w:type="dxa"/>
          </w:tcPr>
          <w:p w14:paraId="2764DFBE" w14:textId="0D39AA5D" w:rsidR="00624B73" w:rsidRPr="00782316" w:rsidRDefault="00624B73" w:rsidP="00841C4D">
            <w:pPr>
              <w:rPr>
                <w:rFonts w:ascii="Arial" w:hAnsi="Arial" w:cs="Arial"/>
                <w:b/>
              </w:rPr>
            </w:pPr>
            <w:r w:rsidRPr="00870B10">
              <w:rPr>
                <w:rFonts w:ascii="Arial" w:hAnsi="Arial" w:cs="Arial"/>
              </w:rPr>
              <w:t>421</w:t>
            </w:r>
            <w:r w:rsidR="00627DAD">
              <w:rPr>
                <w:rFonts w:ascii="Arial" w:hAnsi="Arial" w:cs="Arial"/>
              </w:rPr>
              <w:t>.</w:t>
            </w:r>
            <w:r w:rsidRPr="00870B10">
              <w:rPr>
                <w:rFonts w:ascii="Arial" w:hAnsi="Arial" w:cs="Arial"/>
              </w:rPr>
              <w:t>9</w:t>
            </w:r>
          </w:p>
        </w:tc>
        <w:tc>
          <w:tcPr>
            <w:tcW w:w="6389" w:type="dxa"/>
          </w:tcPr>
          <w:p w14:paraId="63E847A0" w14:textId="77777777" w:rsidR="00624B73" w:rsidRPr="00782316" w:rsidRDefault="00624B73" w:rsidP="00841C4D">
            <w:pPr>
              <w:rPr>
                <w:rFonts w:ascii="Arial" w:hAnsi="Arial" w:cs="Arial"/>
                <w:b/>
              </w:rPr>
            </w:pPr>
            <w:r w:rsidRPr="00870B10">
              <w:rPr>
                <w:rFonts w:ascii="Arial" w:hAnsi="Arial" w:cs="Arial"/>
              </w:rPr>
              <w:t>Acute endocarditis, unspecified</w:t>
            </w:r>
          </w:p>
        </w:tc>
      </w:tr>
      <w:tr w:rsidR="00624B73" w:rsidRPr="00782316" w14:paraId="224E7B04" w14:textId="77777777" w:rsidTr="00341AF5">
        <w:tc>
          <w:tcPr>
            <w:tcW w:w="1326" w:type="dxa"/>
          </w:tcPr>
          <w:p w14:paraId="623FE80D" w14:textId="77777777" w:rsidR="00624B73" w:rsidRPr="00870B10" w:rsidRDefault="00624B73" w:rsidP="00841C4D">
            <w:pPr>
              <w:rPr>
                <w:rFonts w:ascii="Arial" w:hAnsi="Arial" w:cs="Arial"/>
              </w:rPr>
            </w:pPr>
          </w:p>
        </w:tc>
        <w:tc>
          <w:tcPr>
            <w:tcW w:w="1635" w:type="dxa"/>
          </w:tcPr>
          <w:p w14:paraId="5744892B" w14:textId="7849682E" w:rsidR="00624B73" w:rsidRPr="00782316" w:rsidRDefault="00624B73" w:rsidP="00841C4D">
            <w:pPr>
              <w:rPr>
                <w:rFonts w:ascii="Arial" w:hAnsi="Arial" w:cs="Arial"/>
                <w:b/>
              </w:rPr>
            </w:pPr>
            <w:r w:rsidRPr="00870B10">
              <w:rPr>
                <w:rFonts w:ascii="Arial" w:hAnsi="Arial" w:cs="Arial"/>
              </w:rPr>
              <w:t>424</w:t>
            </w:r>
            <w:r w:rsidR="00627DAD">
              <w:rPr>
                <w:rFonts w:ascii="Arial" w:hAnsi="Arial" w:cs="Arial"/>
              </w:rPr>
              <w:t>.</w:t>
            </w:r>
            <w:r w:rsidRPr="00870B10">
              <w:rPr>
                <w:rFonts w:ascii="Arial" w:hAnsi="Arial" w:cs="Arial"/>
              </w:rPr>
              <w:t>9</w:t>
            </w:r>
          </w:p>
        </w:tc>
        <w:tc>
          <w:tcPr>
            <w:tcW w:w="6389" w:type="dxa"/>
          </w:tcPr>
          <w:p w14:paraId="7B4F0A63" w14:textId="77777777" w:rsidR="00624B73" w:rsidRPr="00782316" w:rsidRDefault="00624B73" w:rsidP="00841C4D">
            <w:pPr>
              <w:rPr>
                <w:rFonts w:ascii="Arial" w:hAnsi="Arial" w:cs="Arial"/>
                <w:b/>
              </w:rPr>
            </w:pPr>
            <w:r w:rsidRPr="00870B10">
              <w:rPr>
                <w:rFonts w:ascii="Arial" w:hAnsi="Arial" w:cs="Arial"/>
              </w:rPr>
              <w:t>Endocarditis, valve unspecified</w:t>
            </w:r>
          </w:p>
        </w:tc>
      </w:tr>
      <w:tr w:rsidR="00624B73" w:rsidRPr="00782316" w14:paraId="4AA27E09" w14:textId="77777777" w:rsidTr="00341AF5">
        <w:tc>
          <w:tcPr>
            <w:tcW w:w="1326" w:type="dxa"/>
          </w:tcPr>
          <w:p w14:paraId="0E8A0F9B" w14:textId="77777777" w:rsidR="00624B73" w:rsidRPr="00870B10" w:rsidRDefault="00624B73" w:rsidP="00841C4D">
            <w:pPr>
              <w:rPr>
                <w:rFonts w:ascii="Arial" w:hAnsi="Arial" w:cs="Arial"/>
              </w:rPr>
            </w:pPr>
          </w:p>
        </w:tc>
        <w:tc>
          <w:tcPr>
            <w:tcW w:w="1635" w:type="dxa"/>
          </w:tcPr>
          <w:p w14:paraId="37D21674" w14:textId="332EA7F8" w:rsidR="00624B73" w:rsidRPr="00782316" w:rsidRDefault="00624B73" w:rsidP="00841C4D">
            <w:pPr>
              <w:rPr>
                <w:rFonts w:ascii="Arial" w:hAnsi="Arial" w:cs="Arial"/>
                <w:b/>
              </w:rPr>
            </w:pPr>
            <w:r w:rsidRPr="00870B10">
              <w:rPr>
                <w:rFonts w:ascii="Arial" w:hAnsi="Arial" w:cs="Arial"/>
              </w:rPr>
              <w:t>424</w:t>
            </w:r>
            <w:r w:rsidR="00627DAD">
              <w:rPr>
                <w:rFonts w:ascii="Arial" w:hAnsi="Arial" w:cs="Arial"/>
              </w:rPr>
              <w:t>.</w:t>
            </w:r>
            <w:r w:rsidRPr="00870B10">
              <w:rPr>
                <w:rFonts w:ascii="Arial" w:hAnsi="Arial" w:cs="Arial"/>
              </w:rPr>
              <w:t>90</w:t>
            </w:r>
          </w:p>
        </w:tc>
        <w:tc>
          <w:tcPr>
            <w:tcW w:w="6389" w:type="dxa"/>
          </w:tcPr>
          <w:p w14:paraId="11B43D5B" w14:textId="77777777" w:rsidR="00624B73" w:rsidRPr="00782316" w:rsidRDefault="00624B73" w:rsidP="00841C4D">
            <w:pPr>
              <w:rPr>
                <w:rFonts w:ascii="Arial" w:hAnsi="Arial" w:cs="Arial"/>
                <w:b/>
              </w:rPr>
            </w:pPr>
            <w:r w:rsidRPr="00870B10">
              <w:rPr>
                <w:rFonts w:ascii="Arial" w:hAnsi="Arial" w:cs="Arial"/>
              </w:rPr>
              <w:t>Endocarditis, valve unspecified, unspecified cause</w:t>
            </w:r>
          </w:p>
        </w:tc>
      </w:tr>
      <w:tr w:rsidR="00624B73" w:rsidRPr="00782316" w14:paraId="06F17D39" w14:textId="77777777" w:rsidTr="00341AF5">
        <w:tc>
          <w:tcPr>
            <w:tcW w:w="1326" w:type="dxa"/>
          </w:tcPr>
          <w:p w14:paraId="554C0BC7" w14:textId="77777777" w:rsidR="00624B73" w:rsidRPr="00870B10" w:rsidRDefault="00624B73" w:rsidP="00841C4D">
            <w:pPr>
              <w:rPr>
                <w:rFonts w:ascii="Arial" w:hAnsi="Arial" w:cs="Arial"/>
              </w:rPr>
            </w:pPr>
          </w:p>
        </w:tc>
        <w:tc>
          <w:tcPr>
            <w:tcW w:w="1635" w:type="dxa"/>
          </w:tcPr>
          <w:p w14:paraId="56C9FF07" w14:textId="1FEEA74B" w:rsidR="00624B73" w:rsidRPr="00782316" w:rsidRDefault="00624B73" w:rsidP="00841C4D">
            <w:pPr>
              <w:rPr>
                <w:rFonts w:ascii="Arial" w:hAnsi="Arial" w:cs="Arial"/>
                <w:b/>
              </w:rPr>
            </w:pPr>
            <w:r w:rsidRPr="00870B10">
              <w:rPr>
                <w:rFonts w:ascii="Arial" w:hAnsi="Arial" w:cs="Arial"/>
              </w:rPr>
              <w:t>424</w:t>
            </w:r>
            <w:r w:rsidR="00627DAD">
              <w:rPr>
                <w:rFonts w:ascii="Arial" w:hAnsi="Arial" w:cs="Arial"/>
              </w:rPr>
              <w:t>.</w:t>
            </w:r>
            <w:r w:rsidRPr="00870B10">
              <w:rPr>
                <w:rFonts w:ascii="Arial" w:hAnsi="Arial" w:cs="Arial"/>
              </w:rPr>
              <w:t>91</w:t>
            </w:r>
          </w:p>
        </w:tc>
        <w:tc>
          <w:tcPr>
            <w:tcW w:w="6389" w:type="dxa"/>
          </w:tcPr>
          <w:p w14:paraId="1E498EA1" w14:textId="77777777" w:rsidR="00624B73" w:rsidRPr="00782316" w:rsidRDefault="00624B73" w:rsidP="00841C4D">
            <w:pPr>
              <w:rPr>
                <w:rFonts w:ascii="Arial" w:hAnsi="Arial" w:cs="Arial"/>
                <w:b/>
              </w:rPr>
            </w:pPr>
            <w:r w:rsidRPr="00870B10">
              <w:rPr>
                <w:rFonts w:ascii="Arial" w:hAnsi="Arial" w:cs="Arial"/>
              </w:rPr>
              <w:t>Endocarditis in diseases classified elsewhere</w:t>
            </w:r>
          </w:p>
        </w:tc>
      </w:tr>
      <w:tr w:rsidR="00624B73" w:rsidRPr="00782316" w14:paraId="4DDEC9AF" w14:textId="77777777" w:rsidTr="00341AF5">
        <w:tc>
          <w:tcPr>
            <w:tcW w:w="1326" w:type="dxa"/>
          </w:tcPr>
          <w:p w14:paraId="20640F3C" w14:textId="77777777" w:rsidR="00624B73" w:rsidRPr="00870B10" w:rsidRDefault="00624B73" w:rsidP="00841C4D">
            <w:pPr>
              <w:rPr>
                <w:rFonts w:ascii="Arial" w:hAnsi="Arial" w:cs="Arial"/>
              </w:rPr>
            </w:pPr>
          </w:p>
        </w:tc>
        <w:tc>
          <w:tcPr>
            <w:tcW w:w="1635" w:type="dxa"/>
          </w:tcPr>
          <w:p w14:paraId="795DB92A" w14:textId="2194A5B1" w:rsidR="00624B73" w:rsidRPr="00782316" w:rsidRDefault="00624B73" w:rsidP="00841C4D">
            <w:pPr>
              <w:rPr>
                <w:rFonts w:ascii="Arial" w:hAnsi="Arial" w:cs="Arial"/>
                <w:b/>
              </w:rPr>
            </w:pPr>
            <w:r w:rsidRPr="00870B10">
              <w:rPr>
                <w:rFonts w:ascii="Arial" w:hAnsi="Arial" w:cs="Arial"/>
              </w:rPr>
              <w:t>424</w:t>
            </w:r>
            <w:r w:rsidR="00627DAD">
              <w:rPr>
                <w:rFonts w:ascii="Arial" w:hAnsi="Arial" w:cs="Arial"/>
              </w:rPr>
              <w:t>.</w:t>
            </w:r>
            <w:r w:rsidRPr="00870B10">
              <w:rPr>
                <w:rFonts w:ascii="Arial" w:hAnsi="Arial" w:cs="Arial"/>
              </w:rPr>
              <w:t>99</w:t>
            </w:r>
          </w:p>
        </w:tc>
        <w:tc>
          <w:tcPr>
            <w:tcW w:w="6389" w:type="dxa"/>
          </w:tcPr>
          <w:p w14:paraId="1B9568B6" w14:textId="77777777" w:rsidR="00624B73" w:rsidRPr="00782316" w:rsidRDefault="00624B73" w:rsidP="00841C4D">
            <w:pPr>
              <w:rPr>
                <w:rFonts w:ascii="Arial" w:hAnsi="Arial" w:cs="Arial"/>
                <w:b/>
              </w:rPr>
            </w:pPr>
            <w:r w:rsidRPr="00870B10">
              <w:rPr>
                <w:rFonts w:ascii="Arial" w:hAnsi="Arial" w:cs="Arial"/>
              </w:rPr>
              <w:t>Other endocarditis, valve unspecified</w:t>
            </w:r>
          </w:p>
        </w:tc>
      </w:tr>
      <w:tr w:rsidR="00624B73" w:rsidRPr="00782316" w14:paraId="773F998A" w14:textId="77777777" w:rsidTr="00341AF5">
        <w:tc>
          <w:tcPr>
            <w:tcW w:w="1326" w:type="dxa"/>
          </w:tcPr>
          <w:p w14:paraId="29B61988" w14:textId="03FBB4C5" w:rsidR="00624B73" w:rsidRPr="00870B10" w:rsidRDefault="00A81ACD" w:rsidP="00841C4D">
            <w:pPr>
              <w:rPr>
                <w:rFonts w:ascii="Arial" w:hAnsi="Arial" w:cs="Arial"/>
              </w:rPr>
            </w:pPr>
            <w:r>
              <w:rPr>
                <w:rFonts w:ascii="Arial" w:hAnsi="Arial" w:cs="Arial"/>
              </w:rPr>
              <w:t>ICD10</w:t>
            </w:r>
          </w:p>
        </w:tc>
        <w:tc>
          <w:tcPr>
            <w:tcW w:w="1635" w:type="dxa"/>
          </w:tcPr>
          <w:p w14:paraId="76EC27EC" w14:textId="7BCFEE81" w:rsidR="00624B73" w:rsidRPr="00782316" w:rsidRDefault="00624B73" w:rsidP="00841C4D">
            <w:pPr>
              <w:rPr>
                <w:rFonts w:ascii="Arial" w:hAnsi="Arial" w:cs="Arial"/>
                <w:b/>
              </w:rPr>
            </w:pPr>
            <w:r w:rsidRPr="00870B10">
              <w:rPr>
                <w:rFonts w:ascii="Arial" w:hAnsi="Arial" w:cs="Arial"/>
              </w:rPr>
              <w:t>I01.1</w:t>
            </w:r>
          </w:p>
        </w:tc>
        <w:tc>
          <w:tcPr>
            <w:tcW w:w="6389" w:type="dxa"/>
          </w:tcPr>
          <w:p w14:paraId="5CC47168" w14:textId="77777777" w:rsidR="00624B73" w:rsidRPr="00782316" w:rsidRDefault="00624B73" w:rsidP="00841C4D">
            <w:pPr>
              <w:rPr>
                <w:rFonts w:ascii="Arial" w:hAnsi="Arial" w:cs="Arial"/>
                <w:b/>
              </w:rPr>
            </w:pPr>
            <w:r w:rsidRPr="00870B10">
              <w:rPr>
                <w:rFonts w:ascii="Arial" w:hAnsi="Arial" w:cs="Arial"/>
              </w:rPr>
              <w:t>Acute rheumatic endocarditis</w:t>
            </w:r>
          </w:p>
        </w:tc>
      </w:tr>
      <w:tr w:rsidR="00624B73" w:rsidRPr="00782316" w14:paraId="67E4D0F9" w14:textId="77777777" w:rsidTr="00341AF5">
        <w:tc>
          <w:tcPr>
            <w:tcW w:w="1326" w:type="dxa"/>
          </w:tcPr>
          <w:p w14:paraId="3C92CFF9" w14:textId="77777777" w:rsidR="00624B73" w:rsidRPr="00870B10" w:rsidRDefault="00624B73" w:rsidP="00841C4D">
            <w:pPr>
              <w:rPr>
                <w:rFonts w:ascii="Arial" w:hAnsi="Arial" w:cs="Arial"/>
              </w:rPr>
            </w:pPr>
          </w:p>
        </w:tc>
        <w:tc>
          <w:tcPr>
            <w:tcW w:w="1635" w:type="dxa"/>
          </w:tcPr>
          <w:p w14:paraId="5DF23F83" w14:textId="72FDB9E7" w:rsidR="00624B73" w:rsidRPr="00782316" w:rsidRDefault="00624B73" w:rsidP="00841C4D">
            <w:pPr>
              <w:rPr>
                <w:rFonts w:ascii="Arial" w:hAnsi="Arial" w:cs="Arial"/>
                <w:b/>
              </w:rPr>
            </w:pPr>
            <w:r w:rsidRPr="00870B10">
              <w:rPr>
                <w:rFonts w:ascii="Arial" w:hAnsi="Arial" w:cs="Arial"/>
              </w:rPr>
              <w:t>I33</w:t>
            </w:r>
          </w:p>
        </w:tc>
        <w:tc>
          <w:tcPr>
            <w:tcW w:w="6389" w:type="dxa"/>
          </w:tcPr>
          <w:p w14:paraId="317B7283" w14:textId="77777777" w:rsidR="00624B73" w:rsidRPr="00782316" w:rsidRDefault="00624B73" w:rsidP="00841C4D">
            <w:pPr>
              <w:rPr>
                <w:rFonts w:ascii="Arial" w:hAnsi="Arial" w:cs="Arial"/>
                <w:b/>
              </w:rPr>
            </w:pPr>
            <w:r w:rsidRPr="00870B10">
              <w:rPr>
                <w:rFonts w:ascii="Arial" w:hAnsi="Arial" w:cs="Arial"/>
              </w:rPr>
              <w:t>Acute and subacute endocarditis</w:t>
            </w:r>
          </w:p>
        </w:tc>
      </w:tr>
      <w:tr w:rsidR="00624B73" w:rsidRPr="00782316" w14:paraId="6E2C1F64" w14:textId="77777777" w:rsidTr="00341AF5">
        <w:tc>
          <w:tcPr>
            <w:tcW w:w="1326" w:type="dxa"/>
          </w:tcPr>
          <w:p w14:paraId="50B948E3" w14:textId="77777777" w:rsidR="00624B73" w:rsidRPr="00870B10" w:rsidRDefault="00624B73" w:rsidP="00841C4D">
            <w:pPr>
              <w:rPr>
                <w:rFonts w:ascii="Arial" w:hAnsi="Arial" w:cs="Arial"/>
              </w:rPr>
            </w:pPr>
          </w:p>
        </w:tc>
        <w:tc>
          <w:tcPr>
            <w:tcW w:w="1635" w:type="dxa"/>
          </w:tcPr>
          <w:p w14:paraId="5031C1F0" w14:textId="0AD1DA9E" w:rsidR="00624B73" w:rsidRPr="00782316" w:rsidRDefault="00624B73" w:rsidP="00841C4D">
            <w:pPr>
              <w:rPr>
                <w:rFonts w:ascii="Arial" w:hAnsi="Arial" w:cs="Arial"/>
                <w:b/>
              </w:rPr>
            </w:pPr>
            <w:r w:rsidRPr="00870B10">
              <w:rPr>
                <w:rFonts w:ascii="Arial" w:hAnsi="Arial" w:cs="Arial"/>
              </w:rPr>
              <w:t>I33.9</w:t>
            </w:r>
          </w:p>
        </w:tc>
        <w:tc>
          <w:tcPr>
            <w:tcW w:w="6389" w:type="dxa"/>
          </w:tcPr>
          <w:p w14:paraId="1FE9FA18" w14:textId="77777777" w:rsidR="00624B73" w:rsidRPr="00782316" w:rsidRDefault="00624B73" w:rsidP="00841C4D">
            <w:pPr>
              <w:rPr>
                <w:rFonts w:ascii="Arial" w:hAnsi="Arial" w:cs="Arial"/>
                <w:b/>
              </w:rPr>
            </w:pPr>
            <w:r w:rsidRPr="00870B10">
              <w:rPr>
                <w:rFonts w:ascii="Arial" w:hAnsi="Arial" w:cs="Arial"/>
              </w:rPr>
              <w:t>Acute and subacute endocarditis, unspecified</w:t>
            </w:r>
          </w:p>
        </w:tc>
      </w:tr>
      <w:tr w:rsidR="00624B73" w:rsidRPr="00782316" w14:paraId="64A1A58F" w14:textId="77777777" w:rsidTr="00341AF5">
        <w:tc>
          <w:tcPr>
            <w:tcW w:w="1326" w:type="dxa"/>
          </w:tcPr>
          <w:p w14:paraId="5289BD75" w14:textId="77777777" w:rsidR="00624B73" w:rsidRPr="00870B10" w:rsidRDefault="00624B73" w:rsidP="00841C4D">
            <w:pPr>
              <w:rPr>
                <w:rFonts w:ascii="Arial" w:hAnsi="Arial" w:cs="Arial"/>
              </w:rPr>
            </w:pPr>
          </w:p>
        </w:tc>
        <w:tc>
          <w:tcPr>
            <w:tcW w:w="1635" w:type="dxa"/>
          </w:tcPr>
          <w:p w14:paraId="2DBD33C5" w14:textId="2FBC9114" w:rsidR="00624B73" w:rsidRPr="00782316" w:rsidRDefault="00624B73" w:rsidP="00841C4D">
            <w:pPr>
              <w:rPr>
                <w:rFonts w:ascii="Arial" w:hAnsi="Arial" w:cs="Arial"/>
                <w:b/>
              </w:rPr>
            </w:pPr>
            <w:r w:rsidRPr="00870B10">
              <w:rPr>
                <w:rFonts w:ascii="Arial" w:hAnsi="Arial" w:cs="Arial"/>
              </w:rPr>
              <w:t>I38</w:t>
            </w:r>
          </w:p>
        </w:tc>
        <w:tc>
          <w:tcPr>
            <w:tcW w:w="6389" w:type="dxa"/>
          </w:tcPr>
          <w:p w14:paraId="4E77CA88" w14:textId="77777777" w:rsidR="00624B73" w:rsidRPr="00782316" w:rsidRDefault="00624B73" w:rsidP="00841C4D">
            <w:pPr>
              <w:rPr>
                <w:rFonts w:ascii="Arial" w:hAnsi="Arial" w:cs="Arial"/>
                <w:b/>
              </w:rPr>
            </w:pPr>
            <w:r w:rsidRPr="00870B10">
              <w:rPr>
                <w:rFonts w:ascii="Arial" w:hAnsi="Arial" w:cs="Arial"/>
              </w:rPr>
              <w:t>Endocarditis, valve unspecified</w:t>
            </w:r>
          </w:p>
        </w:tc>
      </w:tr>
      <w:tr w:rsidR="00624B73" w:rsidRPr="00782316" w14:paraId="0D324C57" w14:textId="77777777" w:rsidTr="00341AF5">
        <w:tc>
          <w:tcPr>
            <w:tcW w:w="1326" w:type="dxa"/>
          </w:tcPr>
          <w:p w14:paraId="7A4F75C6" w14:textId="77777777" w:rsidR="00624B73" w:rsidRPr="00870B10" w:rsidRDefault="00624B73" w:rsidP="00841C4D">
            <w:pPr>
              <w:rPr>
                <w:rFonts w:ascii="Arial" w:hAnsi="Arial" w:cs="Arial"/>
              </w:rPr>
            </w:pPr>
          </w:p>
        </w:tc>
        <w:tc>
          <w:tcPr>
            <w:tcW w:w="1635" w:type="dxa"/>
          </w:tcPr>
          <w:p w14:paraId="28595D35" w14:textId="70167026" w:rsidR="00624B73" w:rsidRPr="00782316" w:rsidRDefault="00624B73" w:rsidP="00841C4D">
            <w:pPr>
              <w:rPr>
                <w:rFonts w:ascii="Arial" w:hAnsi="Arial" w:cs="Arial"/>
                <w:b/>
              </w:rPr>
            </w:pPr>
            <w:r w:rsidRPr="00870B10">
              <w:rPr>
                <w:rFonts w:ascii="Arial" w:hAnsi="Arial" w:cs="Arial"/>
              </w:rPr>
              <w:t>I39</w:t>
            </w:r>
          </w:p>
        </w:tc>
        <w:tc>
          <w:tcPr>
            <w:tcW w:w="6389" w:type="dxa"/>
          </w:tcPr>
          <w:p w14:paraId="07597035" w14:textId="77777777" w:rsidR="00624B73" w:rsidRPr="00782316" w:rsidRDefault="00624B73" w:rsidP="00841C4D">
            <w:pPr>
              <w:rPr>
                <w:rFonts w:ascii="Arial" w:hAnsi="Arial" w:cs="Arial"/>
                <w:b/>
              </w:rPr>
            </w:pPr>
            <w:r w:rsidRPr="00870B10">
              <w:rPr>
                <w:rFonts w:ascii="Arial" w:hAnsi="Arial" w:cs="Arial"/>
              </w:rPr>
              <w:t>Endocarditis and heart valve disorders in diseases classified elsewhere</w:t>
            </w:r>
          </w:p>
        </w:tc>
      </w:tr>
      <w:tr w:rsidR="00624B73" w:rsidRPr="00782316" w14:paraId="1318E48C" w14:textId="77777777" w:rsidTr="00341AF5">
        <w:tc>
          <w:tcPr>
            <w:tcW w:w="1326" w:type="dxa"/>
          </w:tcPr>
          <w:p w14:paraId="4BAA856D" w14:textId="77777777" w:rsidR="00624B73" w:rsidRPr="00870B10" w:rsidRDefault="00624B73" w:rsidP="00841C4D">
            <w:pPr>
              <w:rPr>
                <w:rFonts w:ascii="Arial" w:hAnsi="Arial" w:cs="Arial"/>
              </w:rPr>
            </w:pPr>
          </w:p>
        </w:tc>
        <w:tc>
          <w:tcPr>
            <w:tcW w:w="1635" w:type="dxa"/>
          </w:tcPr>
          <w:p w14:paraId="5DA76A17" w14:textId="27D95160" w:rsidR="00624B73" w:rsidRPr="00782316" w:rsidRDefault="00624B73" w:rsidP="00841C4D">
            <w:pPr>
              <w:rPr>
                <w:rFonts w:ascii="Arial" w:hAnsi="Arial" w:cs="Arial"/>
                <w:b/>
              </w:rPr>
            </w:pPr>
            <w:r w:rsidRPr="00870B10">
              <w:rPr>
                <w:rFonts w:ascii="Arial" w:hAnsi="Arial" w:cs="Arial"/>
              </w:rPr>
              <w:t>M32.11</w:t>
            </w:r>
          </w:p>
        </w:tc>
        <w:tc>
          <w:tcPr>
            <w:tcW w:w="6389" w:type="dxa"/>
          </w:tcPr>
          <w:p w14:paraId="7A9DCEF1" w14:textId="77777777" w:rsidR="00624B73" w:rsidRPr="00782316" w:rsidRDefault="00624B73" w:rsidP="00841C4D">
            <w:pPr>
              <w:rPr>
                <w:rFonts w:ascii="Arial" w:hAnsi="Arial" w:cs="Arial"/>
                <w:b/>
              </w:rPr>
            </w:pPr>
            <w:r w:rsidRPr="00870B10">
              <w:rPr>
                <w:rFonts w:ascii="Arial" w:hAnsi="Arial" w:cs="Arial"/>
              </w:rPr>
              <w:t>Endocarditis in systemic lupus erythematosus</w:t>
            </w:r>
          </w:p>
        </w:tc>
      </w:tr>
    </w:tbl>
    <w:p w14:paraId="585DE00E" w14:textId="77777777" w:rsidR="00330B12" w:rsidRDefault="00330B12"/>
    <w:p w14:paraId="246953D3" w14:textId="68472F2B" w:rsidR="00330B12" w:rsidRDefault="003E3E66" w:rsidP="003E3E66">
      <w:pPr>
        <w:pStyle w:val="Heading2"/>
      </w:pPr>
      <w:r>
        <w:br w:type="column"/>
      </w:r>
      <w:r w:rsidR="002F28A0">
        <w:lastRenderedPageBreak/>
        <w:t>Medium-risk sources</w:t>
      </w:r>
    </w:p>
    <w:p w14:paraId="0DE97577" w14:textId="534E6065" w:rsidR="00BE6BBE" w:rsidRPr="00BE6BBE" w:rsidRDefault="00BE6BBE" w:rsidP="00BE6BBE">
      <w:pPr>
        <w:pStyle w:val="Heading3"/>
      </w:pPr>
      <w:r w:rsidRPr="00BE6BBE">
        <w:t xml:space="preserve">Mitral valve </w:t>
      </w:r>
      <w:proofErr w:type="gramStart"/>
      <w:r w:rsidRPr="00BE6BBE">
        <w:t>prolapse</w:t>
      </w:r>
      <w:proofErr w:type="gramEnd"/>
    </w:p>
    <w:tbl>
      <w:tblPr>
        <w:tblStyle w:val="TableGrid"/>
        <w:tblW w:w="0" w:type="auto"/>
        <w:tblLook w:val="04A0" w:firstRow="1" w:lastRow="0" w:firstColumn="1" w:lastColumn="0" w:noHBand="0" w:noVBand="1"/>
      </w:tblPr>
      <w:tblGrid>
        <w:gridCol w:w="1335"/>
        <w:gridCol w:w="1581"/>
        <w:gridCol w:w="6434"/>
      </w:tblGrid>
      <w:tr w:rsidR="002E30A8" w:rsidRPr="009E5988" w14:paraId="10FAA9CD" w14:textId="77777777" w:rsidTr="00E24C41">
        <w:tc>
          <w:tcPr>
            <w:tcW w:w="9350" w:type="dxa"/>
            <w:gridSpan w:val="3"/>
            <w:shd w:val="clear" w:color="auto" w:fill="D0CECE" w:themeFill="background2" w:themeFillShade="E6"/>
          </w:tcPr>
          <w:p w14:paraId="6991947F" w14:textId="156B1813" w:rsidR="002E30A8" w:rsidRPr="009E5988" w:rsidRDefault="002E30A8" w:rsidP="00841C4D">
            <w:pPr>
              <w:rPr>
                <w:rFonts w:ascii="Arial" w:hAnsi="Arial" w:cs="Arial"/>
                <w:b/>
                <w:strike/>
              </w:rPr>
            </w:pPr>
            <w:r w:rsidRPr="009E5988">
              <w:rPr>
                <w:rFonts w:ascii="Arial" w:hAnsi="Arial" w:cs="Arial"/>
                <w:b/>
              </w:rPr>
              <w:t xml:space="preserve">Mitral valve </w:t>
            </w:r>
            <w:proofErr w:type="gramStart"/>
            <w:r w:rsidRPr="009E5988">
              <w:rPr>
                <w:rFonts w:ascii="Arial" w:hAnsi="Arial" w:cs="Arial"/>
                <w:b/>
              </w:rPr>
              <w:t>prolapse</w:t>
            </w:r>
            <w:proofErr w:type="gramEnd"/>
          </w:p>
        </w:tc>
      </w:tr>
      <w:tr w:rsidR="002E30A8" w:rsidRPr="00870B10" w14:paraId="29FFC3D3" w14:textId="77777777" w:rsidTr="00E24C41">
        <w:tc>
          <w:tcPr>
            <w:tcW w:w="1335" w:type="dxa"/>
          </w:tcPr>
          <w:p w14:paraId="71639438" w14:textId="6505C87A" w:rsidR="002E30A8" w:rsidRPr="00870B10" w:rsidRDefault="00BB0200" w:rsidP="00841C4D">
            <w:pPr>
              <w:rPr>
                <w:rFonts w:ascii="Arial" w:hAnsi="Arial" w:cs="Arial"/>
              </w:rPr>
            </w:pPr>
            <w:r w:rsidRPr="00870B10">
              <w:rPr>
                <w:rFonts w:ascii="Arial" w:hAnsi="Arial" w:cs="Arial"/>
              </w:rPr>
              <w:t>ICD10</w:t>
            </w:r>
          </w:p>
        </w:tc>
        <w:tc>
          <w:tcPr>
            <w:tcW w:w="1581" w:type="dxa"/>
          </w:tcPr>
          <w:p w14:paraId="7B50D2E5" w14:textId="0D788EAA" w:rsidR="002E30A8" w:rsidRPr="00870B10" w:rsidRDefault="002E30A8" w:rsidP="00841C4D">
            <w:pPr>
              <w:rPr>
                <w:rFonts w:ascii="Arial" w:hAnsi="Arial" w:cs="Arial"/>
              </w:rPr>
            </w:pPr>
            <w:r w:rsidRPr="00870B10">
              <w:rPr>
                <w:rFonts w:ascii="Arial" w:hAnsi="Arial" w:cs="Arial"/>
              </w:rPr>
              <w:t>I34.1</w:t>
            </w:r>
          </w:p>
        </w:tc>
        <w:tc>
          <w:tcPr>
            <w:tcW w:w="6434" w:type="dxa"/>
          </w:tcPr>
          <w:p w14:paraId="66B78896" w14:textId="77777777" w:rsidR="002E30A8" w:rsidRPr="00870B10" w:rsidRDefault="002E30A8" w:rsidP="00841C4D">
            <w:pPr>
              <w:rPr>
                <w:rFonts w:ascii="Arial" w:hAnsi="Arial" w:cs="Arial"/>
              </w:rPr>
            </w:pPr>
            <w:r w:rsidRPr="00870B10">
              <w:rPr>
                <w:rFonts w:ascii="Arial" w:hAnsi="Arial" w:cs="Arial"/>
              </w:rPr>
              <w:t>Nonrheumatic mitral (valve) prolapse</w:t>
            </w:r>
          </w:p>
        </w:tc>
      </w:tr>
    </w:tbl>
    <w:p w14:paraId="00361E12" w14:textId="1969FD4E" w:rsidR="00DD6E51" w:rsidRDefault="00320DEE" w:rsidP="00320DEE">
      <w:pPr>
        <w:pStyle w:val="Heading3"/>
      </w:pPr>
      <w:r w:rsidRPr="00320DEE">
        <w:t>Mitral annulus calcification</w:t>
      </w:r>
    </w:p>
    <w:tbl>
      <w:tblPr>
        <w:tblStyle w:val="TableGrid"/>
        <w:tblW w:w="0" w:type="auto"/>
        <w:tblLook w:val="04A0" w:firstRow="1" w:lastRow="0" w:firstColumn="1" w:lastColumn="0" w:noHBand="0" w:noVBand="1"/>
      </w:tblPr>
      <w:tblGrid>
        <w:gridCol w:w="1337"/>
        <w:gridCol w:w="1581"/>
        <w:gridCol w:w="6432"/>
      </w:tblGrid>
      <w:tr w:rsidR="00864055" w:rsidRPr="009E5988" w14:paraId="3329C530" w14:textId="77777777" w:rsidTr="00841C4D">
        <w:tc>
          <w:tcPr>
            <w:tcW w:w="9350" w:type="dxa"/>
            <w:gridSpan w:val="3"/>
            <w:shd w:val="clear" w:color="auto" w:fill="D0CECE" w:themeFill="background2" w:themeFillShade="E6"/>
          </w:tcPr>
          <w:p w14:paraId="747E7A61" w14:textId="6683FBDB" w:rsidR="00864055" w:rsidRPr="009E5988" w:rsidRDefault="00864055" w:rsidP="00841C4D">
            <w:pPr>
              <w:rPr>
                <w:rFonts w:ascii="Arial" w:hAnsi="Arial" w:cs="Arial"/>
                <w:b/>
                <w:color w:val="ED7D31" w:themeColor="accent2"/>
              </w:rPr>
            </w:pPr>
            <w:r w:rsidRPr="009E5988">
              <w:rPr>
                <w:rFonts w:ascii="Arial" w:hAnsi="Arial" w:cs="Arial"/>
                <w:b/>
              </w:rPr>
              <w:t>Mitral annulus calcification</w:t>
            </w:r>
          </w:p>
        </w:tc>
      </w:tr>
      <w:tr w:rsidR="00864055" w:rsidRPr="00870B10" w14:paraId="3C95945E" w14:textId="77777777" w:rsidTr="00864055">
        <w:tc>
          <w:tcPr>
            <w:tcW w:w="1337" w:type="dxa"/>
          </w:tcPr>
          <w:p w14:paraId="485DAB00" w14:textId="68CA22E5" w:rsidR="00864055" w:rsidRPr="00870B10" w:rsidRDefault="00864055" w:rsidP="00841C4D">
            <w:pPr>
              <w:rPr>
                <w:rFonts w:ascii="Arial" w:hAnsi="Arial" w:cs="Arial"/>
              </w:rPr>
            </w:pPr>
            <w:r w:rsidRPr="00870B10">
              <w:rPr>
                <w:rFonts w:ascii="Arial" w:hAnsi="Arial" w:cs="Arial"/>
              </w:rPr>
              <w:t>ICD10</w:t>
            </w:r>
          </w:p>
        </w:tc>
        <w:tc>
          <w:tcPr>
            <w:tcW w:w="1581" w:type="dxa"/>
          </w:tcPr>
          <w:p w14:paraId="647E9648" w14:textId="2DA9A148" w:rsidR="00864055" w:rsidRPr="00870B10" w:rsidRDefault="00864055" w:rsidP="00841C4D">
            <w:pPr>
              <w:rPr>
                <w:rFonts w:ascii="Arial" w:hAnsi="Arial" w:cs="Arial"/>
              </w:rPr>
            </w:pPr>
            <w:r w:rsidRPr="00870B10">
              <w:rPr>
                <w:rFonts w:ascii="Arial" w:hAnsi="Arial" w:cs="Arial"/>
              </w:rPr>
              <w:t>I34.8</w:t>
            </w:r>
          </w:p>
        </w:tc>
        <w:tc>
          <w:tcPr>
            <w:tcW w:w="6432" w:type="dxa"/>
          </w:tcPr>
          <w:p w14:paraId="67582BCF" w14:textId="77777777" w:rsidR="00864055" w:rsidRPr="00870B10" w:rsidRDefault="00864055" w:rsidP="00841C4D">
            <w:pPr>
              <w:rPr>
                <w:rFonts w:ascii="Arial" w:hAnsi="Arial" w:cs="Arial"/>
              </w:rPr>
            </w:pPr>
            <w:r w:rsidRPr="00870B10">
              <w:rPr>
                <w:rFonts w:ascii="Arial" w:hAnsi="Arial" w:cs="Arial"/>
              </w:rPr>
              <w:t>Other nonrheumatic mitral valve disorders</w:t>
            </w:r>
          </w:p>
        </w:tc>
      </w:tr>
    </w:tbl>
    <w:p w14:paraId="243C408C" w14:textId="604C6F1E" w:rsidR="00D37E91" w:rsidRDefault="00DF400B" w:rsidP="00DF400B">
      <w:pPr>
        <w:pStyle w:val="Heading3"/>
      </w:pPr>
      <w:r w:rsidRPr="00DF400B">
        <w:t>Mitral stenosis without atrial fibrillation</w:t>
      </w:r>
    </w:p>
    <w:tbl>
      <w:tblPr>
        <w:tblStyle w:val="TableGrid"/>
        <w:tblW w:w="0" w:type="auto"/>
        <w:tblLook w:val="04A0" w:firstRow="1" w:lastRow="0" w:firstColumn="1" w:lastColumn="0" w:noHBand="0" w:noVBand="1"/>
      </w:tblPr>
      <w:tblGrid>
        <w:gridCol w:w="1336"/>
        <w:gridCol w:w="1609"/>
        <w:gridCol w:w="6405"/>
      </w:tblGrid>
      <w:tr w:rsidR="00883409" w:rsidRPr="00372D2D" w14:paraId="6FE3825B" w14:textId="77777777" w:rsidTr="00E82BC0">
        <w:tc>
          <w:tcPr>
            <w:tcW w:w="9350" w:type="dxa"/>
            <w:gridSpan w:val="3"/>
            <w:shd w:val="clear" w:color="auto" w:fill="D0CECE" w:themeFill="background2" w:themeFillShade="E6"/>
          </w:tcPr>
          <w:p w14:paraId="5ECCBFB6" w14:textId="77777777" w:rsidR="00883409" w:rsidRPr="00372D2D" w:rsidRDefault="00883409" w:rsidP="00E82BC0">
            <w:pPr>
              <w:rPr>
                <w:rFonts w:ascii="Arial" w:hAnsi="Arial" w:cs="Arial"/>
                <w:b/>
                <w:color w:val="ED7D31" w:themeColor="accent2"/>
              </w:rPr>
            </w:pPr>
            <w:r w:rsidRPr="00372D2D">
              <w:rPr>
                <w:rFonts w:ascii="Arial" w:hAnsi="Arial" w:cs="Arial"/>
                <w:b/>
              </w:rPr>
              <w:t xml:space="preserve">Mitral stenosis </w:t>
            </w:r>
          </w:p>
        </w:tc>
      </w:tr>
      <w:tr w:rsidR="00883409" w:rsidRPr="00870B10" w14:paraId="7B68E48B" w14:textId="77777777" w:rsidTr="00E82BC0">
        <w:tc>
          <w:tcPr>
            <w:tcW w:w="1336" w:type="dxa"/>
          </w:tcPr>
          <w:p w14:paraId="060CC3B7" w14:textId="77777777" w:rsidR="00883409" w:rsidRPr="00870B10" w:rsidRDefault="00883409" w:rsidP="00E82BC0">
            <w:pPr>
              <w:rPr>
                <w:rFonts w:ascii="Arial" w:hAnsi="Arial" w:cs="Arial"/>
              </w:rPr>
            </w:pPr>
            <w:r>
              <w:rPr>
                <w:rFonts w:ascii="Arial" w:hAnsi="Arial" w:cs="Arial"/>
              </w:rPr>
              <w:t>ICD9</w:t>
            </w:r>
          </w:p>
        </w:tc>
        <w:tc>
          <w:tcPr>
            <w:tcW w:w="1609" w:type="dxa"/>
          </w:tcPr>
          <w:p w14:paraId="32BCF143" w14:textId="77777777" w:rsidR="00883409" w:rsidRPr="00A61A96" w:rsidRDefault="00883409" w:rsidP="00E82BC0">
            <w:pPr>
              <w:rPr>
                <w:rFonts w:ascii="Arial" w:hAnsi="Arial" w:cs="Arial"/>
              </w:rPr>
            </w:pPr>
            <w:r w:rsidRPr="00870B10">
              <w:rPr>
                <w:rFonts w:ascii="Arial" w:hAnsi="Arial" w:cs="Arial"/>
              </w:rPr>
              <w:t>394</w:t>
            </w:r>
            <w:r>
              <w:rPr>
                <w:rFonts w:ascii="Arial" w:hAnsi="Arial" w:cs="Arial"/>
              </w:rPr>
              <w:t>.</w:t>
            </w:r>
            <w:r w:rsidRPr="00870B10">
              <w:rPr>
                <w:rFonts w:ascii="Arial" w:hAnsi="Arial" w:cs="Arial"/>
              </w:rPr>
              <w:t>0</w:t>
            </w:r>
          </w:p>
        </w:tc>
        <w:tc>
          <w:tcPr>
            <w:tcW w:w="6405" w:type="dxa"/>
          </w:tcPr>
          <w:p w14:paraId="15807082" w14:textId="77777777" w:rsidR="00883409" w:rsidRPr="00A61A96" w:rsidRDefault="00883409" w:rsidP="00E82BC0">
            <w:pPr>
              <w:rPr>
                <w:rFonts w:ascii="Arial" w:hAnsi="Arial" w:cs="Arial"/>
              </w:rPr>
            </w:pPr>
            <w:r w:rsidRPr="00870B10">
              <w:rPr>
                <w:rFonts w:ascii="Arial" w:hAnsi="Arial" w:cs="Arial"/>
              </w:rPr>
              <w:t>Mitral stenosis</w:t>
            </w:r>
          </w:p>
        </w:tc>
      </w:tr>
      <w:tr w:rsidR="00883409" w:rsidRPr="00870B10" w14:paraId="280E4183" w14:textId="77777777" w:rsidTr="00E82BC0">
        <w:tc>
          <w:tcPr>
            <w:tcW w:w="1336" w:type="dxa"/>
          </w:tcPr>
          <w:p w14:paraId="0214A6FB" w14:textId="77777777" w:rsidR="00883409" w:rsidRPr="00870B10" w:rsidRDefault="00883409" w:rsidP="00E82BC0">
            <w:pPr>
              <w:rPr>
                <w:rFonts w:ascii="Arial" w:hAnsi="Arial" w:cs="Arial"/>
              </w:rPr>
            </w:pPr>
          </w:p>
        </w:tc>
        <w:tc>
          <w:tcPr>
            <w:tcW w:w="1609" w:type="dxa"/>
          </w:tcPr>
          <w:p w14:paraId="6D568FAC" w14:textId="77777777" w:rsidR="00883409" w:rsidRPr="00A61A96" w:rsidRDefault="00883409" w:rsidP="00E82BC0">
            <w:pPr>
              <w:rPr>
                <w:rFonts w:ascii="Arial" w:hAnsi="Arial" w:cs="Arial"/>
              </w:rPr>
            </w:pPr>
            <w:r w:rsidRPr="00A61A96">
              <w:rPr>
                <w:rFonts w:ascii="Arial" w:hAnsi="Arial" w:cs="Arial"/>
              </w:rPr>
              <w:t>394.2</w:t>
            </w:r>
          </w:p>
        </w:tc>
        <w:tc>
          <w:tcPr>
            <w:tcW w:w="6405" w:type="dxa"/>
          </w:tcPr>
          <w:p w14:paraId="2CD2A4EF" w14:textId="77777777" w:rsidR="00883409" w:rsidRPr="00A61A96" w:rsidRDefault="00883409" w:rsidP="00E82BC0">
            <w:pPr>
              <w:rPr>
                <w:rFonts w:ascii="Arial" w:hAnsi="Arial" w:cs="Arial"/>
              </w:rPr>
            </w:pPr>
            <w:r w:rsidRPr="00A61A96">
              <w:rPr>
                <w:rFonts w:ascii="Arial" w:hAnsi="Arial" w:cs="Arial"/>
              </w:rPr>
              <w:t>Mitral stenosis with insufficiency</w:t>
            </w:r>
          </w:p>
        </w:tc>
      </w:tr>
      <w:tr w:rsidR="00883409" w:rsidRPr="00870B10" w14:paraId="254BD583" w14:textId="77777777" w:rsidTr="00E82BC0">
        <w:tc>
          <w:tcPr>
            <w:tcW w:w="1336" w:type="dxa"/>
          </w:tcPr>
          <w:p w14:paraId="45F40C84" w14:textId="77777777" w:rsidR="00883409" w:rsidRPr="00870B10" w:rsidRDefault="00883409" w:rsidP="00E82BC0">
            <w:pPr>
              <w:rPr>
                <w:rFonts w:ascii="Arial" w:hAnsi="Arial" w:cs="Arial"/>
              </w:rPr>
            </w:pPr>
          </w:p>
        </w:tc>
        <w:tc>
          <w:tcPr>
            <w:tcW w:w="1609" w:type="dxa"/>
          </w:tcPr>
          <w:p w14:paraId="3E90FA32" w14:textId="77777777" w:rsidR="00883409" w:rsidRPr="00A61A96" w:rsidRDefault="00883409" w:rsidP="00E82BC0">
            <w:pPr>
              <w:rPr>
                <w:rFonts w:ascii="Arial" w:hAnsi="Arial" w:cs="Arial"/>
              </w:rPr>
            </w:pPr>
            <w:r w:rsidRPr="00A61A96">
              <w:rPr>
                <w:rFonts w:ascii="Arial" w:hAnsi="Arial" w:cs="Arial"/>
              </w:rPr>
              <w:t>396.0</w:t>
            </w:r>
          </w:p>
        </w:tc>
        <w:tc>
          <w:tcPr>
            <w:tcW w:w="6405" w:type="dxa"/>
          </w:tcPr>
          <w:p w14:paraId="5ADB2CA0" w14:textId="77777777" w:rsidR="00883409" w:rsidRPr="00A61A96" w:rsidRDefault="00883409" w:rsidP="00E82BC0">
            <w:pPr>
              <w:rPr>
                <w:rFonts w:ascii="Arial" w:hAnsi="Arial" w:cs="Arial"/>
              </w:rPr>
            </w:pPr>
            <w:r w:rsidRPr="00A61A96">
              <w:rPr>
                <w:rFonts w:ascii="Arial" w:hAnsi="Arial" w:cs="Arial"/>
              </w:rPr>
              <w:t>Mitral valve stenosis and aortic valve stenosis</w:t>
            </w:r>
          </w:p>
        </w:tc>
      </w:tr>
      <w:tr w:rsidR="00883409" w:rsidRPr="00870B10" w14:paraId="20C3B9CF" w14:textId="77777777" w:rsidTr="00E82BC0">
        <w:tc>
          <w:tcPr>
            <w:tcW w:w="1336" w:type="dxa"/>
          </w:tcPr>
          <w:p w14:paraId="694ABED4" w14:textId="77777777" w:rsidR="00883409" w:rsidRPr="00870B10" w:rsidRDefault="00883409" w:rsidP="00E82BC0">
            <w:pPr>
              <w:rPr>
                <w:rFonts w:ascii="Arial" w:hAnsi="Arial" w:cs="Arial"/>
              </w:rPr>
            </w:pPr>
          </w:p>
        </w:tc>
        <w:tc>
          <w:tcPr>
            <w:tcW w:w="1609" w:type="dxa"/>
          </w:tcPr>
          <w:p w14:paraId="7387CCB7" w14:textId="77777777" w:rsidR="00883409" w:rsidRPr="00A61A96" w:rsidRDefault="00883409" w:rsidP="00E82BC0">
            <w:pPr>
              <w:rPr>
                <w:rFonts w:ascii="Arial" w:hAnsi="Arial" w:cs="Arial"/>
              </w:rPr>
            </w:pPr>
            <w:r w:rsidRPr="00A61A96">
              <w:rPr>
                <w:rFonts w:ascii="Arial" w:hAnsi="Arial" w:cs="Arial"/>
              </w:rPr>
              <w:t>396.1</w:t>
            </w:r>
          </w:p>
        </w:tc>
        <w:tc>
          <w:tcPr>
            <w:tcW w:w="6405" w:type="dxa"/>
          </w:tcPr>
          <w:p w14:paraId="3BC5726E" w14:textId="77777777" w:rsidR="00883409" w:rsidRPr="00A61A96" w:rsidRDefault="00883409" w:rsidP="00E82BC0">
            <w:pPr>
              <w:rPr>
                <w:rFonts w:ascii="Arial" w:hAnsi="Arial" w:cs="Arial"/>
              </w:rPr>
            </w:pPr>
            <w:r w:rsidRPr="00A61A96">
              <w:rPr>
                <w:rFonts w:ascii="Arial" w:hAnsi="Arial" w:cs="Arial"/>
              </w:rPr>
              <w:t>Mitral valve stenosis and aortic valve insufficiency</w:t>
            </w:r>
          </w:p>
        </w:tc>
      </w:tr>
      <w:tr w:rsidR="00883409" w:rsidRPr="00870B10" w14:paraId="282C128B" w14:textId="77777777" w:rsidTr="00E82BC0">
        <w:tc>
          <w:tcPr>
            <w:tcW w:w="1336" w:type="dxa"/>
          </w:tcPr>
          <w:p w14:paraId="0FBBF77E" w14:textId="77777777" w:rsidR="00883409" w:rsidRPr="00870B10" w:rsidRDefault="00883409" w:rsidP="00E82BC0">
            <w:pPr>
              <w:rPr>
                <w:rFonts w:ascii="Arial" w:hAnsi="Arial" w:cs="Arial"/>
              </w:rPr>
            </w:pPr>
          </w:p>
        </w:tc>
        <w:tc>
          <w:tcPr>
            <w:tcW w:w="1609" w:type="dxa"/>
          </w:tcPr>
          <w:p w14:paraId="39126694" w14:textId="77777777" w:rsidR="00883409" w:rsidRPr="00A61A96" w:rsidRDefault="00883409" w:rsidP="00E82BC0">
            <w:pPr>
              <w:rPr>
                <w:rFonts w:ascii="Arial" w:hAnsi="Arial" w:cs="Arial"/>
              </w:rPr>
            </w:pPr>
            <w:r w:rsidRPr="00870B10">
              <w:rPr>
                <w:rFonts w:ascii="Arial" w:hAnsi="Arial" w:cs="Arial"/>
              </w:rPr>
              <w:t>746</w:t>
            </w:r>
            <w:r>
              <w:rPr>
                <w:rFonts w:ascii="Arial" w:hAnsi="Arial" w:cs="Arial"/>
              </w:rPr>
              <w:t>.</w:t>
            </w:r>
            <w:r w:rsidRPr="00870B10">
              <w:rPr>
                <w:rFonts w:ascii="Arial" w:hAnsi="Arial" w:cs="Arial"/>
              </w:rPr>
              <w:t>5</w:t>
            </w:r>
          </w:p>
        </w:tc>
        <w:tc>
          <w:tcPr>
            <w:tcW w:w="6405" w:type="dxa"/>
          </w:tcPr>
          <w:p w14:paraId="11F61263" w14:textId="77777777" w:rsidR="00883409" w:rsidRPr="00A61A96" w:rsidRDefault="00883409" w:rsidP="00E82BC0">
            <w:pPr>
              <w:rPr>
                <w:rFonts w:ascii="Arial" w:hAnsi="Arial" w:cs="Arial"/>
              </w:rPr>
            </w:pPr>
            <w:r w:rsidRPr="00870B10">
              <w:rPr>
                <w:rFonts w:ascii="Arial" w:hAnsi="Arial" w:cs="Arial"/>
              </w:rPr>
              <w:t>Congenital mitral stenosis</w:t>
            </w:r>
          </w:p>
        </w:tc>
      </w:tr>
      <w:tr w:rsidR="00883409" w:rsidRPr="00870B10" w14:paraId="17388C87" w14:textId="77777777" w:rsidTr="00E82BC0">
        <w:tc>
          <w:tcPr>
            <w:tcW w:w="1336" w:type="dxa"/>
          </w:tcPr>
          <w:p w14:paraId="3DD02946" w14:textId="77777777" w:rsidR="00883409" w:rsidRPr="00870B10" w:rsidRDefault="00883409" w:rsidP="00E82BC0">
            <w:pPr>
              <w:rPr>
                <w:rFonts w:ascii="Arial" w:hAnsi="Arial" w:cs="Arial"/>
              </w:rPr>
            </w:pPr>
            <w:r>
              <w:rPr>
                <w:rFonts w:ascii="Arial" w:hAnsi="Arial" w:cs="Arial"/>
              </w:rPr>
              <w:t>ICD10</w:t>
            </w:r>
          </w:p>
        </w:tc>
        <w:tc>
          <w:tcPr>
            <w:tcW w:w="1609" w:type="dxa"/>
          </w:tcPr>
          <w:p w14:paraId="75CC46E8" w14:textId="77777777" w:rsidR="00883409" w:rsidRPr="00A61A96" w:rsidRDefault="00883409" w:rsidP="00E82BC0">
            <w:pPr>
              <w:rPr>
                <w:rFonts w:ascii="Arial" w:hAnsi="Arial" w:cs="Arial"/>
              </w:rPr>
            </w:pPr>
            <w:r w:rsidRPr="00870B10">
              <w:rPr>
                <w:rFonts w:ascii="Arial" w:hAnsi="Arial" w:cs="Arial"/>
              </w:rPr>
              <w:t>I05.0</w:t>
            </w:r>
          </w:p>
        </w:tc>
        <w:tc>
          <w:tcPr>
            <w:tcW w:w="6405" w:type="dxa"/>
          </w:tcPr>
          <w:p w14:paraId="38C92260" w14:textId="77777777" w:rsidR="00883409" w:rsidRPr="00A61A96" w:rsidRDefault="00883409" w:rsidP="00E82BC0">
            <w:pPr>
              <w:rPr>
                <w:rFonts w:ascii="Arial" w:hAnsi="Arial" w:cs="Arial"/>
              </w:rPr>
            </w:pPr>
            <w:r w:rsidRPr="00870B10">
              <w:rPr>
                <w:rFonts w:ascii="Arial" w:hAnsi="Arial" w:cs="Arial"/>
              </w:rPr>
              <w:t>Rheumatic mitral stenosis</w:t>
            </w:r>
          </w:p>
        </w:tc>
      </w:tr>
      <w:tr w:rsidR="00883409" w:rsidRPr="00870B10" w14:paraId="2F1B70CA" w14:textId="77777777" w:rsidTr="00E82BC0">
        <w:tc>
          <w:tcPr>
            <w:tcW w:w="1336" w:type="dxa"/>
          </w:tcPr>
          <w:p w14:paraId="6F73CDBD" w14:textId="77777777" w:rsidR="00883409" w:rsidRPr="00870B10" w:rsidRDefault="00883409" w:rsidP="00E82BC0">
            <w:pPr>
              <w:rPr>
                <w:rFonts w:ascii="Arial" w:hAnsi="Arial" w:cs="Arial"/>
              </w:rPr>
            </w:pPr>
          </w:p>
        </w:tc>
        <w:tc>
          <w:tcPr>
            <w:tcW w:w="1609" w:type="dxa"/>
          </w:tcPr>
          <w:p w14:paraId="48A8BC6D" w14:textId="77777777" w:rsidR="00883409" w:rsidRPr="00A61A96" w:rsidRDefault="00883409" w:rsidP="00E82BC0">
            <w:pPr>
              <w:rPr>
                <w:rFonts w:ascii="Arial" w:hAnsi="Arial" w:cs="Arial"/>
              </w:rPr>
            </w:pPr>
            <w:r w:rsidRPr="00870B10">
              <w:rPr>
                <w:rFonts w:ascii="Arial" w:hAnsi="Arial" w:cs="Arial"/>
              </w:rPr>
              <w:t>I05.2</w:t>
            </w:r>
          </w:p>
        </w:tc>
        <w:tc>
          <w:tcPr>
            <w:tcW w:w="6405" w:type="dxa"/>
          </w:tcPr>
          <w:p w14:paraId="0C5189AD" w14:textId="77777777" w:rsidR="00883409" w:rsidRPr="00A61A96" w:rsidRDefault="00883409" w:rsidP="00E82BC0">
            <w:pPr>
              <w:rPr>
                <w:rFonts w:ascii="Arial" w:hAnsi="Arial" w:cs="Arial"/>
              </w:rPr>
            </w:pPr>
            <w:r w:rsidRPr="00870B10">
              <w:rPr>
                <w:rFonts w:ascii="Arial" w:hAnsi="Arial" w:cs="Arial"/>
              </w:rPr>
              <w:t>Rheumatic mitral stenosis with insufficiency</w:t>
            </w:r>
          </w:p>
        </w:tc>
      </w:tr>
      <w:tr w:rsidR="00883409" w:rsidRPr="00870B10" w14:paraId="2D7723EB" w14:textId="77777777" w:rsidTr="00E82BC0">
        <w:tc>
          <w:tcPr>
            <w:tcW w:w="1336" w:type="dxa"/>
          </w:tcPr>
          <w:p w14:paraId="4AC2BF09" w14:textId="77777777" w:rsidR="00883409" w:rsidRPr="00870B10" w:rsidRDefault="00883409" w:rsidP="00E82BC0">
            <w:pPr>
              <w:rPr>
                <w:rFonts w:ascii="Arial" w:hAnsi="Arial" w:cs="Arial"/>
              </w:rPr>
            </w:pPr>
          </w:p>
        </w:tc>
        <w:tc>
          <w:tcPr>
            <w:tcW w:w="1609" w:type="dxa"/>
          </w:tcPr>
          <w:p w14:paraId="2C27AB51" w14:textId="77777777" w:rsidR="00883409" w:rsidRPr="00A61A96" w:rsidRDefault="00883409" w:rsidP="00E82BC0">
            <w:pPr>
              <w:rPr>
                <w:rFonts w:ascii="Arial" w:hAnsi="Arial" w:cs="Arial"/>
              </w:rPr>
            </w:pPr>
            <w:r w:rsidRPr="00870B10">
              <w:rPr>
                <w:rFonts w:ascii="Arial" w:hAnsi="Arial" w:cs="Arial"/>
              </w:rPr>
              <w:t>I34.2</w:t>
            </w:r>
          </w:p>
        </w:tc>
        <w:tc>
          <w:tcPr>
            <w:tcW w:w="6405" w:type="dxa"/>
          </w:tcPr>
          <w:p w14:paraId="08E3FD40" w14:textId="77777777" w:rsidR="00883409" w:rsidRPr="00A61A96" w:rsidRDefault="00883409" w:rsidP="00E82BC0">
            <w:pPr>
              <w:rPr>
                <w:rFonts w:ascii="Arial" w:hAnsi="Arial" w:cs="Arial"/>
              </w:rPr>
            </w:pPr>
            <w:r w:rsidRPr="00870B10">
              <w:rPr>
                <w:rFonts w:ascii="Arial" w:hAnsi="Arial" w:cs="Arial"/>
              </w:rPr>
              <w:t>Nonrheumatic mitral (valve) stenosis</w:t>
            </w:r>
          </w:p>
        </w:tc>
      </w:tr>
      <w:tr w:rsidR="00883409" w:rsidRPr="00870B10" w14:paraId="0223DCB2" w14:textId="77777777" w:rsidTr="00E82BC0">
        <w:tc>
          <w:tcPr>
            <w:tcW w:w="1336" w:type="dxa"/>
          </w:tcPr>
          <w:p w14:paraId="4EA9B388" w14:textId="77777777" w:rsidR="00883409" w:rsidRPr="00870B10" w:rsidRDefault="00883409" w:rsidP="00E82BC0">
            <w:pPr>
              <w:rPr>
                <w:rFonts w:ascii="Arial" w:hAnsi="Arial" w:cs="Arial"/>
              </w:rPr>
            </w:pPr>
          </w:p>
        </w:tc>
        <w:tc>
          <w:tcPr>
            <w:tcW w:w="1609" w:type="dxa"/>
          </w:tcPr>
          <w:p w14:paraId="5F5934FB" w14:textId="77777777" w:rsidR="00883409" w:rsidRPr="00870B10" w:rsidRDefault="00883409" w:rsidP="00E82BC0">
            <w:pPr>
              <w:rPr>
                <w:rFonts w:ascii="Arial" w:hAnsi="Arial" w:cs="Arial"/>
              </w:rPr>
            </w:pPr>
            <w:r w:rsidRPr="00EF51E6">
              <w:rPr>
                <w:rFonts w:ascii="Arial" w:hAnsi="Arial" w:cs="Arial"/>
              </w:rPr>
              <w:t>I34.8</w:t>
            </w:r>
          </w:p>
        </w:tc>
        <w:tc>
          <w:tcPr>
            <w:tcW w:w="6405" w:type="dxa"/>
          </w:tcPr>
          <w:p w14:paraId="7C527372" w14:textId="77777777" w:rsidR="00883409" w:rsidRPr="00870B10" w:rsidRDefault="00883409" w:rsidP="00E82BC0">
            <w:pPr>
              <w:rPr>
                <w:rFonts w:ascii="Arial" w:hAnsi="Arial" w:cs="Arial"/>
              </w:rPr>
            </w:pPr>
            <w:r w:rsidRPr="00EF51E6">
              <w:rPr>
                <w:rFonts w:ascii="Arial" w:hAnsi="Arial" w:cs="Arial"/>
              </w:rPr>
              <w:t>Other nonrheumatic mitral valve disorders</w:t>
            </w:r>
          </w:p>
        </w:tc>
      </w:tr>
      <w:tr w:rsidR="00883409" w:rsidRPr="00870B10" w14:paraId="0A324D5C" w14:textId="77777777" w:rsidTr="00E82BC0">
        <w:tc>
          <w:tcPr>
            <w:tcW w:w="1336" w:type="dxa"/>
          </w:tcPr>
          <w:p w14:paraId="34D64AF1" w14:textId="77777777" w:rsidR="00883409" w:rsidRPr="00870B10" w:rsidRDefault="00883409" w:rsidP="00E82BC0">
            <w:pPr>
              <w:rPr>
                <w:rFonts w:ascii="Arial" w:hAnsi="Arial" w:cs="Arial"/>
              </w:rPr>
            </w:pPr>
          </w:p>
        </w:tc>
        <w:tc>
          <w:tcPr>
            <w:tcW w:w="1609" w:type="dxa"/>
          </w:tcPr>
          <w:p w14:paraId="1C05D4D3" w14:textId="77777777" w:rsidR="00883409" w:rsidRPr="00A61A96" w:rsidRDefault="00883409" w:rsidP="00E82BC0">
            <w:pPr>
              <w:rPr>
                <w:rFonts w:ascii="Arial" w:hAnsi="Arial" w:cs="Arial"/>
              </w:rPr>
            </w:pPr>
            <w:r w:rsidRPr="00870B10">
              <w:rPr>
                <w:rFonts w:ascii="Arial" w:hAnsi="Arial" w:cs="Arial"/>
              </w:rPr>
              <w:t>Q23.2</w:t>
            </w:r>
          </w:p>
        </w:tc>
        <w:tc>
          <w:tcPr>
            <w:tcW w:w="6405" w:type="dxa"/>
          </w:tcPr>
          <w:p w14:paraId="26C261E5" w14:textId="77777777" w:rsidR="00883409" w:rsidRPr="00A61A96" w:rsidRDefault="00883409" w:rsidP="00E82BC0">
            <w:pPr>
              <w:rPr>
                <w:rFonts w:ascii="Arial" w:hAnsi="Arial" w:cs="Arial"/>
              </w:rPr>
            </w:pPr>
            <w:r w:rsidRPr="00870B10">
              <w:rPr>
                <w:rFonts w:ascii="Arial" w:hAnsi="Arial" w:cs="Arial"/>
              </w:rPr>
              <w:t>Congenital mitral stenosis</w:t>
            </w:r>
          </w:p>
        </w:tc>
      </w:tr>
    </w:tbl>
    <w:p w14:paraId="69327762" w14:textId="343E4FB4" w:rsidR="00331D08" w:rsidRDefault="009741D8" w:rsidP="009741D8">
      <w:pPr>
        <w:pStyle w:val="Heading3"/>
      </w:pPr>
      <w:r w:rsidRPr="009741D8">
        <w:t>Left atrial turbulence (</w:t>
      </w:r>
      <w:commentRangeStart w:id="9"/>
      <w:r w:rsidRPr="009741D8">
        <w:t>smoke</w:t>
      </w:r>
      <w:commentRangeEnd w:id="9"/>
      <w:r w:rsidR="005D245E">
        <w:rPr>
          <w:rStyle w:val="CommentReference"/>
          <w:rFonts w:asciiTheme="minorHAnsi" w:eastAsiaTheme="minorHAnsi" w:hAnsiTheme="minorHAnsi" w:cstheme="minorBidi"/>
          <w:color w:val="auto"/>
        </w:rPr>
        <w:commentReference w:id="9"/>
      </w:r>
      <w:r w:rsidRPr="009741D8">
        <w:t>)</w:t>
      </w:r>
    </w:p>
    <w:tbl>
      <w:tblPr>
        <w:tblStyle w:val="TableGrid"/>
        <w:tblW w:w="0" w:type="auto"/>
        <w:tblLook w:val="04A0" w:firstRow="1" w:lastRow="0" w:firstColumn="1" w:lastColumn="0" w:noHBand="0" w:noVBand="1"/>
      </w:tblPr>
      <w:tblGrid>
        <w:gridCol w:w="1337"/>
        <w:gridCol w:w="1581"/>
        <w:gridCol w:w="6432"/>
      </w:tblGrid>
      <w:tr w:rsidR="00381ED6" w:rsidRPr="009E5988" w14:paraId="67402116" w14:textId="77777777" w:rsidTr="00841C4D">
        <w:tc>
          <w:tcPr>
            <w:tcW w:w="9350" w:type="dxa"/>
            <w:gridSpan w:val="3"/>
            <w:shd w:val="clear" w:color="auto" w:fill="D0CECE" w:themeFill="background2" w:themeFillShade="E6"/>
          </w:tcPr>
          <w:p w14:paraId="4D6643B4" w14:textId="51FD3782" w:rsidR="00381ED6" w:rsidRPr="009E5988" w:rsidRDefault="00381ED6" w:rsidP="00841C4D">
            <w:pPr>
              <w:rPr>
                <w:rFonts w:ascii="Arial" w:hAnsi="Arial" w:cs="Arial"/>
                <w:b/>
                <w:color w:val="ED7D31" w:themeColor="accent2"/>
              </w:rPr>
            </w:pPr>
            <w:r>
              <w:rPr>
                <w:rFonts w:ascii="Arial" w:hAnsi="Arial" w:cs="Arial"/>
                <w:b/>
              </w:rPr>
              <w:t>Left atrial turbulence</w:t>
            </w:r>
            <w:r w:rsidR="00F22848">
              <w:rPr>
                <w:rFonts w:ascii="Arial" w:hAnsi="Arial" w:cs="Arial"/>
                <w:b/>
              </w:rPr>
              <w:t xml:space="preserve"> (smoke)</w:t>
            </w:r>
          </w:p>
        </w:tc>
      </w:tr>
      <w:tr w:rsidR="005D245E" w:rsidRPr="00870B10" w14:paraId="00EDE2DA" w14:textId="77777777" w:rsidTr="00841C4D">
        <w:tc>
          <w:tcPr>
            <w:tcW w:w="1337" w:type="dxa"/>
          </w:tcPr>
          <w:p w14:paraId="22423AE3" w14:textId="180F69DE" w:rsidR="005D245E" w:rsidRPr="00870B10" w:rsidRDefault="005D245E" w:rsidP="005D245E">
            <w:pPr>
              <w:rPr>
                <w:rFonts w:ascii="Arial" w:hAnsi="Arial" w:cs="Arial"/>
              </w:rPr>
            </w:pPr>
            <w:r w:rsidRPr="00332E83">
              <w:t>ICD10</w:t>
            </w:r>
          </w:p>
        </w:tc>
        <w:tc>
          <w:tcPr>
            <w:tcW w:w="1581" w:type="dxa"/>
          </w:tcPr>
          <w:p w14:paraId="61D9CD89" w14:textId="225D3122" w:rsidR="005D245E" w:rsidRPr="00870B10" w:rsidRDefault="005D245E" w:rsidP="005D245E">
            <w:pPr>
              <w:rPr>
                <w:rFonts w:ascii="Arial" w:hAnsi="Arial" w:cs="Arial"/>
              </w:rPr>
            </w:pPr>
            <w:r w:rsidRPr="00332E83">
              <w:t>I23.6</w:t>
            </w:r>
          </w:p>
        </w:tc>
        <w:tc>
          <w:tcPr>
            <w:tcW w:w="6432" w:type="dxa"/>
          </w:tcPr>
          <w:p w14:paraId="7BAEEE03" w14:textId="6C32A3C4" w:rsidR="005D245E" w:rsidRPr="00870B10" w:rsidRDefault="005D245E" w:rsidP="005D245E">
            <w:pPr>
              <w:rPr>
                <w:rFonts w:ascii="Arial" w:hAnsi="Arial" w:cs="Arial"/>
              </w:rPr>
            </w:pPr>
            <w:r w:rsidRPr="00332E83">
              <w:t>Thrombosis of atrium, auricular appendage, and ventricle as current complications following acute myocardial infarction</w:t>
            </w:r>
          </w:p>
        </w:tc>
      </w:tr>
    </w:tbl>
    <w:p w14:paraId="3A084025" w14:textId="014289E8" w:rsidR="00DD6E51" w:rsidRDefault="000C04E7" w:rsidP="000C04E7">
      <w:pPr>
        <w:pStyle w:val="Heading3"/>
      </w:pPr>
      <w:r w:rsidRPr="000C04E7">
        <w:t>Atrial septal aneurysm</w:t>
      </w:r>
    </w:p>
    <w:tbl>
      <w:tblPr>
        <w:tblStyle w:val="TableGrid"/>
        <w:tblW w:w="0" w:type="auto"/>
        <w:tblLook w:val="04A0" w:firstRow="1" w:lastRow="0" w:firstColumn="1" w:lastColumn="0" w:noHBand="0" w:noVBand="1"/>
      </w:tblPr>
      <w:tblGrid>
        <w:gridCol w:w="1337"/>
        <w:gridCol w:w="1581"/>
        <w:gridCol w:w="6432"/>
      </w:tblGrid>
      <w:tr w:rsidR="0001438B" w:rsidRPr="009E5988" w14:paraId="17094963" w14:textId="77777777" w:rsidTr="00841C4D">
        <w:tc>
          <w:tcPr>
            <w:tcW w:w="9350" w:type="dxa"/>
            <w:gridSpan w:val="3"/>
            <w:shd w:val="clear" w:color="auto" w:fill="D0CECE" w:themeFill="background2" w:themeFillShade="E6"/>
          </w:tcPr>
          <w:p w14:paraId="482D9065" w14:textId="78220615" w:rsidR="0001438B" w:rsidRPr="009E5988" w:rsidRDefault="0001438B" w:rsidP="00841C4D">
            <w:pPr>
              <w:rPr>
                <w:rFonts w:ascii="Arial" w:hAnsi="Arial" w:cs="Arial"/>
                <w:b/>
                <w:color w:val="ED7D31" w:themeColor="accent2"/>
              </w:rPr>
            </w:pPr>
            <w:r w:rsidRPr="0001438B">
              <w:rPr>
                <w:rFonts w:ascii="Arial" w:hAnsi="Arial" w:cs="Arial"/>
                <w:b/>
              </w:rPr>
              <w:t>Atrial septal aneurysm</w:t>
            </w:r>
          </w:p>
        </w:tc>
      </w:tr>
      <w:tr w:rsidR="009D3371" w:rsidRPr="00870B10" w14:paraId="2B532C62" w14:textId="77777777" w:rsidTr="00841C4D">
        <w:tc>
          <w:tcPr>
            <w:tcW w:w="1337" w:type="dxa"/>
          </w:tcPr>
          <w:p w14:paraId="5A511482" w14:textId="78A74533" w:rsidR="009D3371" w:rsidRPr="00870B10" w:rsidRDefault="009D3371" w:rsidP="009D3371">
            <w:pPr>
              <w:rPr>
                <w:rFonts w:ascii="Arial" w:hAnsi="Arial" w:cs="Arial"/>
              </w:rPr>
            </w:pPr>
            <w:r>
              <w:rPr>
                <w:rFonts w:ascii="Arial" w:hAnsi="Arial" w:cs="Arial"/>
              </w:rPr>
              <w:t>ICD9</w:t>
            </w:r>
          </w:p>
        </w:tc>
        <w:tc>
          <w:tcPr>
            <w:tcW w:w="1581" w:type="dxa"/>
          </w:tcPr>
          <w:p w14:paraId="738CAC3F" w14:textId="44169F1A" w:rsidR="009D3371" w:rsidRPr="00870B10" w:rsidRDefault="009D3371" w:rsidP="009D3371">
            <w:pPr>
              <w:rPr>
                <w:rFonts w:ascii="Arial" w:hAnsi="Arial" w:cs="Arial"/>
              </w:rPr>
            </w:pPr>
            <w:r w:rsidRPr="00870B10">
              <w:rPr>
                <w:rFonts w:ascii="Arial" w:hAnsi="Arial" w:cs="Arial"/>
              </w:rPr>
              <w:t>414</w:t>
            </w:r>
            <w:r>
              <w:rPr>
                <w:rFonts w:ascii="Arial" w:hAnsi="Arial" w:cs="Arial"/>
              </w:rPr>
              <w:t>.</w:t>
            </w:r>
            <w:r w:rsidRPr="00870B10">
              <w:rPr>
                <w:rFonts w:ascii="Arial" w:hAnsi="Arial" w:cs="Arial"/>
              </w:rPr>
              <w:t>1</w:t>
            </w:r>
          </w:p>
        </w:tc>
        <w:tc>
          <w:tcPr>
            <w:tcW w:w="6432" w:type="dxa"/>
          </w:tcPr>
          <w:p w14:paraId="76B8D1BD" w14:textId="32E27FBD" w:rsidR="009D3371" w:rsidRPr="00870B10" w:rsidRDefault="009D3371" w:rsidP="009D3371">
            <w:pPr>
              <w:rPr>
                <w:rFonts w:ascii="Arial" w:hAnsi="Arial" w:cs="Arial"/>
              </w:rPr>
            </w:pPr>
            <w:r w:rsidRPr="00870B10">
              <w:rPr>
                <w:rFonts w:ascii="Arial" w:hAnsi="Arial" w:cs="Arial"/>
              </w:rPr>
              <w:t>Aneurysm of heart</w:t>
            </w:r>
          </w:p>
        </w:tc>
      </w:tr>
      <w:tr w:rsidR="009D3371" w:rsidRPr="00870B10" w14:paraId="50BD0D6A" w14:textId="77777777" w:rsidTr="00841C4D">
        <w:tc>
          <w:tcPr>
            <w:tcW w:w="1337" w:type="dxa"/>
          </w:tcPr>
          <w:p w14:paraId="31EF70E7" w14:textId="77777777" w:rsidR="009D3371" w:rsidRDefault="009D3371" w:rsidP="009D3371">
            <w:pPr>
              <w:rPr>
                <w:rFonts w:ascii="Arial" w:hAnsi="Arial" w:cs="Arial"/>
              </w:rPr>
            </w:pPr>
          </w:p>
        </w:tc>
        <w:tc>
          <w:tcPr>
            <w:tcW w:w="1581" w:type="dxa"/>
          </w:tcPr>
          <w:p w14:paraId="49CB0B82" w14:textId="7FB875F1" w:rsidR="009D3371" w:rsidRPr="00870B10" w:rsidRDefault="009D3371" w:rsidP="009D3371">
            <w:pPr>
              <w:rPr>
                <w:rFonts w:ascii="Arial" w:hAnsi="Arial" w:cs="Arial"/>
              </w:rPr>
            </w:pPr>
            <w:r w:rsidRPr="00870B10">
              <w:rPr>
                <w:rFonts w:ascii="Arial" w:hAnsi="Arial" w:cs="Arial"/>
              </w:rPr>
              <w:t>414</w:t>
            </w:r>
            <w:r>
              <w:rPr>
                <w:rFonts w:ascii="Arial" w:hAnsi="Arial" w:cs="Arial"/>
              </w:rPr>
              <w:t>.</w:t>
            </w:r>
            <w:r w:rsidRPr="00870B10">
              <w:rPr>
                <w:rFonts w:ascii="Arial" w:hAnsi="Arial" w:cs="Arial"/>
              </w:rPr>
              <w:t>10</w:t>
            </w:r>
          </w:p>
        </w:tc>
        <w:tc>
          <w:tcPr>
            <w:tcW w:w="6432" w:type="dxa"/>
          </w:tcPr>
          <w:p w14:paraId="0D855FE8" w14:textId="6291A7F8" w:rsidR="009D3371" w:rsidRPr="00870B10" w:rsidRDefault="009D3371" w:rsidP="009D3371">
            <w:pPr>
              <w:rPr>
                <w:rFonts w:ascii="Arial" w:hAnsi="Arial" w:cs="Arial"/>
              </w:rPr>
            </w:pPr>
            <w:r w:rsidRPr="00870B10">
              <w:rPr>
                <w:rFonts w:ascii="Arial" w:hAnsi="Arial" w:cs="Arial"/>
              </w:rPr>
              <w:t>Aneurysm of heart (wall)</w:t>
            </w:r>
          </w:p>
        </w:tc>
      </w:tr>
      <w:tr w:rsidR="009D3371" w:rsidRPr="00870B10" w14:paraId="335DA84B" w14:textId="77777777" w:rsidTr="00841C4D">
        <w:tc>
          <w:tcPr>
            <w:tcW w:w="1337" w:type="dxa"/>
          </w:tcPr>
          <w:p w14:paraId="3696AC22" w14:textId="77777777" w:rsidR="009D3371" w:rsidRDefault="009D3371" w:rsidP="009D3371">
            <w:pPr>
              <w:rPr>
                <w:rFonts w:ascii="Arial" w:hAnsi="Arial" w:cs="Arial"/>
              </w:rPr>
            </w:pPr>
          </w:p>
        </w:tc>
        <w:tc>
          <w:tcPr>
            <w:tcW w:w="1581" w:type="dxa"/>
          </w:tcPr>
          <w:p w14:paraId="4D565DC8" w14:textId="2B0E0E27" w:rsidR="009D3371" w:rsidRPr="00870B10" w:rsidRDefault="009D3371" w:rsidP="009D3371">
            <w:pPr>
              <w:rPr>
                <w:rFonts w:ascii="Arial" w:hAnsi="Arial" w:cs="Arial"/>
              </w:rPr>
            </w:pPr>
            <w:r w:rsidRPr="00870B10">
              <w:rPr>
                <w:rFonts w:ascii="Arial" w:hAnsi="Arial" w:cs="Arial"/>
              </w:rPr>
              <w:t>414</w:t>
            </w:r>
            <w:r>
              <w:rPr>
                <w:rFonts w:ascii="Arial" w:hAnsi="Arial" w:cs="Arial"/>
              </w:rPr>
              <w:t>.</w:t>
            </w:r>
            <w:r w:rsidRPr="00870B10">
              <w:rPr>
                <w:rFonts w:ascii="Arial" w:hAnsi="Arial" w:cs="Arial"/>
              </w:rPr>
              <w:t>19</w:t>
            </w:r>
          </w:p>
        </w:tc>
        <w:tc>
          <w:tcPr>
            <w:tcW w:w="6432" w:type="dxa"/>
          </w:tcPr>
          <w:p w14:paraId="05589BCD" w14:textId="5541BDE4" w:rsidR="009D3371" w:rsidRPr="00870B10" w:rsidRDefault="009D3371" w:rsidP="009D3371">
            <w:pPr>
              <w:rPr>
                <w:rFonts w:ascii="Arial" w:hAnsi="Arial" w:cs="Arial"/>
              </w:rPr>
            </w:pPr>
            <w:r w:rsidRPr="00870B10">
              <w:rPr>
                <w:rFonts w:ascii="Arial" w:hAnsi="Arial" w:cs="Arial"/>
              </w:rPr>
              <w:t>Other aneurysm of heart</w:t>
            </w:r>
          </w:p>
        </w:tc>
      </w:tr>
      <w:tr w:rsidR="00922D1A" w:rsidRPr="00870B10" w14:paraId="66165327" w14:textId="77777777" w:rsidTr="00841C4D">
        <w:tc>
          <w:tcPr>
            <w:tcW w:w="1337" w:type="dxa"/>
          </w:tcPr>
          <w:p w14:paraId="64EFD397" w14:textId="0180E680" w:rsidR="00922D1A" w:rsidRDefault="00922D1A" w:rsidP="00922D1A">
            <w:pPr>
              <w:rPr>
                <w:rFonts w:ascii="Arial" w:hAnsi="Arial" w:cs="Arial"/>
              </w:rPr>
            </w:pPr>
            <w:r w:rsidRPr="00870B10">
              <w:rPr>
                <w:rFonts w:ascii="Arial" w:hAnsi="Arial" w:cs="Arial"/>
              </w:rPr>
              <w:t>ICD10</w:t>
            </w:r>
          </w:p>
        </w:tc>
        <w:tc>
          <w:tcPr>
            <w:tcW w:w="1581" w:type="dxa"/>
          </w:tcPr>
          <w:p w14:paraId="5F952E5B" w14:textId="7AD80F79" w:rsidR="00922D1A" w:rsidRPr="00870B10" w:rsidRDefault="00922D1A" w:rsidP="00922D1A">
            <w:pPr>
              <w:rPr>
                <w:rFonts w:ascii="Arial" w:hAnsi="Arial" w:cs="Arial"/>
              </w:rPr>
            </w:pPr>
            <w:commentRangeStart w:id="10"/>
            <w:r w:rsidRPr="001771B6">
              <w:rPr>
                <w:rFonts w:ascii="Arial" w:hAnsi="Arial" w:cs="Arial"/>
              </w:rPr>
              <w:t>I23.1</w:t>
            </w:r>
          </w:p>
        </w:tc>
        <w:tc>
          <w:tcPr>
            <w:tcW w:w="6432" w:type="dxa"/>
          </w:tcPr>
          <w:p w14:paraId="7920457A" w14:textId="4DD6899F" w:rsidR="00922D1A" w:rsidRPr="00870B10" w:rsidRDefault="00922D1A" w:rsidP="00922D1A">
            <w:pPr>
              <w:rPr>
                <w:rFonts w:ascii="Arial" w:hAnsi="Arial" w:cs="Arial"/>
              </w:rPr>
            </w:pPr>
            <w:r w:rsidRPr="001771B6">
              <w:rPr>
                <w:rFonts w:ascii="Arial" w:hAnsi="Arial" w:cs="Arial"/>
              </w:rPr>
              <w:t>Atrial septal defect as current complication following acute myocardial infarction</w:t>
            </w:r>
            <w:commentRangeEnd w:id="10"/>
            <w:r w:rsidR="00880730">
              <w:rPr>
                <w:rStyle w:val="CommentReference"/>
              </w:rPr>
              <w:commentReference w:id="10"/>
            </w:r>
          </w:p>
        </w:tc>
      </w:tr>
      <w:tr w:rsidR="00922D1A" w:rsidRPr="00870B10" w14:paraId="4DC4D686" w14:textId="77777777" w:rsidTr="00841C4D">
        <w:tc>
          <w:tcPr>
            <w:tcW w:w="1337" w:type="dxa"/>
          </w:tcPr>
          <w:p w14:paraId="4DC26499" w14:textId="77777777" w:rsidR="00922D1A" w:rsidRPr="00870B10" w:rsidRDefault="00922D1A" w:rsidP="00922D1A">
            <w:pPr>
              <w:rPr>
                <w:rFonts w:ascii="Arial" w:hAnsi="Arial" w:cs="Arial"/>
              </w:rPr>
            </w:pPr>
          </w:p>
        </w:tc>
        <w:tc>
          <w:tcPr>
            <w:tcW w:w="1581" w:type="dxa"/>
          </w:tcPr>
          <w:p w14:paraId="359A108F" w14:textId="3A6A6B8F" w:rsidR="00922D1A" w:rsidRPr="00870B10" w:rsidRDefault="00922D1A" w:rsidP="00922D1A">
            <w:pPr>
              <w:rPr>
                <w:rFonts w:ascii="Arial" w:hAnsi="Arial" w:cs="Arial"/>
              </w:rPr>
            </w:pPr>
            <w:r w:rsidRPr="00870B10">
              <w:rPr>
                <w:rFonts w:ascii="Arial" w:hAnsi="Arial" w:cs="Arial"/>
              </w:rPr>
              <w:t>I25.3</w:t>
            </w:r>
          </w:p>
        </w:tc>
        <w:tc>
          <w:tcPr>
            <w:tcW w:w="6432" w:type="dxa"/>
          </w:tcPr>
          <w:p w14:paraId="727A02A8" w14:textId="1FAD1BC7" w:rsidR="00922D1A" w:rsidRPr="00870B10" w:rsidRDefault="00922D1A" w:rsidP="00922D1A">
            <w:pPr>
              <w:rPr>
                <w:rFonts w:ascii="Arial" w:hAnsi="Arial" w:cs="Arial"/>
              </w:rPr>
            </w:pPr>
            <w:r w:rsidRPr="00870B10">
              <w:rPr>
                <w:rFonts w:ascii="Arial" w:hAnsi="Arial" w:cs="Arial"/>
              </w:rPr>
              <w:t>Aneurysm of heart</w:t>
            </w:r>
          </w:p>
        </w:tc>
      </w:tr>
    </w:tbl>
    <w:p w14:paraId="44E83DE4" w14:textId="1F426E4E" w:rsidR="00814FE5" w:rsidRDefault="00EF1EDE" w:rsidP="00EF1EDE">
      <w:pPr>
        <w:pStyle w:val="Heading3"/>
      </w:pPr>
      <w:r w:rsidRPr="00EF1EDE">
        <w:t xml:space="preserve">Patent foramen </w:t>
      </w:r>
      <w:proofErr w:type="spellStart"/>
      <w:r w:rsidRPr="00EF1EDE">
        <w:t>ovale</w:t>
      </w:r>
      <w:proofErr w:type="spellEnd"/>
    </w:p>
    <w:tbl>
      <w:tblPr>
        <w:tblStyle w:val="TableGrid"/>
        <w:tblW w:w="0" w:type="auto"/>
        <w:tblLook w:val="04A0" w:firstRow="1" w:lastRow="0" w:firstColumn="1" w:lastColumn="0" w:noHBand="0" w:noVBand="1"/>
      </w:tblPr>
      <w:tblGrid>
        <w:gridCol w:w="1359"/>
        <w:gridCol w:w="1606"/>
        <w:gridCol w:w="6385"/>
      </w:tblGrid>
      <w:tr w:rsidR="001B533C" w:rsidRPr="00E5523E" w14:paraId="327ABFF2" w14:textId="77777777" w:rsidTr="00841C4D">
        <w:tc>
          <w:tcPr>
            <w:tcW w:w="9350" w:type="dxa"/>
            <w:gridSpan w:val="3"/>
            <w:shd w:val="clear" w:color="auto" w:fill="D0CECE" w:themeFill="background2" w:themeFillShade="E6"/>
          </w:tcPr>
          <w:p w14:paraId="41F6C1EF" w14:textId="4AE304DA" w:rsidR="001B533C" w:rsidRPr="00E5523E" w:rsidRDefault="001B533C" w:rsidP="00841C4D">
            <w:pPr>
              <w:rPr>
                <w:rFonts w:ascii="Arial" w:hAnsi="Arial" w:cs="Arial"/>
                <w:b/>
              </w:rPr>
            </w:pPr>
            <w:commentRangeStart w:id="11"/>
            <w:commentRangeStart w:id="12"/>
            <w:r w:rsidRPr="00E5523E">
              <w:rPr>
                <w:rFonts w:ascii="Arial" w:hAnsi="Arial" w:cs="Arial"/>
                <w:b/>
              </w:rPr>
              <w:t xml:space="preserve">Patent foramen </w:t>
            </w:r>
            <w:proofErr w:type="spellStart"/>
            <w:r w:rsidRPr="00E5523E">
              <w:rPr>
                <w:rFonts w:ascii="Arial" w:hAnsi="Arial" w:cs="Arial"/>
                <w:b/>
              </w:rPr>
              <w:t>ovale</w:t>
            </w:r>
            <w:commentRangeEnd w:id="11"/>
            <w:proofErr w:type="spellEnd"/>
            <w:r>
              <w:rPr>
                <w:rStyle w:val="CommentReference"/>
              </w:rPr>
              <w:commentReference w:id="11"/>
            </w:r>
            <w:commentRangeEnd w:id="12"/>
            <w:r w:rsidR="0070243D">
              <w:rPr>
                <w:rStyle w:val="CommentReference"/>
              </w:rPr>
              <w:commentReference w:id="12"/>
            </w:r>
          </w:p>
        </w:tc>
      </w:tr>
      <w:tr w:rsidR="001B533C" w:rsidRPr="00870B10" w14:paraId="73F9AD08" w14:textId="77777777" w:rsidTr="001B533C">
        <w:trPr>
          <w:trHeight w:val="90"/>
        </w:trPr>
        <w:tc>
          <w:tcPr>
            <w:tcW w:w="1359" w:type="dxa"/>
          </w:tcPr>
          <w:p w14:paraId="40AD79FC" w14:textId="73BBC096" w:rsidR="001B533C" w:rsidRPr="00870B10" w:rsidRDefault="0009756A" w:rsidP="00841C4D">
            <w:pPr>
              <w:rPr>
                <w:rFonts w:ascii="Arial" w:hAnsi="Arial" w:cs="Arial"/>
              </w:rPr>
            </w:pPr>
            <w:r w:rsidRPr="00870B10">
              <w:rPr>
                <w:rFonts w:ascii="Arial" w:hAnsi="Arial" w:cs="Arial"/>
              </w:rPr>
              <w:t>ICD10</w:t>
            </w:r>
          </w:p>
        </w:tc>
        <w:tc>
          <w:tcPr>
            <w:tcW w:w="1606" w:type="dxa"/>
          </w:tcPr>
          <w:p w14:paraId="2A2283C0" w14:textId="04D82592" w:rsidR="001B533C" w:rsidRPr="00870B10" w:rsidRDefault="001B533C" w:rsidP="00841C4D">
            <w:pPr>
              <w:rPr>
                <w:rFonts w:ascii="Arial" w:hAnsi="Arial" w:cs="Arial"/>
              </w:rPr>
            </w:pPr>
            <w:r w:rsidRPr="00870B10">
              <w:rPr>
                <w:rFonts w:ascii="Arial" w:hAnsi="Arial" w:cs="Arial"/>
              </w:rPr>
              <w:t>Q21.1</w:t>
            </w:r>
          </w:p>
        </w:tc>
        <w:tc>
          <w:tcPr>
            <w:tcW w:w="6385" w:type="dxa"/>
          </w:tcPr>
          <w:p w14:paraId="0925389E" w14:textId="77777777" w:rsidR="001B533C" w:rsidRPr="00870B10" w:rsidRDefault="001B533C" w:rsidP="00841C4D">
            <w:pPr>
              <w:rPr>
                <w:rFonts w:ascii="Arial" w:hAnsi="Arial" w:cs="Arial"/>
              </w:rPr>
            </w:pPr>
            <w:r w:rsidRPr="00870B10">
              <w:rPr>
                <w:rFonts w:ascii="Arial" w:hAnsi="Arial" w:cs="Arial"/>
              </w:rPr>
              <w:t>Atrial septal defect</w:t>
            </w:r>
          </w:p>
        </w:tc>
      </w:tr>
    </w:tbl>
    <w:p w14:paraId="434B7C92" w14:textId="352945CC" w:rsidR="006B12DF" w:rsidRDefault="0018069A" w:rsidP="0018069A">
      <w:pPr>
        <w:pStyle w:val="Heading3"/>
      </w:pPr>
      <w:r w:rsidRPr="0018069A">
        <w:t>Atrial flutter</w:t>
      </w:r>
    </w:p>
    <w:tbl>
      <w:tblPr>
        <w:tblStyle w:val="TableGrid"/>
        <w:tblW w:w="0" w:type="auto"/>
        <w:tblLook w:val="04A0" w:firstRow="1" w:lastRow="0" w:firstColumn="1" w:lastColumn="0" w:noHBand="0" w:noVBand="1"/>
      </w:tblPr>
      <w:tblGrid>
        <w:gridCol w:w="1345"/>
        <w:gridCol w:w="1620"/>
        <w:gridCol w:w="6385"/>
      </w:tblGrid>
      <w:tr w:rsidR="00F315B9" w:rsidRPr="00383842" w14:paraId="2DB3894A" w14:textId="77777777" w:rsidTr="00905D29">
        <w:tc>
          <w:tcPr>
            <w:tcW w:w="9350" w:type="dxa"/>
            <w:gridSpan w:val="3"/>
            <w:shd w:val="clear" w:color="auto" w:fill="D0CECE" w:themeFill="background2" w:themeFillShade="E6"/>
          </w:tcPr>
          <w:p w14:paraId="4B6CF303" w14:textId="77777777" w:rsidR="00F315B9" w:rsidRPr="00AC1AAC" w:rsidRDefault="00F315B9" w:rsidP="00905D29">
            <w:pPr>
              <w:rPr>
                <w:rFonts w:ascii="Arial" w:hAnsi="Arial" w:cs="Arial"/>
                <w:b/>
              </w:rPr>
            </w:pPr>
            <w:ins w:id="13" w:author="Guan, Wyliena" w:date="2019-02-20T14:48:00Z">
              <w:r w:rsidRPr="00AC1AAC">
                <w:rPr>
                  <w:rFonts w:ascii="Arial" w:hAnsi="Arial" w:cs="Arial"/>
                  <w:b/>
                </w:rPr>
                <w:t>Atrial flutter</w:t>
              </w:r>
            </w:ins>
          </w:p>
        </w:tc>
      </w:tr>
      <w:tr w:rsidR="00F315B9" w:rsidRPr="00383842" w14:paraId="47FD5F9B" w14:textId="77777777" w:rsidTr="00905D29">
        <w:tc>
          <w:tcPr>
            <w:tcW w:w="1345" w:type="dxa"/>
          </w:tcPr>
          <w:p w14:paraId="5BA6B57F" w14:textId="77777777" w:rsidR="00F315B9" w:rsidRPr="00383842" w:rsidRDefault="00F315B9" w:rsidP="00905D29">
            <w:pPr>
              <w:rPr>
                <w:rFonts w:ascii="Arial" w:hAnsi="Arial" w:cs="Arial"/>
              </w:rPr>
            </w:pPr>
            <w:r>
              <w:rPr>
                <w:rFonts w:ascii="Arial" w:hAnsi="Arial" w:cs="Arial"/>
              </w:rPr>
              <w:t>ICD9</w:t>
            </w:r>
          </w:p>
        </w:tc>
        <w:tc>
          <w:tcPr>
            <w:tcW w:w="1620" w:type="dxa"/>
          </w:tcPr>
          <w:p w14:paraId="258DAC45" w14:textId="77777777" w:rsidR="00F315B9" w:rsidRPr="00383842" w:rsidRDefault="00F315B9" w:rsidP="00905D29">
            <w:pPr>
              <w:rPr>
                <w:rFonts w:ascii="Arial" w:hAnsi="Arial" w:cs="Arial"/>
              </w:rPr>
            </w:pPr>
            <w:r w:rsidRPr="0033714B">
              <w:t>427</w:t>
            </w:r>
            <w:r>
              <w:t>.</w:t>
            </w:r>
            <w:r w:rsidRPr="0033714B">
              <w:t>3</w:t>
            </w:r>
          </w:p>
        </w:tc>
        <w:tc>
          <w:tcPr>
            <w:tcW w:w="6385" w:type="dxa"/>
          </w:tcPr>
          <w:p w14:paraId="47169275" w14:textId="77777777" w:rsidR="00F315B9" w:rsidRPr="00383842" w:rsidRDefault="00F315B9" w:rsidP="00905D29">
            <w:pPr>
              <w:rPr>
                <w:rFonts w:ascii="Arial" w:hAnsi="Arial" w:cs="Arial"/>
              </w:rPr>
            </w:pPr>
            <w:r w:rsidRPr="0033714B">
              <w:t>Atrial fibrillation and flutter</w:t>
            </w:r>
          </w:p>
        </w:tc>
      </w:tr>
      <w:tr w:rsidR="00F315B9" w:rsidRPr="00383842" w14:paraId="6D0225CF" w14:textId="77777777" w:rsidTr="00905D29">
        <w:tc>
          <w:tcPr>
            <w:tcW w:w="1345" w:type="dxa"/>
          </w:tcPr>
          <w:p w14:paraId="5E4993A0" w14:textId="77777777" w:rsidR="00F315B9" w:rsidRPr="00383842" w:rsidRDefault="00F315B9" w:rsidP="00905D29">
            <w:pPr>
              <w:rPr>
                <w:rFonts w:ascii="Arial" w:hAnsi="Arial" w:cs="Arial"/>
              </w:rPr>
            </w:pPr>
          </w:p>
        </w:tc>
        <w:tc>
          <w:tcPr>
            <w:tcW w:w="1620" w:type="dxa"/>
          </w:tcPr>
          <w:p w14:paraId="47B1448E" w14:textId="77777777" w:rsidR="00F315B9" w:rsidRPr="00383842" w:rsidRDefault="00F315B9" w:rsidP="00905D29">
            <w:pPr>
              <w:rPr>
                <w:rFonts w:ascii="Arial" w:hAnsi="Arial" w:cs="Arial"/>
              </w:rPr>
            </w:pPr>
            <w:r w:rsidRPr="0033714B">
              <w:t>427</w:t>
            </w:r>
            <w:r>
              <w:t>.</w:t>
            </w:r>
            <w:r w:rsidRPr="0033714B">
              <w:t>32</w:t>
            </w:r>
          </w:p>
        </w:tc>
        <w:tc>
          <w:tcPr>
            <w:tcW w:w="6385" w:type="dxa"/>
          </w:tcPr>
          <w:p w14:paraId="769FD6D8" w14:textId="77777777" w:rsidR="00F315B9" w:rsidRPr="00383842" w:rsidRDefault="00F315B9" w:rsidP="00905D29">
            <w:pPr>
              <w:rPr>
                <w:rFonts w:ascii="Arial" w:hAnsi="Arial" w:cs="Arial"/>
              </w:rPr>
            </w:pPr>
            <w:r w:rsidRPr="0033714B">
              <w:t>Atrial flutter</w:t>
            </w:r>
          </w:p>
        </w:tc>
      </w:tr>
      <w:tr w:rsidR="00F315B9" w:rsidRPr="00383842" w14:paraId="1E50483C" w14:textId="77777777" w:rsidTr="00905D29">
        <w:tc>
          <w:tcPr>
            <w:tcW w:w="1345" w:type="dxa"/>
          </w:tcPr>
          <w:p w14:paraId="06717475" w14:textId="77777777" w:rsidR="00F315B9" w:rsidRPr="00383842" w:rsidRDefault="00F315B9" w:rsidP="00905D29">
            <w:pPr>
              <w:rPr>
                <w:rFonts w:ascii="Arial" w:hAnsi="Arial" w:cs="Arial"/>
              </w:rPr>
            </w:pPr>
            <w:r>
              <w:rPr>
                <w:rFonts w:ascii="Arial" w:hAnsi="Arial" w:cs="Arial"/>
              </w:rPr>
              <w:t>ICD10</w:t>
            </w:r>
          </w:p>
        </w:tc>
        <w:tc>
          <w:tcPr>
            <w:tcW w:w="1620" w:type="dxa"/>
          </w:tcPr>
          <w:p w14:paraId="498D6287" w14:textId="77777777" w:rsidR="00F315B9" w:rsidRPr="00383842" w:rsidRDefault="00F315B9" w:rsidP="00905D29">
            <w:pPr>
              <w:rPr>
                <w:rFonts w:ascii="Arial" w:hAnsi="Arial" w:cs="Arial"/>
              </w:rPr>
            </w:pPr>
            <w:r w:rsidRPr="0033714B">
              <w:t>I48</w:t>
            </w:r>
          </w:p>
        </w:tc>
        <w:tc>
          <w:tcPr>
            <w:tcW w:w="6385" w:type="dxa"/>
          </w:tcPr>
          <w:p w14:paraId="5009AD75" w14:textId="77777777" w:rsidR="00F315B9" w:rsidRPr="00383842" w:rsidRDefault="00F315B9" w:rsidP="00905D29">
            <w:pPr>
              <w:rPr>
                <w:rFonts w:ascii="Arial" w:hAnsi="Arial" w:cs="Arial"/>
              </w:rPr>
            </w:pPr>
            <w:r w:rsidRPr="0033714B">
              <w:t>Atrial fibrillation and flutter</w:t>
            </w:r>
          </w:p>
        </w:tc>
      </w:tr>
      <w:tr w:rsidR="00F315B9" w:rsidRPr="00383842" w14:paraId="72C5DD02" w14:textId="77777777" w:rsidTr="00905D29">
        <w:tc>
          <w:tcPr>
            <w:tcW w:w="1345" w:type="dxa"/>
          </w:tcPr>
          <w:p w14:paraId="08EFDA66" w14:textId="77777777" w:rsidR="00F315B9" w:rsidRPr="00383842" w:rsidRDefault="00F315B9" w:rsidP="00905D29">
            <w:pPr>
              <w:rPr>
                <w:rFonts w:ascii="Arial" w:hAnsi="Arial" w:cs="Arial"/>
              </w:rPr>
            </w:pPr>
          </w:p>
        </w:tc>
        <w:tc>
          <w:tcPr>
            <w:tcW w:w="1620" w:type="dxa"/>
          </w:tcPr>
          <w:p w14:paraId="749A4229" w14:textId="77777777" w:rsidR="00F315B9" w:rsidRPr="00383842" w:rsidRDefault="00F315B9" w:rsidP="00905D29">
            <w:pPr>
              <w:rPr>
                <w:rFonts w:ascii="Arial" w:hAnsi="Arial" w:cs="Arial"/>
              </w:rPr>
            </w:pPr>
            <w:r w:rsidRPr="0033714B">
              <w:t>I48.3</w:t>
            </w:r>
          </w:p>
        </w:tc>
        <w:tc>
          <w:tcPr>
            <w:tcW w:w="6385" w:type="dxa"/>
          </w:tcPr>
          <w:p w14:paraId="5CE90731" w14:textId="77777777" w:rsidR="00F315B9" w:rsidRPr="00383842" w:rsidRDefault="00F315B9" w:rsidP="00905D29">
            <w:pPr>
              <w:rPr>
                <w:rFonts w:ascii="Arial" w:hAnsi="Arial" w:cs="Arial"/>
              </w:rPr>
            </w:pPr>
            <w:r w:rsidRPr="0033714B">
              <w:t>Typical atrial flutter</w:t>
            </w:r>
          </w:p>
        </w:tc>
      </w:tr>
      <w:tr w:rsidR="00F315B9" w:rsidRPr="00383842" w14:paraId="35218FED" w14:textId="77777777" w:rsidTr="00905D29">
        <w:tc>
          <w:tcPr>
            <w:tcW w:w="1345" w:type="dxa"/>
          </w:tcPr>
          <w:p w14:paraId="2BBC7962" w14:textId="77777777" w:rsidR="00F315B9" w:rsidRPr="00383842" w:rsidRDefault="00F315B9" w:rsidP="00905D29">
            <w:pPr>
              <w:rPr>
                <w:rFonts w:ascii="Arial" w:hAnsi="Arial" w:cs="Arial"/>
              </w:rPr>
            </w:pPr>
          </w:p>
        </w:tc>
        <w:tc>
          <w:tcPr>
            <w:tcW w:w="1620" w:type="dxa"/>
          </w:tcPr>
          <w:p w14:paraId="78896E8D" w14:textId="77777777" w:rsidR="00F315B9" w:rsidRPr="00383842" w:rsidRDefault="00F315B9" w:rsidP="00905D29">
            <w:pPr>
              <w:rPr>
                <w:rFonts w:ascii="Arial" w:hAnsi="Arial" w:cs="Arial"/>
              </w:rPr>
            </w:pPr>
            <w:r w:rsidRPr="0033714B">
              <w:t>I48.4</w:t>
            </w:r>
          </w:p>
        </w:tc>
        <w:tc>
          <w:tcPr>
            <w:tcW w:w="6385" w:type="dxa"/>
          </w:tcPr>
          <w:p w14:paraId="4B632224" w14:textId="77777777" w:rsidR="00F315B9" w:rsidRPr="00383842" w:rsidRDefault="00F315B9" w:rsidP="00905D29">
            <w:pPr>
              <w:rPr>
                <w:rFonts w:ascii="Arial" w:hAnsi="Arial" w:cs="Arial"/>
              </w:rPr>
            </w:pPr>
            <w:r w:rsidRPr="0033714B">
              <w:t>Atypical atrial flutter</w:t>
            </w:r>
          </w:p>
        </w:tc>
      </w:tr>
      <w:tr w:rsidR="00F315B9" w:rsidRPr="00383842" w14:paraId="04C3BF47" w14:textId="77777777" w:rsidTr="00905D29">
        <w:tc>
          <w:tcPr>
            <w:tcW w:w="1345" w:type="dxa"/>
          </w:tcPr>
          <w:p w14:paraId="639B508F" w14:textId="77777777" w:rsidR="00F315B9" w:rsidRPr="00383842" w:rsidRDefault="00F315B9" w:rsidP="00905D29">
            <w:pPr>
              <w:rPr>
                <w:rFonts w:ascii="Arial" w:hAnsi="Arial" w:cs="Arial"/>
              </w:rPr>
            </w:pPr>
          </w:p>
        </w:tc>
        <w:tc>
          <w:tcPr>
            <w:tcW w:w="1620" w:type="dxa"/>
          </w:tcPr>
          <w:p w14:paraId="586E7981" w14:textId="77777777" w:rsidR="00F315B9" w:rsidRPr="00383842" w:rsidRDefault="00F315B9" w:rsidP="00905D29">
            <w:pPr>
              <w:rPr>
                <w:rFonts w:ascii="Arial" w:hAnsi="Arial" w:cs="Arial"/>
              </w:rPr>
            </w:pPr>
            <w:r w:rsidRPr="0033714B">
              <w:t>I48.9</w:t>
            </w:r>
          </w:p>
        </w:tc>
        <w:tc>
          <w:tcPr>
            <w:tcW w:w="6385" w:type="dxa"/>
          </w:tcPr>
          <w:p w14:paraId="213837DC" w14:textId="77777777" w:rsidR="00F315B9" w:rsidRPr="00383842" w:rsidRDefault="00F315B9" w:rsidP="00905D29">
            <w:pPr>
              <w:rPr>
                <w:rFonts w:ascii="Arial" w:hAnsi="Arial" w:cs="Arial"/>
              </w:rPr>
            </w:pPr>
            <w:r w:rsidRPr="0033714B">
              <w:t>Unspecified atrial fibrillation and atrial flutter</w:t>
            </w:r>
          </w:p>
        </w:tc>
      </w:tr>
      <w:tr w:rsidR="00F315B9" w:rsidRPr="00383842" w14:paraId="6459807A" w14:textId="77777777" w:rsidTr="00905D29">
        <w:tc>
          <w:tcPr>
            <w:tcW w:w="1345" w:type="dxa"/>
          </w:tcPr>
          <w:p w14:paraId="648DBDCA" w14:textId="77777777" w:rsidR="00F315B9" w:rsidRPr="00383842" w:rsidRDefault="00F315B9" w:rsidP="00905D29">
            <w:pPr>
              <w:rPr>
                <w:rFonts w:ascii="Arial" w:hAnsi="Arial" w:cs="Arial"/>
              </w:rPr>
            </w:pPr>
          </w:p>
        </w:tc>
        <w:tc>
          <w:tcPr>
            <w:tcW w:w="1620" w:type="dxa"/>
          </w:tcPr>
          <w:p w14:paraId="2CB6D4A9" w14:textId="77777777" w:rsidR="00F315B9" w:rsidRPr="00383842" w:rsidRDefault="00F315B9" w:rsidP="00905D29">
            <w:pPr>
              <w:rPr>
                <w:rFonts w:ascii="Arial" w:hAnsi="Arial" w:cs="Arial"/>
              </w:rPr>
            </w:pPr>
            <w:r w:rsidRPr="0033714B">
              <w:t>I48.92</w:t>
            </w:r>
          </w:p>
        </w:tc>
        <w:tc>
          <w:tcPr>
            <w:tcW w:w="6385" w:type="dxa"/>
          </w:tcPr>
          <w:p w14:paraId="7D092EE8" w14:textId="77777777" w:rsidR="00F315B9" w:rsidRPr="00383842" w:rsidRDefault="00F315B9" w:rsidP="00905D29">
            <w:pPr>
              <w:rPr>
                <w:rFonts w:ascii="Arial" w:hAnsi="Arial" w:cs="Arial"/>
              </w:rPr>
            </w:pPr>
            <w:r w:rsidRPr="0033714B">
              <w:t>Unspecified atrial flutter</w:t>
            </w:r>
          </w:p>
        </w:tc>
      </w:tr>
    </w:tbl>
    <w:p w14:paraId="2E1E74A8" w14:textId="29E8583C" w:rsidR="00DD3ADC" w:rsidRDefault="004334F4" w:rsidP="004334F4">
      <w:pPr>
        <w:pStyle w:val="Heading3"/>
      </w:pPr>
      <w:r w:rsidRPr="004334F4">
        <w:t>Lone atrial fibrillation</w:t>
      </w:r>
    </w:p>
    <w:tbl>
      <w:tblPr>
        <w:tblStyle w:val="TableGrid"/>
        <w:tblW w:w="0" w:type="auto"/>
        <w:tblLook w:val="04A0" w:firstRow="1" w:lastRow="0" w:firstColumn="1" w:lastColumn="0" w:noHBand="0" w:noVBand="1"/>
      </w:tblPr>
      <w:tblGrid>
        <w:gridCol w:w="1345"/>
        <w:gridCol w:w="1620"/>
        <w:gridCol w:w="6385"/>
      </w:tblGrid>
      <w:tr w:rsidR="007E3E38" w:rsidRPr="00383842" w14:paraId="6A78864F" w14:textId="77777777" w:rsidTr="007E3E38">
        <w:tc>
          <w:tcPr>
            <w:tcW w:w="9350" w:type="dxa"/>
            <w:gridSpan w:val="3"/>
            <w:shd w:val="clear" w:color="auto" w:fill="D0CECE" w:themeFill="background2" w:themeFillShade="E6"/>
          </w:tcPr>
          <w:p w14:paraId="2DE2A249" w14:textId="40165244" w:rsidR="007E3E38" w:rsidRPr="007E3E38" w:rsidRDefault="007E3E38" w:rsidP="00841C4D">
            <w:pPr>
              <w:rPr>
                <w:rFonts w:ascii="Arial" w:hAnsi="Arial" w:cs="Arial"/>
                <w:b/>
              </w:rPr>
            </w:pPr>
            <w:ins w:id="14" w:author="Guan, Wyliena" w:date="2019-02-20T14:48:00Z">
              <w:r w:rsidRPr="007E3E38">
                <w:rPr>
                  <w:rFonts w:ascii="Arial" w:hAnsi="Arial" w:cs="Arial"/>
                  <w:b/>
                </w:rPr>
                <w:t>Lone atrial fibrillation</w:t>
              </w:r>
            </w:ins>
          </w:p>
        </w:tc>
      </w:tr>
      <w:tr w:rsidR="003E5F95" w:rsidRPr="00383842" w14:paraId="62253BD8" w14:textId="77777777" w:rsidTr="007E3E38">
        <w:tc>
          <w:tcPr>
            <w:tcW w:w="1345" w:type="dxa"/>
          </w:tcPr>
          <w:p w14:paraId="35DE9FF9" w14:textId="3A6B5C89" w:rsidR="003E5F95" w:rsidRPr="00F151BD" w:rsidRDefault="00DE6AA4" w:rsidP="00841C4D">
            <w:r>
              <w:lastRenderedPageBreak/>
              <w:t>ICD9</w:t>
            </w:r>
          </w:p>
        </w:tc>
        <w:tc>
          <w:tcPr>
            <w:tcW w:w="1620" w:type="dxa"/>
          </w:tcPr>
          <w:p w14:paraId="38ABF550" w14:textId="43822A95" w:rsidR="003E5F95" w:rsidRPr="00F151BD" w:rsidRDefault="00A05CC6" w:rsidP="00841C4D">
            <w:r w:rsidRPr="00A05CC6">
              <w:t>427.31</w:t>
            </w:r>
          </w:p>
        </w:tc>
        <w:tc>
          <w:tcPr>
            <w:tcW w:w="6385" w:type="dxa"/>
          </w:tcPr>
          <w:p w14:paraId="37EEE072" w14:textId="6ED3A5A6" w:rsidR="003E5F95" w:rsidRPr="00A05CC6" w:rsidRDefault="00A05CC6" w:rsidP="00841C4D">
            <w:pPr>
              <w:rPr>
                <w:rFonts w:eastAsia="Times New Roman"/>
              </w:rPr>
            </w:pPr>
            <w:r>
              <w:rPr>
                <w:rFonts w:ascii="Verdana" w:hAnsi="Verdana"/>
                <w:color w:val="000000"/>
                <w:sz w:val="20"/>
                <w:szCs w:val="20"/>
                <w:shd w:val="clear" w:color="auto" w:fill="FFFFFF"/>
              </w:rPr>
              <w:t>Atrial fibrillation</w:t>
            </w:r>
          </w:p>
        </w:tc>
      </w:tr>
      <w:tr w:rsidR="007E3E38" w:rsidRPr="00383842" w14:paraId="0E8226D8" w14:textId="77777777" w:rsidTr="007E3E38">
        <w:tc>
          <w:tcPr>
            <w:tcW w:w="1345" w:type="dxa"/>
          </w:tcPr>
          <w:p w14:paraId="2CC582F4" w14:textId="60077CAA" w:rsidR="007E3E38" w:rsidRPr="00383842" w:rsidRDefault="007E3E38" w:rsidP="00841C4D">
            <w:pPr>
              <w:rPr>
                <w:rFonts w:ascii="Arial" w:hAnsi="Arial" w:cs="Arial"/>
              </w:rPr>
            </w:pPr>
            <w:r w:rsidRPr="00F151BD">
              <w:t>ICD10</w:t>
            </w:r>
          </w:p>
        </w:tc>
        <w:tc>
          <w:tcPr>
            <w:tcW w:w="1620" w:type="dxa"/>
          </w:tcPr>
          <w:p w14:paraId="303DA6F4" w14:textId="1A467208" w:rsidR="007E3E38" w:rsidRPr="00383842" w:rsidRDefault="007E3E38" w:rsidP="00841C4D">
            <w:pPr>
              <w:rPr>
                <w:rFonts w:ascii="Arial" w:hAnsi="Arial" w:cs="Arial"/>
              </w:rPr>
            </w:pPr>
            <w:r w:rsidRPr="00F151BD">
              <w:t>I48.9</w:t>
            </w:r>
          </w:p>
        </w:tc>
        <w:tc>
          <w:tcPr>
            <w:tcW w:w="6385" w:type="dxa"/>
          </w:tcPr>
          <w:p w14:paraId="483AB016" w14:textId="77777777" w:rsidR="007E3E38" w:rsidRPr="00383842" w:rsidRDefault="007E3E38" w:rsidP="00841C4D">
            <w:pPr>
              <w:rPr>
                <w:rFonts w:ascii="Arial" w:hAnsi="Arial" w:cs="Arial"/>
              </w:rPr>
            </w:pPr>
            <w:r w:rsidRPr="00F151BD">
              <w:t>Unspecified atrial fibrillation and atrial flutter</w:t>
            </w:r>
          </w:p>
        </w:tc>
      </w:tr>
      <w:tr w:rsidR="007E3E38" w:rsidRPr="00383842" w14:paraId="4D0FCD6E" w14:textId="77777777" w:rsidTr="007E3E38">
        <w:tc>
          <w:tcPr>
            <w:tcW w:w="1345" w:type="dxa"/>
          </w:tcPr>
          <w:p w14:paraId="3218E0B2" w14:textId="77777777" w:rsidR="007E3E38" w:rsidRPr="00383842" w:rsidRDefault="007E3E38" w:rsidP="00841C4D">
            <w:pPr>
              <w:rPr>
                <w:rFonts w:ascii="Arial" w:hAnsi="Arial" w:cs="Arial"/>
              </w:rPr>
            </w:pPr>
          </w:p>
        </w:tc>
        <w:tc>
          <w:tcPr>
            <w:tcW w:w="1620" w:type="dxa"/>
          </w:tcPr>
          <w:p w14:paraId="7F70D74A" w14:textId="1B916271" w:rsidR="007E3E38" w:rsidRPr="00383842" w:rsidRDefault="007E3E38" w:rsidP="00841C4D">
            <w:pPr>
              <w:rPr>
                <w:rFonts w:ascii="Arial" w:hAnsi="Arial" w:cs="Arial"/>
              </w:rPr>
            </w:pPr>
            <w:r w:rsidRPr="00F151BD">
              <w:t>I48.91</w:t>
            </w:r>
          </w:p>
        </w:tc>
        <w:tc>
          <w:tcPr>
            <w:tcW w:w="6385" w:type="dxa"/>
          </w:tcPr>
          <w:p w14:paraId="27002ECA" w14:textId="77777777" w:rsidR="007E3E38" w:rsidRPr="00383842" w:rsidRDefault="007E3E38" w:rsidP="00841C4D">
            <w:pPr>
              <w:rPr>
                <w:rFonts w:ascii="Arial" w:hAnsi="Arial" w:cs="Arial"/>
              </w:rPr>
            </w:pPr>
            <w:r w:rsidRPr="00F151BD">
              <w:t>Unspecified atrial fibrillation</w:t>
            </w:r>
          </w:p>
        </w:tc>
      </w:tr>
    </w:tbl>
    <w:p w14:paraId="4E2ED9C3" w14:textId="40B3F65B" w:rsidR="007E3E38" w:rsidRPr="00DD6E51" w:rsidRDefault="00BD182F" w:rsidP="00BD182F">
      <w:pPr>
        <w:pStyle w:val="Heading3"/>
      </w:pPr>
      <w:r w:rsidRPr="00BD182F">
        <w:t>Bioprosthetic cardiac valve</w:t>
      </w:r>
    </w:p>
    <w:tbl>
      <w:tblPr>
        <w:tblStyle w:val="TableGrid"/>
        <w:tblW w:w="0" w:type="auto"/>
        <w:tblLook w:val="04A0" w:firstRow="1" w:lastRow="0" w:firstColumn="1" w:lastColumn="0" w:noHBand="0" w:noVBand="1"/>
      </w:tblPr>
      <w:tblGrid>
        <w:gridCol w:w="1345"/>
        <w:gridCol w:w="1620"/>
        <w:gridCol w:w="6385"/>
      </w:tblGrid>
      <w:tr w:rsidR="00EA4D85" w:rsidRPr="00300096" w14:paraId="620A1E23" w14:textId="77777777" w:rsidTr="000B1834">
        <w:tc>
          <w:tcPr>
            <w:tcW w:w="9350" w:type="dxa"/>
            <w:gridSpan w:val="3"/>
            <w:shd w:val="clear" w:color="auto" w:fill="D0CECE" w:themeFill="background2" w:themeFillShade="E6"/>
          </w:tcPr>
          <w:p w14:paraId="558ECAE2" w14:textId="417B6B64" w:rsidR="00EA4D85" w:rsidRPr="00300096" w:rsidRDefault="00EA4D85" w:rsidP="00841C4D">
            <w:pPr>
              <w:rPr>
                <w:rFonts w:ascii="Arial" w:hAnsi="Arial" w:cs="Arial"/>
                <w:b/>
              </w:rPr>
            </w:pPr>
            <w:r>
              <w:rPr>
                <w:rFonts w:ascii="Arial" w:hAnsi="Arial" w:cs="Arial"/>
                <w:b/>
              </w:rPr>
              <w:t>Bioprosthetic cardiac valve</w:t>
            </w:r>
          </w:p>
        </w:tc>
      </w:tr>
      <w:tr w:rsidR="00A958E2" w:rsidRPr="00EF4FDC" w14:paraId="3436FC2E" w14:textId="77777777" w:rsidTr="000B1834">
        <w:tc>
          <w:tcPr>
            <w:tcW w:w="1345" w:type="dxa"/>
          </w:tcPr>
          <w:p w14:paraId="30054B6D" w14:textId="1F765B1F" w:rsidR="00A958E2" w:rsidRDefault="00405271" w:rsidP="00A958E2">
            <w:pPr>
              <w:rPr>
                <w:rFonts w:ascii="Arial" w:hAnsi="Arial" w:cs="Arial"/>
                <w:color w:val="000000" w:themeColor="text1"/>
              </w:rPr>
            </w:pPr>
            <w:r>
              <w:rPr>
                <w:rFonts w:ascii="Arial" w:hAnsi="Arial" w:cs="Arial"/>
                <w:color w:val="000000" w:themeColor="text1"/>
              </w:rPr>
              <w:t>CPT</w:t>
            </w:r>
          </w:p>
        </w:tc>
        <w:tc>
          <w:tcPr>
            <w:tcW w:w="1620" w:type="dxa"/>
          </w:tcPr>
          <w:p w14:paraId="562B5D0D" w14:textId="54D67D02" w:rsidR="00A958E2" w:rsidRPr="00F42CCD" w:rsidRDefault="00A958E2" w:rsidP="00A958E2">
            <w:r w:rsidRPr="00870B10">
              <w:rPr>
                <w:rFonts w:ascii="Arial" w:hAnsi="Arial" w:cs="Arial"/>
              </w:rPr>
              <w:t>33361</w:t>
            </w:r>
          </w:p>
        </w:tc>
        <w:tc>
          <w:tcPr>
            <w:tcW w:w="6385" w:type="dxa"/>
          </w:tcPr>
          <w:p w14:paraId="589DAE5D" w14:textId="36A078E7" w:rsidR="00A958E2" w:rsidRPr="00F42CCD" w:rsidRDefault="00A958E2" w:rsidP="00A958E2">
            <w:r w:rsidRPr="00870B10">
              <w:rPr>
                <w:rFonts w:ascii="Arial" w:hAnsi="Arial" w:cs="Arial"/>
              </w:rPr>
              <w:t>Transcatheter aortic valve replacement (TAVR/TAVI) with prosthetic valve; percutaneous femoral artery approach</w:t>
            </w:r>
          </w:p>
        </w:tc>
      </w:tr>
      <w:tr w:rsidR="00A958E2" w:rsidRPr="00EF4FDC" w14:paraId="58ECE9FD" w14:textId="77777777" w:rsidTr="000B1834">
        <w:tc>
          <w:tcPr>
            <w:tcW w:w="1345" w:type="dxa"/>
          </w:tcPr>
          <w:p w14:paraId="65B8C1A1" w14:textId="77777777" w:rsidR="00A958E2" w:rsidRDefault="00A958E2" w:rsidP="00A958E2">
            <w:pPr>
              <w:rPr>
                <w:rFonts w:ascii="Arial" w:hAnsi="Arial" w:cs="Arial"/>
                <w:color w:val="000000" w:themeColor="text1"/>
              </w:rPr>
            </w:pPr>
          </w:p>
        </w:tc>
        <w:tc>
          <w:tcPr>
            <w:tcW w:w="1620" w:type="dxa"/>
          </w:tcPr>
          <w:p w14:paraId="7BE92915" w14:textId="438692DD" w:rsidR="00A958E2" w:rsidRPr="00F42CCD" w:rsidRDefault="00A958E2" w:rsidP="00A958E2">
            <w:r w:rsidRPr="00870B10">
              <w:rPr>
                <w:rFonts w:ascii="Arial" w:hAnsi="Arial" w:cs="Arial"/>
              </w:rPr>
              <w:t>33362</w:t>
            </w:r>
          </w:p>
        </w:tc>
        <w:tc>
          <w:tcPr>
            <w:tcW w:w="6385" w:type="dxa"/>
          </w:tcPr>
          <w:p w14:paraId="3ADA048A" w14:textId="6835DED9" w:rsidR="00A958E2" w:rsidRPr="00F42CCD" w:rsidRDefault="00A958E2" w:rsidP="00A958E2">
            <w:r w:rsidRPr="00870B10">
              <w:rPr>
                <w:rFonts w:ascii="Arial" w:hAnsi="Arial" w:cs="Arial"/>
              </w:rPr>
              <w:t>Transcatheter aortic valve replacement (TAVR/TAVI) with prosthetic valve; open femoral artery approach</w:t>
            </w:r>
          </w:p>
        </w:tc>
      </w:tr>
      <w:tr w:rsidR="00A958E2" w:rsidRPr="00EF4FDC" w14:paraId="3548E897" w14:textId="77777777" w:rsidTr="000B1834">
        <w:tc>
          <w:tcPr>
            <w:tcW w:w="1345" w:type="dxa"/>
          </w:tcPr>
          <w:p w14:paraId="79A78956" w14:textId="77777777" w:rsidR="00A958E2" w:rsidRDefault="00A958E2" w:rsidP="00A958E2">
            <w:pPr>
              <w:rPr>
                <w:rFonts w:ascii="Arial" w:hAnsi="Arial" w:cs="Arial"/>
                <w:color w:val="000000" w:themeColor="text1"/>
              </w:rPr>
            </w:pPr>
          </w:p>
        </w:tc>
        <w:tc>
          <w:tcPr>
            <w:tcW w:w="1620" w:type="dxa"/>
          </w:tcPr>
          <w:p w14:paraId="2B4C9A82" w14:textId="1CBCF9A9" w:rsidR="00A958E2" w:rsidRPr="00F42CCD" w:rsidRDefault="00A958E2" w:rsidP="00A958E2">
            <w:r w:rsidRPr="00870B10">
              <w:rPr>
                <w:rFonts w:ascii="Arial" w:hAnsi="Arial" w:cs="Arial"/>
              </w:rPr>
              <w:t>33363</w:t>
            </w:r>
          </w:p>
        </w:tc>
        <w:tc>
          <w:tcPr>
            <w:tcW w:w="6385" w:type="dxa"/>
          </w:tcPr>
          <w:p w14:paraId="34D04737" w14:textId="7555EC23" w:rsidR="00A958E2" w:rsidRPr="00F42CCD" w:rsidRDefault="00A958E2" w:rsidP="00A958E2">
            <w:r w:rsidRPr="00870B10">
              <w:rPr>
                <w:rFonts w:ascii="Arial" w:hAnsi="Arial" w:cs="Arial"/>
              </w:rPr>
              <w:t>Transcatheter aortic valve replacement (TAVR/TAVI) with prosthetic valve; open axillary artery approach</w:t>
            </w:r>
          </w:p>
        </w:tc>
      </w:tr>
      <w:tr w:rsidR="00A958E2" w:rsidRPr="00EF4FDC" w14:paraId="252080CF" w14:textId="77777777" w:rsidTr="000B1834">
        <w:tc>
          <w:tcPr>
            <w:tcW w:w="1345" w:type="dxa"/>
          </w:tcPr>
          <w:p w14:paraId="3D2DA65B" w14:textId="77777777" w:rsidR="00A958E2" w:rsidRDefault="00A958E2" w:rsidP="00A958E2">
            <w:pPr>
              <w:rPr>
                <w:rFonts w:ascii="Arial" w:hAnsi="Arial" w:cs="Arial"/>
                <w:color w:val="000000" w:themeColor="text1"/>
              </w:rPr>
            </w:pPr>
          </w:p>
        </w:tc>
        <w:tc>
          <w:tcPr>
            <w:tcW w:w="1620" w:type="dxa"/>
          </w:tcPr>
          <w:p w14:paraId="1B53B40C" w14:textId="18C285EA" w:rsidR="00A958E2" w:rsidRPr="00F42CCD" w:rsidRDefault="00A958E2" w:rsidP="00A958E2">
            <w:r w:rsidRPr="00870B10">
              <w:rPr>
                <w:rFonts w:ascii="Arial" w:hAnsi="Arial" w:cs="Arial"/>
              </w:rPr>
              <w:t>33365</w:t>
            </w:r>
          </w:p>
        </w:tc>
        <w:tc>
          <w:tcPr>
            <w:tcW w:w="6385" w:type="dxa"/>
          </w:tcPr>
          <w:p w14:paraId="752EF2AB" w14:textId="48A8A746" w:rsidR="00A958E2" w:rsidRPr="00F42CCD" w:rsidRDefault="00A958E2" w:rsidP="00A958E2">
            <w:r w:rsidRPr="00870B10">
              <w:rPr>
                <w:rFonts w:ascii="Arial" w:hAnsi="Arial" w:cs="Arial"/>
              </w:rPr>
              <w:t>Transcatheter aortic valve replacement (TAVR/TAVI) with prosthetic valve; transaortic approach (</w:t>
            </w:r>
            <w:proofErr w:type="spellStart"/>
            <w:r w:rsidRPr="00870B10">
              <w:rPr>
                <w:rFonts w:ascii="Arial" w:hAnsi="Arial" w:cs="Arial"/>
              </w:rPr>
              <w:t>eg</w:t>
            </w:r>
            <w:proofErr w:type="spellEnd"/>
            <w:r w:rsidRPr="00870B10">
              <w:rPr>
                <w:rFonts w:ascii="Arial" w:hAnsi="Arial" w:cs="Arial"/>
              </w:rPr>
              <w:t>, median sternotomy, mediastinotomy)</w:t>
            </w:r>
          </w:p>
        </w:tc>
      </w:tr>
      <w:tr w:rsidR="00A958E2" w:rsidRPr="00EF4FDC" w14:paraId="1D112821" w14:textId="77777777" w:rsidTr="000B1834">
        <w:tc>
          <w:tcPr>
            <w:tcW w:w="1345" w:type="dxa"/>
          </w:tcPr>
          <w:p w14:paraId="1D4B8130" w14:textId="77777777" w:rsidR="00A958E2" w:rsidRDefault="00A958E2" w:rsidP="00A958E2">
            <w:pPr>
              <w:rPr>
                <w:rFonts w:ascii="Arial" w:hAnsi="Arial" w:cs="Arial"/>
                <w:color w:val="000000" w:themeColor="text1"/>
              </w:rPr>
            </w:pPr>
          </w:p>
        </w:tc>
        <w:tc>
          <w:tcPr>
            <w:tcW w:w="1620" w:type="dxa"/>
          </w:tcPr>
          <w:p w14:paraId="74A7BD7D" w14:textId="79981A5A" w:rsidR="00A958E2" w:rsidRPr="00F42CCD" w:rsidRDefault="00A958E2" w:rsidP="00A958E2">
            <w:r w:rsidRPr="00870B10">
              <w:rPr>
                <w:rFonts w:ascii="Arial" w:hAnsi="Arial" w:cs="Arial"/>
              </w:rPr>
              <w:t>33366</w:t>
            </w:r>
          </w:p>
        </w:tc>
        <w:tc>
          <w:tcPr>
            <w:tcW w:w="6385" w:type="dxa"/>
          </w:tcPr>
          <w:p w14:paraId="621D674F" w14:textId="13BE90E5" w:rsidR="00A958E2" w:rsidRPr="00F42CCD" w:rsidRDefault="00A958E2" w:rsidP="00A958E2">
            <w:r w:rsidRPr="00870B10">
              <w:rPr>
                <w:rFonts w:ascii="Arial" w:hAnsi="Arial" w:cs="Arial"/>
              </w:rPr>
              <w:t>Transcatheter aortic valve replacement (TAVR/TAVI) with prosthetic valve; transapical exposure (</w:t>
            </w:r>
            <w:proofErr w:type="spellStart"/>
            <w:r w:rsidRPr="00870B10">
              <w:rPr>
                <w:rFonts w:ascii="Arial" w:hAnsi="Arial" w:cs="Arial"/>
              </w:rPr>
              <w:t>eg</w:t>
            </w:r>
            <w:proofErr w:type="spellEnd"/>
            <w:r w:rsidRPr="00870B10">
              <w:rPr>
                <w:rFonts w:ascii="Arial" w:hAnsi="Arial" w:cs="Arial"/>
              </w:rPr>
              <w:t>, left thoracotomy)</w:t>
            </w:r>
          </w:p>
        </w:tc>
      </w:tr>
      <w:tr w:rsidR="002E6462" w:rsidRPr="00EF4FDC" w14:paraId="7DFC74E9" w14:textId="77777777" w:rsidTr="000B1834">
        <w:tc>
          <w:tcPr>
            <w:tcW w:w="1345" w:type="dxa"/>
          </w:tcPr>
          <w:p w14:paraId="7C30A644" w14:textId="77660262" w:rsidR="002E6462" w:rsidRPr="00782423" w:rsidRDefault="002E6462" w:rsidP="002E6462">
            <w:pPr>
              <w:rPr>
                <w:rFonts w:ascii="Arial" w:hAnsi="Arial" w:cs="Arial"/>
                <w:color w:val="000000" w:themeColor="text1"/>
              </w:rPr>
            </w:pPr>
          </w:p>
        </w:tc>
        <w:tc>
          <w:tcPr>
            <w:tcW w:w="1620" w:type="dxa"/>
          </w:tcPr>
          <w:p w14:paraId="71677C35" w14:textId="5B37DF50" w:rsidR="002E6462" w:rsidRPr="006B4108" w:rsidRDefault="002E6462" w:rsidP="002E6462">
            <w:r w:rsidRPr="00F42CCD">
              <w:t>33405</w:t>
            </w:r>
          </w:p>
        </w:tc>
        <w:tc>
          <w:tcPr>
            <w:tcW w:w="6385" w:type="dxa"/>
          </w:tcPr>
          <w:p w14:paraId="2A14E0AF" w14:textId="72795DB2" w:rsidR="002E6462" w:rsidRPr="006B4108" w:rsidRDefault="002E6462" w:rsidP="002E6462">
            <w:r w:rsidRPr="00F42CCD">
              <w:t xml:space="preserve">Replacement, aortic valve, with cardiopulmonary bypass; with prosthetic valve other than homograft or </w:t>
            </w:r>
            <w:proofErr w:type="spellStart"/>
            <w:r w:rsidRPr="00F42CCD">
              <w:t>stentless</w:t>
            </w:r>
            <w:proofErr w:type="spellEnd"/>
            <w:r w:rsidRPr="00F42CCD">
              <w:t xml:space="preserve"> valve</w:t>
            </w:r>
          </w:p>
        </w:tc>
      </w:tr>
      <w:tr w:rsidR="002E6462" w:rsidRPr="00EF4FDC" w14:paraId="336268C2" w14:textId="77777777" w:rsidTr="000B1834">
        <w:tc>
          <w:tcPr>
            <w:tcW w:w="1345" w:type="dxa"/>
          </w:tcPr>
          <w:p w14:paraId="594B6A90" w14:textId="77777777" w:rsidR="002E6462" w:rsidRPr="00782423" w:rsidRDefault="002E6462" w:rsidP="002E6462">
            <w:pPr>
              <w:rPr>
                <w:rFonts w:ascii="Arial" w:hAnsi="Arial" w:cs="Arial"/>
                <w:color w:val="000000" w:themeColor="text1"/>
              </w:rPr>
            </w:pPr>
          </w:p>
        </w:tc>
        <w:tc>
          <w:tcPr>
            <w:tcW w:w="1620" w:type="dxa"/>
          </w:tcPr>
          <w:p w14:paraId="3D440488" w14:textId="097EDA34" w:rsidR="002E6462" w:rsidRPr="006B4108" w:rsidRDefault="002E6462" w:rsidP="002E6462">
            <w:r w:rsidRPr="00F42CCD">
              <w:t>33406</w:t>
            </w:r>
          </w:p>
        </w:tc>
        <w:tc>
          <w:tcPr>
            <w:tcW w:w="6385" w:type="dxa"/>
          </w:tcPr>
          <w:p w14:paraId="756EB6A9" w14:textId="3940D7D7" w:rsidR="002E6462" w:rsidRPr="006B4108" w:rsidRDefault="002E6462" w:rsidP="002E6462">
            <w:r w:rsidRPr="00F42CCD">
              <w:t>Replacement, aortic valve, with cardiopulmonary bypass; with allograft valve (freehand)</w:t>
            </w:r>
          </w:p>
        </w:tc>
      </w:tr>
      <w:tr w:rsidR="002E6462" w:rsidRPr="00EF4FDC" w14:paraId="76498843" w14:textId="77777777" w:rsidTr="000B1834">
        <w:tc>
          <w:tcPr>
            <w:tcW w:w="1345" w:type="dxa"/>
          </w:tcPr>
          <w:p w14:paraId="48DDF3C4" w14:textId="77777777" w:rsidR="002E6462" w:rsidRPr="00782423" w:rsidRDefault="002E6462" w:rsidP="002E6462">
            <w:pPr>
              <w:rPr>
                <w:rFonts w:ascii="Arial" w:hAnsi="Arial" w:cs="Arial"/>
                <w:color w:val="000000" w:themeColor="text1"/>
              </w:rPr>
            </w:pPr>
          </w:p>
        </w:tc>
        <w:tc>
          <w:tcPr>
            <w:tcW w:w="1620" w:type="dxa"/>
          </w:tcPr>
          <w:p w14:paraId="05DD8870" w14:textId="6285C412" w:rsidR="002E6462" w:rsidRPr="006B4108" w:rsidRDefault="002E6462" w:rsidP="002E6462">
            <w:r w:rsidRPr="00F42CCD">
              <w:t>33410</w:t>
            </w:r>
          </w:p>
        </w:tc>
        <w:tc>
          <w:tcPr>
            <w:tcW w:w="6385" w:type="dxa"/>
          </w:tcPr>
          <w:p w14:paraId="1EC7E930" w14:textId="656F8075" w:rsidR="002E6462" w:rsidRPr="006B4108" w:rsidRDefault="002E6462" w:rsidP="002E6462">
            <w:r w:rsidRPr="00F42CCD">
              <w:t xml:space="preserve">Replacement, aortic valve, with cardiopulmonary bypass; with </w:t>
            </w:r>
            <w:proofErr w:type="spellStart"/>
            <w:r w:rsidRPr="00F42CCD">
              <w:t>stentless</w:t>
            </w:r>
            <w:proofErr w:type="spellEnd"/>
            <w:r w:rsidRPr="00F42CCD">
              <w:t xml:space="preserve"> tissue valve</w:t>
            </w:r>
          </w:p>
        </w:tc>
      </w:tr>
      <w:tr w:rsidR="00233B1D" w:rsidRPr="00EF4FDC" w14:paraId="1878D864" w14:textId="77777777" w:rsidTr="000B1834">
        <w:tc>
          <w:tcPr>
            <w:tcW w:w="1345" w:type="dxa"/>
          </w:tcPr>
          <w:p w14:paraId="0988CE20" w14:textId="77777777" w:rsidR="00233B1D" w:rsidRPr="00782423" w:rsidRDefault="00233B1D" w:rsidP="00233B1D">
            <w:pPr>
              <w:rPr>
                <w:rFonts w:ascii="Arial" w:hAnsi="Arial" w:cs="Arial"/>
                <w:color w:val="000000" w:themeColor="text1"/>
              </w:rPr>
            </w:pPr>
          </w:p>
        </w:tc>
        <w:tc>
          <w:tcPr>
            <w:tcW w:w="1620" w:type="dxa"/>
          </w:tcPr>
          <w:p w14:paraId="605862BC" w14:textId="40BFD5CF" w:rsidR="00233B1D" w:rsidRPr="006B4108" w:rsidRDefault="00233B1D" w:rsidP="00233B1D">
            <w:r w:rsidRPr="00F42CCD">
              <w:t>33411</w:t>
            </w:r>
          </w:p>
        </w:tc>
        <w:tc>
          <w:tcPr>
            <w:tcW w:w="6385" w:type="dxa"/>
          </w:tcPr>
          <w:p w14:paraId="39D0C095" w14:textId="3A39DA70" w:rsidR="00233B1D" w:rsidRPr="006B4108" w:rsidRDefault="00233B1D" w:rsidP="00233B1D">
            <w:r w:rsidRPr="00F42CCD">
              <w:t>Replacement, aortic valve; with aortic annulus enlargement, noncoronary cusp</w:t>
            </w:r>
          </w:p>
        </w:tc>
      </w:tr>
      <w:tr w:rsidR="00233B1D" w:rsidRPr="00EF4FDC" w14:paraId="35DB705F" w14:textId="77777777" w:rsidTr="000B1834">
        <w:tc>
          <w:tcPr>
            <w:tcW w:w="1345" w:type="dxa"/>
          </w:tcPr>
          <w:p w14:paraId="79B77FFF" w14:textId="77777777" w:rsidR="00233B1D" w:rsidRPr="00782423" w:rsidRDefault="00233B1D" w:rsidP="00233B1D">
            <w:pPr>
              <w:rPr>
                <w:rFonts w:ascii="Arial" w:hAnsi="Arial" w:cs="Arial"/>
                <w:color w:val="000000" w:themeColor="text1"/>
              </w:rPr>
            </w:pPr>
          </w:p>
        </w:tc>
        <w:tc>
          <w:tcPr>
            <w:tcW w:w="1620" w:type="dxa"/>
          </w:tcPr>
          <w:p w14:paraId="0FB66023" w14:textId="1A7A35ED" w:rsidR="00233B1D" w:rsidRPr="006B4108" w:rsidRDefault="00233B1D" w:rsidP="00233B1D">
            <w:r w:rsidRPr="00F42CCD">
              <w:t>33412</w:t>
            </w:r>
          </w:p>
        </w:tc>
        <w:tc>
          <w:tcPr>
            <w:tcW w:w="6385" w:type="dxa"/>
          </w:tcPr>
          <w:p w14:paraId="6292D3FD" w14:textId="6CBF82B0" w:rsidR="00233B1D" w:rsidRPr="006B4108" w:rsidRDefault="00233B1D" w:rsidP="00233B1D">
            <w:r w:rsidRPr="00F42CCD">
              <w:t xml:space="preserve">Replacement, aortic valve; with </w:t>
            </w:r>
            <w:proofErr w:type="spellStart"/>
            <w:r w:rsidRPr="00F42CCD">
              <w:t>transventricular</w:t>
            </w:r>
            <w:proofErr w:type="spellEnd"/>
            <w:r w:rsidRPr="00F42CCD">
              <w:t xml:space="preserve"> aortic annulus enlargement (Konno procedure)</w:t>
            </w:r>
          </w:p>
        </w:tc>
      </w:tr>
      <w:tr w:rsidR="00233B1D" w:rsidRPr="00EF4FDC" w14:paraId="62850AE5" w14:textId="77777777" w:rsidTr="000B1834">
        <w:tc>
          <w:tcPr>
            <w:tcW w:w="1345" w:type="dxa"/>
          </w:tcPr>
          <w:p w14:paraId="636B7CA5" w14:textId="77777777" w:rsidR="00233B1D" w:rsidRPr="00782423" w:rsidRDefault="00233B1D" w:rsidP="00233B1D">
            <w:pPr>
              <w:rPr>
                <w:rFonts w:ascii="Arial" w:hAnsi="Arial" w:cs="Arial"/>
                <w:color w:val="000000" w:themeColor="text1"/>
              </w:rPr>
            </w:pPr>
          </w:p>
        </w:tc>
        <w:tc>
          <w:tcPr>
            <w:tcW w:w="1620" w:type="dxa"/>
          </w:tcPr>
          <w:p w14:paraId="2D99AA58" w14:textId="5D7382C3" w:rsidR="00233B1D" w:rsidRPr="006B4108" w:rsidRDefault="00233B1D" w:rsidP="00233B1D">
            <w:r w:rsidRPr="00F42CCD">
              <w:t>33413</w:t>
            </w:r>
          </w:p>
        </w:tc>
        <w:tc>
          <w:tcPr>
            <w:tcW w:w="6385" w:type="dxa"/>
          </w:tcPr>
          <w:p w14:paraId="7B28AD15" w14:textId="13814E35" w:rsidR="00233B1D" w:rsidRPr="006B4108" w:rsidRDefault="00233B1D" w:rsidP="00233B1D">
            <w:r w:rsidRPr="00F42CCD">
              <w:t>Replacement, aortic valve; by translocation of autologous pulmonary valve with allograft replacement of pulmonary valve (Ross procedure)</w:t>
            </w:r>
          </w:p>
        </w:tc>
      </w:tr>
      <w:tr w:rsidR="00C85655" w:rsidRPr="00EF4FDC" w14:paraId="7CD2901D" w14:textId="77777777" w:rsidTr="000B1834">
        <w:tc>
          <w:tcPr>
            <w:tcW w:w="1345" w:type="dxa"/>
          </w:tcPr>
          <w:p w14:paraId="3932FCFB" w14:textId="05738BDA" w:rsidR="00C85655" w:rsidRPr="00782423" w:rsidRDefault="00C85655" w:rsidP="00C85655">
            <w:pPr>
              <w:rPr>
                <w:rFonts w:ascii="Arial" w:hAnsi="Arial" w:cs="Arial"/>
                <w:color w:val="000000" w:themeColor="text1"/>
              </w:rPr>
            </w:pPr>
            <w:r w:rsidRPr="00782423">
              <w:rPr>
                <w:rFonts w:ascii="Arial" w:hAnsi="Arial" w:cs="Arial"/>
                <w:color w:val="000000" w:themeColor="text1"/>
              </w:rPr>
              <w:t>ICD9</w:t>
            </w:r>
            <w:r>
              <w:rPr>
                <w:rFonts w:ascii="Arial" w:hAnsi="Arial" w:cs="Arial"/>
                <w:color w:val="000000" w:themeColor="text1"/>
              </w:rPr>
              <w:t xml:space="preserve"> Procedure Code</w:t>
            </w:r>
          </w:p>
        </w:tc>
        <w:tc>
          <w:tcPr>
            <w:tcW w:w="1620" w:type="dxa"/>
          </w:tcPr>
          <w:p w14:paraId="742001F9" w14:textId="3C3E3083" w:rsidR="00C85655" w:rsidRPr="00782423" w:rsidRDefault="00C85655" w:rsidP="00C85655">
            <w:pPr>
              <w:rPr>
                <w:rFonts w:ascii="Arial" w:hAnsi="Arial" w:cs="Arial"/>
                <w:color w:val="000000" w:themeColor="text1"/>
              </w:rPr>
            </w:pPr>
            <w:r w:rsidRPr="007130EA">
              <w:t>35</w:t>
            </w:r>
            <w:r w:rsidR="007163A0">
              <w:t>.</w:t>
            </w:r>
            <w:r w:rsidRPr="007130EA">
              <w:t>05</w:t>
            </w:r>
          </w:p>
        </w:tc>
        <w:tc>
          <w:tcPr>
            <w:tcW w:w="6385" w:type="dxa"/>
          </w:tcPr>
          <w:p w14:paraId="0AF890AA" w14:textId="2416D615" w:rsidR="00C85655" w:rsidRPr="00782423" w:rsidRDefault="00C85655" w:rsidP="00C85655">
            <w:pPr>
              <w:rPr>
                <w:rFonts w:ascii="Arial" w:hAnsi="Arial" w:cs="Arial"/>
                <w:color w:val="000000" w:themeColor="text1"/>
              </w:rPr>
            </w:pPr>
            <w:r w:rsidRPr="007130EA">
              <w:t>Endovascular replacement of aortic valve</w:t>
            </w:r>
          </w:p>
        </w:tc>
      </w:tr>
      <w:tr w:rsidR="00C85655" w:rsidRPr="00EF4FDC" w14:paraId="39590AE2" w14:textId="77777777" w:rsidTr="000B1834">
        <w:tc>
          <w:tcPr>
            <w:tcW w:w="1345" w:type="dxa"/>
          </w:tcPr>
          <w:p w14:paraId="3F435825" w14:textId="77777777" w:rsidR="00C85655" w:rsidRDefault="00C85655" w:rsidP="00C85655">
            <w:pPr>
              <w:rPr>
                <w:rFonts w:ascii="Arial" w:hAnsi="Arial" w:cs="Arial"/>
                <w:color w:val="000000" w:themeColor="text1"/>
              </w:rPr>
            </w:pPr>
          </w:p>
        </w:tc>
        <w:tc>
          <w:tcPr>
            <w:tcW w:w="1620" w:type="dxa"/>
          </w:tcPr>
          <w:p w14:paraId="1599509F" w14:textId="38D7E9DB" w:rsidR="00C85655" w:rsidRPr="006B4108" w:rsidRDefault="00C85655" w:rsidP="00C85655">
            <w:r w:rsidRPr="00703012">
              <w:t>35</w:t>
            </w:r>
            <w:r w:rsidR="007163A0">
              <w:t>.</w:t>
            </w:r>
            <w:r w:rsidRPr="00703012">
              <w:t>06</w:t>
            </w:r>
          </w:p>
        </w:tc>
        <w:tc>
          <w:tcPr>
            <w:tcW w:w="6385" w:type="dxa"/>
          </w:tcPr>
          <w:p w14:paraId="35B69AAF" w14:textId="48D99C4F" w:rsidR="00C85655" w:rsidRPr="006B4108" w:rsidRDefault="00C85655" w:rsidP="00C85655">
            <w:r w:rsidRPr="00703012">
              <w:t>Transapical replacement of aortic valve</w:t>
            </w:r>
          </w:p>
        </w:tc>
      </w:tr>
      <w:tr w:rsidR="001128FD" w:rsidRPr="00EF4FDC" w14:paraId="38948768" w14:textId="77777777" w:rsidTr="000B1834">
        <w:tc>
          <w:tcPr>
            <w:tcW w:w="1345" w:type="dxa"/>
          </w:tcPr>
          <w:p w14:paraId="61F1F415" w14:textId="77777777" w:rsidR="001128FD" w:rsidRDefault="001128FD" w:rsidP="001128FD">
            <w:pPr>
              <w:rPr>
                <w:rFonts w:ascii="Arial" w:hAnsi="Arial" w:cs="Arial"/>
                <w:color w:val="000000" w:themeColor="text1"/>
              </w:rPr>
            </w:pPr>
          </w:p>
        </w:tc>
        <w:tc>
          <w:tcPr>
            <w:tcW w:w="1620" w:type="dxa"/>
          </w:tcPr>
          <w:p w14:paraId="1A2DA292" w14:textId="4E334F59" w:rsidR="001128FD" w:rsidRPr="00DF4C44" w:rsidRDefault="001128FD" w:rsidP="001128FD">
            <w:r w:rsidRPr="00731748">
              <w:t>35</w:t>
            </w:r>
            <w:r w:rsidR="007163A0">
              <w:t>.</w:t>
            </w:r>
            <w:r w:rsidRPr="00731748">
              <w:t>21</w:t>
            </w:r>
          </w:p>
        </w:tc>
        <w:tc>
          <w:tcPr>
            <w:tcW w:w="6385" w:type="dxa"/>
          </w:tcPr>
          <w:p w14:paraId="63C285D1" w14:textId="05B6217F" w:rsidR="001128FD" w:rsidRPr="00DF4C44" w:rsidRDefault="001128FD" w:rsidP="001128FD">
            <w:r w:rsidRPr="00731748">
              <w:t>Open and other replacement of aortic valve with tissue graft</w:t>
            </w:r>
          </w:p>
        </w:tc>
      </w:tr>
      <w:tr w:rsidR="000B1834" w:rsidRPr="00EF4FDC" w14:paraId="75179FFE" w14:textId="77777777" w:rsidTr="000B1834">
        <w:tc>
          <w:tcPr>
            <w:tcW w:w="1345" w:type="dxa"/>
          </w:tcPr>
          <w:p w14:paraId="64B9BF4A" w14:textId="77777777" w:rsidR="000B1834" w:rsidRDefault="000B1834" w:rsidP="000B1834">
            <w:pPr>
              <w:rPr>
                <w:rFonts w:ascii="Arial" w:hAnsi="Arial" w:cs="Arial"/>
                <w:color w:val="000000" w:themeColor="text1"/>
              </w:rPr>
            </w:pPr>
          </w:p>
        </w:tc>
        <w:tc>
          <w:tcPr>
            <w:tcW w:w="1620" w:type="dxa"/>
          </w:tcPr>
          <w:p w14:paraId="44EC67CE" w14:textId="6AA42E4D" w:rsidR="000B1834" w:rsidRPr="00731748" w:rsidRDefault="000B1834" w:rsidP="000B1834">
            <w:r w:rsidRPr="00CD52C8">
              <w:t>35</w:t>
            </w:r>
            <w:r>
              <w:t>.</w:t>
            </w:r>
            <w:r w:rsidRPr="00CD52C8">
              <w:t>22</w:t>
            </w:r>
          </w:p>
        </w:tc>
        <w:tc>
          <w:tcPr>
            <w:tcW w:w="6385" w:type="dxa"/>
          </w:tcPr>
          <w:p w14:paraId="3C571D9B" w14:textId="37913F47" w:rsidR="000B1834" w:rsidRPr="00731748" w:rsidRDefault="000B1834" w:rsidP="000B1834">
            <w:r w:rsidRPr="00CD52C8">
              <w:t>Other replacement of aortic valve</w:t>
            </w:r>
          </w:p>
        </w:tc>
      </w:tr>
      <w:tr w:rsidR="000B1834" w:rsidRPr="00EF4FDC" w14:paraId="21985E50" w14:textId="77777777" w:rsidTr="000B1834">
        <w:tc>
          <w:tcPr>
            <w:tcW w:w="1345" w:type="dxa"/>
          </w:tcPr>
          <w:p w14:paraId="1CB6740F" w14:textId="4BE41BA2" w:rsidR="000B1834" w:rsidRPr="00782423" w:rsidRDefault="000B1834" w:rsidP="000B1834">
            <w:pPr>
              <w:rPr>
                <w:rFonts w:ascii="Arial" w:hAnsi="Arial" w:cs="Arial"/>
                <w:color w:val="000000" w:themeColor="text1"/>
              </w:rPr>
            </w:pPr>
          </w:p>
        </w:tc>
        <w:tc>
          <w:tcPr>
            <w:tcW w:w="1620" w:type="dxa"/>
          </w:tcPr>
          <w:p w14:paraId="1E8F2F5B" w14:textId="2177EC8A" w:rsidR="000B1834" w:rsidRPr="00782423" w:rsidRDefault="000B1834" w:rsidP="000B1834">
            <w:pPr>
              <w:rPr>
                <w:rFonts w:ascii="Arial" w:hAnsi="Arial" w:cs="Arial"/>
                <w:color w:val="000000" w:themeColor="text1"/>
              </w:rPr>
            </w:pPr>
            <w:r w:rsidRPr="006B4108">
              <w:t>35</w:t>
            </w:r>
            <w:r>
              <w:t>.</w:t>
            </w:r>
            <w:r w:rsidRPr="006B4108">
              <w:t>23</w:t>
            </w:r>
          </w:p>
        </w:tc>
        <w:tc>
          <w:tcPr>
            <w:tcW w:w="6385" w:type="dxa"/>
          </w:tcPr>
          <w:p w14:paraId="7618699B" w14:textId="273AE4F1" w:rsidR="000B1834" w:rsidRPr="00782423" w:rsidRDefault="000B1834" w:rsidP="000B1834">
            <w:pPr>
              <w:rPr>
                <w:rFonts w:ascii="Arial" w:hAnsi="Arial" w:cs="Arial"/>
                <w:color w:val="000000" w:themeColor="text1"/>
              </w:rPr>
            </w:pPr>
            <w:r w:rsidRPr="006B4108">
              <w:t>Replacement of mitral valve with tissue graft</w:t>
            </w:r>
          </w:p>
        </w:tc>
      </w:tr>
      <w:tr w:rsidR="000B1834" w:rsidRPr="00EF4FDC" w14:paraId="0271F8C4" w14:textId="77777777" w:rsidTr="000B1834">
        <w:tc>
          <w:tcPr>
            <w:tcW w:w="1345" w:type="dxa"/>
          </w:tcPr>
          <w:p w14:paraId="7351B601" w14:textId="77777777" w:rsidR="000B1834" w:rsidRPr="00782423" w:rsidRDefault="000B1834" w:rsidP="000B1834">
            <w:pPr>
              <w:rPr>
                <w:rFonts w:ascii="Arial" w:hAnsi="Arial" w:cs="Arial"/>
                <w:color w:val="000000" w:themeColor="text1"/>
              </w:rPr>
            </w:pPr>
          </w:p>
        </w:tc>
        <w:tc>
          <w:tcPr>
            <w:tcW w:w="1620" w:type="dxa"/>
          </w:tcPr>
          <w:p w14:paraId="20C047CA" w14:textId="0C936E1D" w:rsidR="000B1834" w:rsidRPr="006B4108" w:rsidRDefault="000B1834" w:rsidP="000B1834">
            <w:r w:rsidRPr="003263B4">
              <w:t>35</w:t>
            </w:r>
            <w:r>
              <w:t>.</w:t>
            </w:r>
            <w:r w:rsidRPr="003263B4">
              <w:t>24</w:t>
            </w:r>
          </w:p>
        </w:tc>
        <w:tc>
          <w:tcPr>
            <w:tcW w:w="6385" w:type="dxa"/>
          </w:tcPr>
          <w:p w14:paraId="0B8EDAF1" w14:textId="0EF418DE" w:rsidR="000B1834" w:rsidRPr="006B4108" w:rsidRDefault="000B1834" w:rsidP="000B1834">
            <w:r w:rsidRPr="003263B4">
              <w:t>Other replacement of mitral valve</w:t>
            </w:r>
          </w:p>
        </w:tc>
      </w:tr>
      <w:tr w:rsidR="000B1834" w:rsidRPr="00EF4FDC" w14:paraId="3FA8B946" w14:textId="77777777" w:rsidTr="000B1834">
        <w:tc>
          <w:tcPr>
            <w:tcW w:w="1345" w:type="dxa"/>
          </w:tcPr>
          <w:p w14:paraId="00464AB4" w14:textId="77777777" w:rsidR="000B1834" w:rsidRPr="00782423" w:rsidRDefault="000B1834" w:rsidP="000B1834">
            <w:pPr>
              <w:rPr>
                <w:rFonts w:ascii="Arial" w:hAnsi="Arial" w:cs="Arial"/>
                <w:color w:val="000000" w:themeColor="text1"/>
              </w:rPr>
            </w:pPr>
          </w:p>
        </w:tc>
        <w:tc>
          <w:tcPr>
            <w:tcW w:w="1620" w:type="dxa"/>
          </w:tcPr>
          <w:p w14:paraId="23AC7924" w14:textId="10BA307E" w:rsidR="000B1834" w:rsidRPr="003263B4" w:rsidRDefault="000B1834" w:rsidP="000B1834">
            <w:r w:rsidRPr="00F21007">
              <w:t>35</w:t>
            </w:r>
            <w:r>
              <w:t>.</w:t>
            </w:r>
            <w:r w:rsidRPr="00F21007">
              <w:t>2</w:t>
            </w:r>
            <w:r>
              <w:t>7</w:t>
            </w:r>
          </w:p>
        </w:tc>
        <w:tc>
          <w:tcPr>
            <w:tcW w:w="6385" w:type="dxa"/>
          </w:tcPr>
          <w:p w14:paraId="2AB011D4" w14:textId="4DA61A1E" w:rsidR="000B1834" w:rsidRPr="003263B4" w:rsidRDefault="000B1834" w:rsidP="000B1834">
            <w:r w:rsidRPr="00292365">
              <w:t>Open and other replacement of tricuspid valve with tissue graft</w:t>
            </w:r>
          </w:p>
        </w:tc>
      </w:tr>
      <w:tr w:rsidR="000B1834" w:rsidRPr="00EF4FDC" w14:paraId="34C7F025" w14:textId="77777777" w:rsidTr="000B1834">
        <w:tc>
          <w:tcPr>
            <w:tcW w:w="1345" w:type="dxa"/>
          </w:tcPr>
          <w:p w14:paraId="6F4C97AF" w14:textId="77777777" w:rsidR="000B1834" w:rsidRPr="00782423" w:rsidRDefault="000B1834" w:rsidP="000B1834">
            <w:pPr>
              <w:rPr>
                <w:rFonts w:ascii="Arial" w:hAnsi="Arial" w:cs="Arial"/>
                <w:color w:val="000000" w:themeColor="text1"/>
              </w:rPr>
            </w:pPr>
          </w:p>
        </w:tc>
        <w:tc>
          <w:tcPr>
            <w:tcW w:w="1620" w:type="dxa"/>
          </w:tcPr>
          <w:p w14:paraId="686411ED" w14:textId="51E31AC1" w:rsidR="000B1834" w:rsidRPr="00782423" w:rsidRDefault="000B1834" w:rsidP="000B1834">
            <w:pPr>
              <w:rPr>
                <w:rFonts w:ascii="Arial" w:hAnsi="Arial" w:cs="Arial"/>
                <w:color w:val="000000" w:themeColor="text1"/>
              </w:rPr>
            </w:pPr>
            <w:r w:rsidRPr="003263B4">
              <w:t>35</w:t>
            </w:r>
            <w:r>
              <w:t>.</w:t>
            </w:r>
            <w:r w:rsidRPr="003263B4">
              <w:t>97</w:t>
            </w:r>
          </w:p>
        </w:tc>
        <w:tc>
          <w:tcPr>
            <w:tcW w:w="6385" w:type="dxa"/>
          </w:tcPr>
          <w:p w14:paraId="6210ACF4" w14:textId="61C7D8BC" w:rsidR="000B1834" w:rsidRPr="00782423" w:rsidRDefault="000B1834" w:rsidP="000B1834">
            <w:pPr>
              <w:rPr>
                <w:rFonts w:ascii="Arial" w:hAnsi="Arial" w:cs="Arial"/>
                <w:color w:val="000000" w:themeColor="text1"/>
              </w:rPr>
            </w:pPr>
            <w:r w:rsidRPr="003263B4">
              <w:t>Percutaneous mitral valve repair with implant</w:t>
            </w:r>
          </w:p>
        </w:tc>
      </w:tr>
      <w:tr w:rsidR="000B1834" w:rsidRPr="00EF4FDC" w14:paraId="7C893B6C" w14:textId="77777777" w:rsidTr="000B1834">
        <w:tc>
          <w:tcPr>
            <w:tcW w:w="1345" w:type="dxa"/>
          </w:tcPr>
          <w:p w14:paraId="498A9335" w14:textId="7CE82B80" w:rsidR="000B1834" w:rsidRDefault="000B1834" w:rsidP="000B1834">
            <w:pPr>
              <w:rPr>
                <w:rFonts w:ascii="Arial" w:hAnsi="Arial" w:cs="Arial"/>
                <w:color w:val="000000" w:themeColor="text1"/>
              </w:rPr>
            </w:pPr>
            <w:r>
              <w:rPr>
                <w:rFonts w:ascii="Arial" w:hAnsi="Arial" w:cs="Arial"/>
                <w:color w:val="000000" w:themeColor="text1"/>
              </w:rPr>
              <w:t>ICD10 Procedure Code</w:t>
            </w:r>
          </w:p>
        </w:tc>
        <w:tc>
          <w:tcPr>
            <w:tcW w:w="1620" w:type="dxa"/>
          </w:tcPr>
          <w:p w14:paraId="643E3D41" w14:textId="5A213064" w:rsidR="000B1834" w:rsidRPr="00E84040" w:rsidRDefault="000B1834" w:rsidP="000B1834">
            <w:r w:rsidRPr="00154416">
              <w:t>02RF37Z</w:t>
            </w:r>
          </w:p>
        </w:tc>
        <w:tc>
          <w:tcPr>
            <w:tcW w:w="6385" w:type="dxa"/>
          </w:tcPr>
          <w:p w14:paraId="42C0E11F" w14:textId="604BE1C5" w:rsidR="000B1834" w:rsidRPr="00517E65" w:rsidRDefault="000B1834" w:rsidP="000B1834">
            <w:r w:rsidRPr="00154416">
              <w:t>Replacement of Aortic Valve with Autologous Tissue Substitute, Percutaneous Approach</w:t>
            </w:r>
          </w:p>
        </w:tc>
      </w:tr>
      <w:tr w:rsidR="000B1834" w:rsidRPr="00EF4FDC" w14:paraId="6E3F68D8" w14:textId="77777777" w:rsidTr="000B1834">
        <w:tc>
          <w:tcPr>
            <w:tcW w:w="1345" w:type="dxa"/>
          </w:tcPr>
          <w:p w14:paraId="541E037F" w14:textId="77777777" w:rsidR="000B1834" w:rsidRDefault="000B1834" w:rsidP="000B1834">
            <w:pPr>
              <w:rPr>
                <w:rFonts w:ascii="Arial" w:hAnsi="Arial" w:cs="Arial"/>
                <w:color w:val="000000" w:themeColor="text1"/>
              </w:rPr>
            </w:pPr>
          </w:p>
        </w:tc>
        <w:tc>
          <w:tcPr>
            <w:tcW w:w="1620" w:type="dxa"/>
          </w:tcPr>
          <w:p w14:paraId="1E78FDA0" w14:textId="5A6C3A82" w:rsidR="000B1834" w:rsidRPr="00E84040" w:rsidRDefault="000B1834" w:rsidP="000B1834">
            <w:r w:rsidRPr="001151B5">
              <w:t>02RF38Z</w:t>
            </w:r>
          </w:p>
        </w:tc>
        <w:tc>
          <w:tcPr>
            <w:tcW w:w="6385" w:type="dxa"/>
          </w:tcPr>
          <w:p w14:paraId="22A6A61D" w14:textId="0577A7C7" w:rsidR="000B1834" w:rsidRPr="00517E65" w:rsidRDefault="000B1834" w:rsidP="000B1834">
            <w:r w:rsidRPr="001151B5">
              <w:t xml:space="preserve">Replacement of Aortic Valve with </w:t>
            </w:r>
            <w:proofErr w:type="spellStart"/>
            <w:r w:rsidRPr="001151B5">
              <w:t>Zooplastic</w:t>
            </w:r>
            <w:proofErr w:type="spellEnd"/>
            <w:r w:rsidRPr="001151B5">
              <w:t xml:space="preserve"> Tissue, Percutaneous Approach</w:t>
            </w:r>
          </w:p>
        </w:tc>
      </w:tr>
      <w:tr w:rsidR="000B1834" w:rsidRPr="00EF4FDC" w14:paraId="563140B7" w14:textId="77777777" w:rsidTr="000B1834">
        <w:tc>
          <w:tcPr>
            <w:tcW w:w="1345" w:type="dxa"/>
          </w:tcPr>
          <w:p w14:paraId="190690E2" w14:textId="77777777" w:rsidR="000B1834" w:rsidRDefault="000B1834" w:rsidP="000B1834">
            <w:pPr>
              <w:rPr>
                <w:rFonts w:ascii="Arial" w:hAnsi="Arial" w:cs="Arial"/>
                <w:color w:val="000000" w:themeColor="text1"/>
              </w:rPr>
            </w:pPr>
          </w:p>
        </w:tc>
        <w:tc>
          <w:tcPr>
            <w:tcW w:w="1620" w:type="dxa"/>
          </w:tcPr>
          <w:p w14:paraId="2BF0DBA9" w14:textId="478CDF6A" w:rsidR="000B1834" w:rsidRPr="00E84040" w:rsidRDefault="000B1834" w:rsidP="000B1834">
            <w:r w:rsidRPr="00834B14">
              <w:t>X2RF332</w:t>
            </w:r>
          </w:p>
        </w:tc>
        <w:tc>
          <w:tcPr>
            <w:tcW w:w="6385" w:type="dxa"/>
          </w:tcPr>
          <w:p w14:paraId="5227A6A7" w14:textId="39B74989" w:rsidR="000B1834" w:rsidRPr="00517E65" w:rsidRDefault="000B1834" w:rsidP="000B1834">
            <w:r w:rsidRPr="00834B14">
              <w:t xml:space="preserve">Replacement of Aortic Valve using </w:t>
            </w:r>
            <w:proofErr w:type="spellStart"/>
            <w:r w:rsidRPr="00834B14">
              <w:t>Zooplastic</w:t>
            </w:r>
            <w:proofErr w:type="spellEnd"/>
            <w:r w:rsidRPr="00834B14">
              <w:t xml:space="preserve"> Tissue, Rapid Deployment Technique, Percutaneous Approach, New Technology Group 2</w:t>
            </w:r>
          </w:p>
        </w:tc>
      </w:tr>
      <w:tr w:rsidR="000B1834" w:rsidRPr="00EF4FDC" w14:paraId="62CEE89C" w14:textId="77777777" w:rsidTr="000B1834">
        <w:tc>
          <w:tcPr>
            <w:tcW w:w="1345" w:type="dxa"/>
          </w:tcPr>
          <w:p w14:paraId="2B027EB6" w14:textId="77777777" w:rsidR="000B1834" w:rsidRDefault="000B1834" w:rsidP="000B1834">
            <w:pPr>
              <w:rPr>
                <w:rFonts w:ascii="Arial" w:hAnsi="Arial" w:cs="Arial"/>
                <w:color w:val="000000" w:themeColor="text1"/>
              </w:rPr>
            </w:pPr>
          </w:p>
        </w:tc>
        <w:tc>
          <w:tcPr>
            <w:tcW w:w="1620" w:type="dxa"/>
          </w:tcPr>
          <w:p w14:paraId="19C3E7C2" w14:textId="29CC4F25" w:rsidR="000B1834" w:rsidRPr="00E84040" w:rsidRDefault="000B1834" w:rsidP="000B1834">
            <w:r w:rsidRPr="00AA27FE">
              <w:t>02RF37H</w:t>
            </w:r>
          </w:p>
        </w:tc>
        <w:tc>
          <w:tcPr>
            <w:tcW w:w="6385" w:type="dxa"/>
          </w:tcPr>
          <w:p w14:paraId="0B9EB693" w14:textId="68268BC1" w:rsidR="000B1834" w:rsidRPr="00517E65" w:rsidRDefault="000B1834" w:rsidP="000B1834">
            <w:r w:rsidRPr="00AA27FE">
              <w:t>Replacement of Aortic Valve with Autologous Tissue Substitute, Transapical, Percutaneous Approach</w:t>
            </w:r>
          </w:p>
        </w:tc>
      </w:tr>
      <w:tr w:rsidR="000B1834" w:rsidRPr="00EF4FDC" w14:paraId="507AFE37" w14:textId="77777777" w:rsidTr="000B1834">
        <w:tc>
          <w:tcPr>
            <w:tcW w:w="1345" w:type="dxa"/>
          </w:tcPr>
          <w:p w14:paraId="19BF13FE" w14:textId="77777777" w:rsidR="000B1834" w:rsidRDefault="000B1834" w:rsidP="000B1834">
            <w:pPr>
              <w:rPr>
                <w:rFonts w:ascii="Arial" w:hAnsi="Arial" w:cs="Arial"/>
                <w:color w:val="000000" w:themeColor="text1"/>
              </w:rPr>
            </w:pPr>
          </w:p>
        </w:tc>
        <w:tc>
          <w:tcPr>
            <w:tcW w:w="1620" w:type="dxa"/>
          </w:tcPr>
          <w:p w14:paraId="526EA79A" w14:textId="16A492A1" w:rsidR="000B1834" w:rsidRPr="00E84040" w:rsidRDefault="000B1834" w:rsidP="000B1834">
            <w:r w:rsidRPr="00AF6DC8">
              <w:t>02RF38H</w:t>
            </w:r>
          </w:p>
        </w:tc>
        <w:tc>
          <w:tcPr>
            <w:tcW w:w="6385" w:type="dxa"/>
          </w:tcPr>
          <w:p w14:paraId="7A209EDA" w14:textId="0E6D6ABD" w:rsidR="000B1834" w:rsidRPr="00517E65" w:rsidRDefault="000B1834" w:rsidP="000B1834">
            <w:r w:rsidRPr="00AF6DC8">
              <w:t xml:space="preserve">Replacement of Aortic Valve with </w:t>
            </w:r>
            <w:proofErr w:type="spellStart"/>
            <w:r w:rsidRPr="00AF6DC8">
              <w:t>Zooplastic</w:t>
            </w:r>
            <w:proofErr w:type="spellEnd"/>
            <w:r w:rsidRPr="00AF6DC8">
              <w:t xml:space="preserve"> Tissue, Transapical, Percutaneous Approach</w:t>
            </w:r>
          </w:p>
        </w:tc>
      </w:tr>
      <w:tr w:rsidR="000B1834" w:rsidRPr="00EF4FDC" w14:paraId="7FF51BF1" w14:textId="77777777" w:rsidTr="000B1834">
        <w:tc>
          <w:tcPr>
            <w:tcW w:w="1345" w:type="dxa"/>
          </w:tcPr>
          <w:p w14:paraId="6B884E22" w14:textId="77777777" w:rsidR="000B1834" w:rsidRDefault="000B1834" w:rsidP="000B1834">
            <w:pPr>
              <w:rPr>
                <w:rFonts w:ascii="Arial" w:hAnsi="Arial" w:cs="Arial"/>
                <w:color w:val="000000" w:themeColor="text1"/>
              </w:rPr>
            </w:pPr>
          </w:p>
        </w:tc>
        <w:tc>
          <w:tcPr>
            <w:tcW w:w="1620" w:type="dxa"/>
          </w:tcPr>
          <w:p w14:paraId="672A58D3" w14:textId="07987B0C" w:rsidR="000B1834" w:rsidRPr="00E84040" w:rsidRDefault="000B1834" w:rsidP="000B1834">
            <w:r w:rsidRPr="005D7E0A">
              <w:t>02RF07Z</w:t>
            </w:r>
          </w:p>
        </w:tc>
        <w:tc>
          <w:tcPr>
            <w:tcW w:w="6385" w:type="dxa"/>
          </w:tcPr>
          <w:p w14:paraId="5E9E74D6" w14:textId="5DEB51D3" w:rsidR="000B1834" w:rsidRPr="00517E65" w:rsidRDefault="000B1834" w:rsidP="000B1834">
            <w:r w:rsidRPr="005D7E0A">
              <w:t>Replacement of Aortic Valve with Autologous Tissue Substitute, Open Approac</w:t>
            </w:r>
            <w:r>
              <w:t>h</w:t>
            </w:r>
          </w:p>
        </w:tc>
      </w:tr>
      <w:tr w:rsidR="000B1834" w:rsidRPr="00EF4FDC" w14:paraId="46612649" w14:textId="77777777" w:rsidTr="000B1834">
        <w:tc>
          <w:tcPr>
            <w:tcW w:w="1345" w:type="dxa"/>
          </w:tcPr>
          <w:p w14:paraId="120BBC4C" w14:textId="77777777" w:rsidR="000B1834" w:rsidRDefault="000B1834" w:rsidP="000B1834">
            <w:pPr>
              <w:rPr>
                <w:rFonts w:ascii="Arial" w:hAnsi="Arial" w:cs="Arial"/>
                <w:color w:val="000000" w:themeColor="text1"/>
              </w:rPr>
            </w:pPr>
          </w:p>
        </w:tc>
        <w:tc>
          <w:tcPr>
            <w:tcW w:w="1620" w:type="dxa"/>
          </w:tcPr>
          <w:p w14:paraId="67435F90" w14:textId="688DAE7A" w:rsidR="000B1834" w:rsidRPr="00E84040" w:rsidRDefault="000B1834" w:rsidP="000B1834">
            <w:r w:rsidRPr="007E513C">
              <w:t>02RF08Z</w:t>
            </w:r>
          </w:p>
        </w:tc>
        <w:tc>
          <w:tcPr>
            <w:tcW w:w="6385" w:type="dxa"/>
          </w:tcPr>
          <w:p w14:paraId="1EB5FABF" w14:textId="44757170" w:rsidR="000B1834" w:rsidRPr="00517E65" w:rsidRDefault="000B1834" w:rsidP="000B1834">
            <w:r w:rsidRPr="007E513C">
              <w:t xml:space="preserve">Replacement of Aortic Valve with </w:t>
            </w:r>
            <w:proofErr w:type="spellStart"/>
            <w:r w:rsidRPr="007E513C">
              <w:t>Zooplastic</w:t>
            </w:r>
            <w:proofErr w:type="spellEnd"/>
            <w:r w:rsidRPr="007E513C">
              <w:t xml:space="preserve"> Tissue, Open Approach</w:t>
            </w:r>
          </w:p>
        </w:tc>
      </w:tr>
      <w:tr w:rsidR="000B1834" w:rsidRPr="00EF4FDC" w14:paraId="2DE8D618" w14:textId="77777777" w:rsidTr="000B1834">
        <w:tc>
          <w:tcPr>
            <w:tcW w:w="1345" w:type="dxa"/>
          </w:tcPr>
          <w:p w14:paraId="6BBCAC46" w14:textId="77777777" w:rsidR="000B1834" w:rsidRDefault="000B1834" w:rsidP="000B1834">
            <w:pPr>
              <w:rPr>
                <w:rFonts w:ascii="Arial" w:hAnsi="Arial" w:cs="Arial"/>
                <w:color w:val="000000" w:themeColor="text1"/>
              </w:rPr>
            </w:pPr>
          </w:p>
        </w:tc>
        <w:tc>
          <w:tcPr>
            <w:tcW w:w="1620" w:type="dxa"/>
          </w:tcPr>
          <w:p w14:paraId="4029F1FD" w14:textId="669B4226" w:rsidR="000B1834" w:rsidRPr="00E84040" w:rsidRDefault="000B1834" w:rsidP="000B1834">
            <w:r w:rsidRPr="00A35085">
              <w:t>02RF47Z</w:t>
            </w:r>
          </w:p>
        </w:tc>
        <w:tc>
          <w:tcPr>
            <w:tcW w:w="6385" w:type="dxa"/>
          </w:tcPr>
          <w:p w14:paraId="24355ACB" w14:textId="0F024EF2" w:rsidR="000B1834" w:rsidRPr="00517E65" w:rsidRDefault="000B1834" w:rsidP="000B1834">
            <w:r w:rsidRPr="00A35085">
              <w:t>Replacement of Aortic Valve with Autologous Tissue Substitute, Percutaneous Endoscopic Approach</w:t>
            </w:r>
          </w:p>
        </w:tc>
      </w:tr>
      <w:tr w:rsidR="000B1834" w:rsidRPr="00EF4FDC" w14:paraId="750A3E4F" w14:textId="77777777" w:rsidTr="000B1834">
        <w:tc>
          <w:tcPr>
            <w:tcW w:w="1345" w:type="dxa"/>
          </w:tcPr>
          <w:p w14:paraId="451A7F28" w14:textId="77777777" w:rsidR="000B1834" w:rsidRDefault="000B1834" w:rsidP="000B1834">
            <w:pPr>
              <w:rPr>
                <w:rFonts w:ascii="Arial" w:hAnsi="Arial" w:cs="Arial"/>
                <w:color w:val="000000" w:themeColor="text1"/>
              </w:rPr>
            </w:pPr>
          </w:p>
        </w:tc>
        <w:tc>
          <w:tcPr>
            <w:tcW w:w="1620" w:type="dxa"/>
          </w:tcPr>
          <w:p w14:paraId="248D0304" w14:textId="72C84910" w:rsidR="000B1834" w:rsidRPr="00E84040" w:rsidRDefault="000B1834" w:rsidP="000B1834">
            <w:r w:rsidRPr="00603D85">
              <w:t>02RF48Z</w:t>
            </w:r>
          </w:p>
        </w:tc>
        <w:tc>
          <w:tcPr>
            <w:tcW w:w="6385" w:type="dxa"/>
          </w:tcPr>
          <w:p w14:paraId="50B96FFE" w14:textId="131DA179" w:rsidR="000B1834" w:rsidRPr="00517E65" w:rsidRDefault="000B1834" w:rsidP="000B1834">
            <w:r w:rsidRPr="00603D85">
              <w:t xml:space="preserve">Replacement of Aortic Valve with </w:t>
            </w:r>
            <w:proofErr w:type="spellStart"/>
            <w:r w:rsidRPr="00603D85">
              <w:t>Zooplastic</w:t>
            </w:r>
            <w:proofErr w:type="spellEnd"/>
            <w:r w:rsidRPr="00603D85">
              <w:t xml:space="preserve"> Tissue, Percutaneous Endoscopic Approach</w:t>
            </w:r>
          </w:p>
        </w:tc>
      </w:tr>
      <w:tr w:rsidR="000B1834" w:rsidRPr="00EF4FDC" w14:paraId="11EA785F" w14:textId="77777777" w:rsidTr="000B1834">
        <w:tc>
          <w:tcPr>
            <w:tcW w:w="1345" w:type="dxa"/>
          </w:tcPr>
          <w:p w14:paraId="7D01280E" w14:textId="77777777" w:rsidR="000B1834" w:rsidRDefault="000B1834" w:rsidP="000B1834">
            <w:pPr>
              <w:rPr>
                <w:rFonts w:ascii="Arial" w:hAnsi="Arial" w:cs="Arial"/>
                <w:color w:val="000000" w:themeColor="text1"/>
              </w:rPr>
            </w:pPr>
          </w:p>
        </w:tc>
        <w:tc>
          <w:tcPr>
            <w:tcW w:w="1620" w:type="dxa"/>
          </w:tcPr>
          <w:p w14:paraId="306AA3C3" w14:textId="169BAEF0" w:rsidR="000B1834" w:rsidRPr="00E84040" w:rsidRDefault="000B1834" w:rsidP="000B1834">
            <w:r w:rsidRPr="004018CF">
              <w:t>X2RF032</w:t>
            </w:r>
          </w:p>
        </w:tc>
        <w:tc>
          <w:tcPr>
            <w:tcW w:w="6385" w:type="dxa"/>
          </w:tcPr>
          <w:p w14:paraId="0619414A" w14:textId="3BC52EA8" w:rsidR="000B1834" w:rsidRPr="00517E65" w:rsidRDefault="000B1834" w:rsidP="000B1834">
            <w:r w:rsidRPr="004018CF">
              <w:t xml:space="preserve">Replacement of Aortic Valve using </w:t>
            </w:r>
            <w:proofErr w:type="spellStart"/>
            <w:r w:rsidRPr="004018CF">
              <w:t>Zooplastic</w:t>
            </w:r>
            <w:proofErr w:type="spellEnd"/>
            <w:r w:rsidRPr="004018CF">
              <w:t xml:space="preserve"> Tissue, Rapid Deployment Technique, Open Approach, New Technology Group 2</w:t>
            </w:r>
          </w:p>
        </w:tc>
      </w:tr>
      <w:tr w:rsidR="000B1834" w:rsidRPr="00EF4FDC" w14:paraId="20F66180" w14:textId="77777777" w:rsidTr="000B1834">
        <w:tc>
          <w:tcPr>
            <w:tcW w:w="1345" w:type="dxa"/>
          </w:tcPr>
          <w:p w14:paraId="2A67AD92" w14:textId="77777777" w:rsidR="000B1834" w:rsidRDefault="000B1834" w:rsidP="000B1834">
            <w:pPr>
              <w:rPr>
                <w:rFonts w:ascii="Arial" w:hAnsi="Arial" w:cs="Arial"/>
                <w:color w:val="000000" w:themeColor="text1"/>
              </w:rPr>
            </w:pPr>
          </w:p>
        </w:tc>
        <w:tc>
          <w:tcPr>
            <w:tcW w:w="1620" w:type="dxa"/>
          </w:tcPr>
          <w:p w14:paraId="667A88F0" w14:textId="0F7A5F64" w:rsidR="000B1834" w:rsidRPr="00E84040" w:rsidRDefault="000B1834" w:rsidP="000B1834">
            <w:r w:rsidRPr="002060FC">
              <w:t>X2RF432</w:t>
            </w:r>
          </w:p>
        </w:tc>
        <w:tc>
          <w:tcPr>
            <w:tcW w:w="6385" w:type="dxa"/>
          </w:tcPr>
          <w:p w14:paraId="05E4434C" w14:textId="79A02362" w:rsidR="000B1834" w:rsidRPr="00517E65" w:rsidRDefault="000B1834" w:rsidP="000B1834">
            <w:r w:rsidRPr="002060FC">
              <w:t xml:space="preserve">Replacement of Aortic Valve using </w:t>
            </w:r>
            <w:proofErr w:type="spellStart"/>
            <w:r w:rsidRPr="002060FC">
              <w:t>Zooplastic</w:t>
            </w:r>
            <w:proofErr w:type="spellEnd"/>
            <w:r w:rsidRPr="002060FC">
              <w:t xml:space="preserve"> Tissue, Rapid Deployment Technique, Percutaneous Endoscopic Approach, New Technology Group 2</w:t>
            </w:r>
          </w:p>
        </w:tc>
      </w:tr>
      <w:tr w:rsidR="000B1834" w:rsidRPr="00EF4FDC" w14:paraId="68D68421" w14:textId="77777777" w:rsidTr="000B1834">
        <w:tc>
          <w:tcPr>
            <w:tcW w:w="1345" w:type="dxa"/>
          </w:tcPr>
          <w:p w14:paraId="3401B2AB" w14:textId="77777777" w:rsidR="000B1834" w:rsidRDefault="000B1834" w:rsidP="000B1834">
            <w:pPr>
              <w:rPr>
                <w:rFonts w:ascii="Arial" w:hAnsi="Arial" w:cs="Arial"/>
                <w:color w:val="000000" w:themeColor="text1"/>
              </w:rPr>
            </w:pPr>
          </w:p>
        </w:tc>
        <w:tc>
          <w:tcPr>
            <w:tcW w:w="1620" w:type="dxa"/>
          </w:tcPr>
          <w:p w14:paraId="40301F17" w14:textId="4DDAB11B" w:rsidR="000B1834" w:rsidRPr="00E84040" w:rsidRDefault="000B1834" w:rsidP="000B1834">
            <w:r w:rsidRPr="0028032B">
              <w:t>2RG07Z</w:t>
            </w:r>
          </w:p>
        </w:tc>
        <w:tc>
          <w:tcPr>
            <w:tcW w:w="6385" w:type="dxa"/>
          </w:tcPr>
          <w:p w14:paraId="11258E73" w14:textId="5C413D54" w:rsidR="000B1834" w:rsidRPr="00517E65" w:rsidRDefault="000B1834" w:rsidP="000B1834">
            <w:r w:rsidRPr="0028032B">
              <w:t>Replacement of Mitral Valve with Autologous Tissue Substitute, Open Approach</w:t>
            </w:r>
          </w:p>
        </w:tc>
      </w:tr>
      <w:tr w:rsidR="000B1834" w:rsidRPr="00EF4FDC" w14:paraId="60266727" w14:textId="77777777" w:rsidTr="000B1834">
        <w:tc>
          <w:tcPr>
            <w:tcW w:w="1345" w:type="dxa"/>
          </w:tcPr>
          <w:p w14:paraId="6559D367" w14:textId="77777777" w:rsidR="000B1834" w:rsidRDefault="000B1834" w:rsidP="000B1834">
            <w:pPr>
              <w:rPr>
                <w:rFonts w:ascii="Arial" w:hAnsi="Arial" w:cs="Arial"/>
                <w:color w:val="000000" w:themeColor="text1"/>
              </w:rPr>
            </w:pPr>
          </w:p>
        </w:tc>
        <w:tc>
          <w:tcPr>
            <w:tcW w:w="1620" w:type="dxa"/>
          </w:tcPr>
          <w:p w14:paraId="420FFF05" w14:textId="6CE725E4" w:rsidR="000B1834" w:rsidRPr="0028032B" w:rsidRDefault="000B1834" w:rsidP="000B1834">
            <w:r w:rsidRPr="00777AC4">
              <w:t>02RG08Z</w:t>
            </w:r>
          </w:p>
        </w:tc>
        <w:tc>
          <w:tcPr>
            <w:tcW w:w="6385" w:type="dxa"/>
          </w:tcPr>
          <w:p w14:paraId="7AB72C2B" w14:textId="42A91DC0" w:rsidR="000B1834" w:rsidRPr="0028032B" w:rsidRDefault="000B1834" w:rsidP="000B1834">
            <w:r w:rsidRPr="00777AC4">
              <w:t xml:space="preserve">Replacement of Mitral Valve with </w:t>
            </w:r>
            <w:proofErr w:type="spellStart"/>
            <w:r w:rsidRPr="00777AC4">
              <w:t>Zooplastic</w:t>
            </w:r>
            <w:proofErr w:type="spellEnd"/>
            <w:r w:rsidRPr="00777AC4">
              <w:t xml:space="preserve"> Tissue, Open Approach</w:t>
            </w:r>
          </w:p>
        </w:tc>
      </w:tr>
      <w:tr w:rsidR="000B1834" w:rsidRPr="00EF4FDC" w14:paraId="2E7DFF12" w14:textId="77777777" w:rsidTr="000B1834">
        <w:tc>
          <w:tcPr>
            <w:tcW w:w="1345" w:type="dxa"/>
          </w:tcPr>
          <w:p w14:paraId="3A719D9A" w14:textId="77777777" w:rsidR="000B1834" w:rsidRDefault="000B1834" w:rsidP="000B1834">
            <w:pPr>
              <w:rPr>
                <w:rFonts w:ascii="Arial" w:hAnsi="Arial" w:cs="Arial"/>
                <w:color w:val="000000" w:themeColor="text1"/>
              </w:rPr>
            </w:pPr>
          </w:p>
        </w:tc>
        <w:tc>
          <w:tcPr>
            <w:tcW w:w="1620" w:type="dxa"/>
          </w:tcPr>
          <w:p w14:paraId="33B7E148" w14:textId="3A6678E9" w:rsidR="000B1834" w:rsidRPr="0028032B" w:rsidRDefault="000B1834" w:rsidP="000B1834">
            <w:r w:rsidRPr="004A4B76">
              <w:t>02RG37Z</w:t>
            </w:r>
          </w:p>
        </w:tc>
        <w:tc>
          <w:tcPr>
            <w:tcW w:w="6385" w:type="dxa"/>
          </w:tcPr>
          <w:p w14:paraId="304A53CF" w14:textId="09B330DE" w:rsidR="000B1834" w:rsidRPr="0028032B" w:rsidRDefault="000B1834" w:rsidP="000B1834">
            <w:r w:rsidRPr="004A4B76">
              <w:t>Replacement of Mitral Valve with Autologous Tissue Substitute, Percutaneous Approach</w:t>
            </w:r>
          </w:p>
        </w:tc>
      </w:tr>
      <w:tr w:rsidR="000B1834" w:rsidRPr="00EF4FDC" w14:paraId="44FEC429" w14:textId="77777777" w:rsidTr="000B1834">
        <w:tc>
          <w:tcPr>
            <w:tcW w:w="1345" w:type="dxa"/>
          </w:tcPr>
          <w:p w14:paraId="1777058C" w14:textId="77777777" w:rsidR="000B1834" w:rsidRDefault="000B1834" w:rsidP="000B1834">
            <w:pPr>
              <w:rPr>
                <w:rFonts w:ascii="Arial" w:hAnsi="Arial" w:cs="Arial"/>
                <w:color w:val="000000" w:themeColor="text1"/>
              </w:rPr>
            </w:pPr>
          </w:p>
        </w:tc>
        <w:tc>
          <w:tcPr>
            <w:tcW w:w="1620" w:type="dxa"/>
          </w:tcPr>
          <w:p w14:paraId="4C1C961D" w14:textId="34B46C28" w:rsidR="000B1834" w:rsidRPr="0028032B" w:rsidRDefault="000B1834" w:rsidP="000B1834">
            <w:r w:rsidRPr="004A4B76">
              <w:t>02RG38Z</w:t>
            </w:r>
          </w:p>
        </w:tc>
        <w:tc>
          <w:tcPr>
            <w:tcW w:w="6385" w:type="dxa"/>
          </w:tcPr>
          <w:p w14:paraId="7FB7B098" w14:textId="1AF75833" w:rsidR="000B1834" w:rsidRPr="0028032B" w:rsidRDefault="000B1834" w:rsidP="000B1834">
            <w:r w:rsidRPr="004A4B76">
              <w:t xml:space="preserve">Replacement of Mitral Valve with </w:t>
            </w:r>
            <w:proofErr w:type="spellStart"/>
            <w:r w:rsidRPr="004A4B76">
              <w:t>Zooplastic</w:t>
            </w:r>
            <w:proofErr w:type="spellEnd"/>
            <w:r w:rsidRPr="004A4B76">
              <w:t xml:space="preserve"> Tissue, Percutaneous Approac</w:t>
            </w:r>
            <w:r>
              <w:t>h</w:t>
            </w:r>
          </w:p>
        </w:tc>
      </w:tr>
      <w:tr w:rsidR="000B1834" w:rsidRPr="00EF4FDC" w14:paraId="72ED2258" w14:textId="77777777" w:rsidTr="000B1834">
        <w:tc>
          <w:tcPr>
            <w:tcW w:w="1345" w:type="dxa"/>
          </w:tcPr>
          <w:p w14:paraId="1DAFD6CE" w14:textId="77777777" w:rsidR="000B1834" w:rsidRDefault="000B1834" w:rsidP="000B1834">
            <w:pPr>
              <w:rPr>
                <w:rFonts w:ascii="Arial" w:hAnsi="Arial" w:cs="Arial"/>
                <w:color w:val="000000" w:themeColor="text1"/>
              </w:rPr>
            </w:pPr>
          </w:p>
        </w:tc>
        <w:tc>
          <w:tcPr>
            <w:tcW w:w="1620" w:type="dxa"/>
          </w:tcPr>
          <w:p w14:paraId="7DD05973" w14:textId="58DECCF5" w:rsidR="000B1834" w:rsidRPr="0028032B" w:rsidRDefault="000B1834" w:rsidP="000B1834">
            <w:r w:rsidRPr="00B512F7">
              <w:t>02RG47Z</w:t>
            </w:r>
          </w:p>
        </w:tc>
        <w:tc>
          <w:tcPr>
            <w:tcW w:w="6385" w:type="dxa"/>
          </w:tcPr>
          <w:p w14:paraId="3D048EF5" w14:textId="1E8B162F" w:rsidR="000B1834" w:rsidRPr="0028032B" w:rsidRDefault="000B1834" w:rsidP="000B1834">
            <w:r w:rsidRPr="00B512F7">
              <w:t>Replacement of Mitral Valve with Autologous Tissue Substitute, Percutaneous Endoscopic Approach</w:t>
            </w:r>
          </w:p>
        </w:tc>
      </w:tr>
      <w:tr w:rsidR="000B1834" w:rsidRPr="00EF4FDC" w14:paraId="31F1FFFC" w14:textId="77777777" w:rsidTr="000B1834">
        <w:tc>
          <w:tcPr>
            <w:tcW w:w="1345" w:type="dxa"/>
          </w:tcPr>
          <w:p w14:paraId="346C46B0" w14:textId="77777777" w:rsidR="000B1834" w:rsidRDefault="000B1834" w:rsidP="000B1834">
            <w:pPr>
              <w:rPr>
                <w:rFonts w:ascii="Arial" w:hAnsi="Arial" w:cs="Arial"/>
                <w:color w:val="000000" w:themeColor="text1"/>
              </w:rPr>
            </w:pPr>
          </w:p>
        </w:tc>
        <w:tc>
          <w:tcPr>
            <w:tcW w:w="1620" w:type="dxa"/>
          </w:tcPr>
          <w:p w14:paraId="38E093FF" w14:textId="5620154D" w:rsidR="000B1834" w:rsidRPr="0028032B" w:rsidRDefault="000B1834" w:rsidP="000B1834">
            <w:r w:rsidRPr="005307C1">
              <w:t>02RG48Z</w:t>
            </w:r>
          </w:p>
        </w:tc>
        <w:tc>
          <w:tcPr>
            <w:tcW w:w="6385" w:type="dxa"/>
          </w:tcPr>
          <w:p w14:paraId="1A9A711C" w14:textId="351A89AA" w:rsidR="000B1834" w:rsidRPr="0028032B" w:rsidRDefault="000B1834" w:rsidP="000B1834">
            <w:r w:rsidRPr="005307C1">
              <w:t xml:space="preserve">Replacement of Mitral Valve with </w:t>
            </w:r>
            <w:proofErr w:type="spellStart"/>
            <w:r w:rsidRPr="005307C1">
              <w:t>Zooplastic</w:t>
            </w:r>
            <w:proofErr w:type="spellEnd"/>
            <w:r w:rsidRPr="005307C1">
              <w:t xml:space="preserve"> Tissue, Percutaneous Endoscopic Approach</w:t>
            </w:r>
          </w:p>
        </w:tc>
      </w:tr>
      <w:tr w:rsidR="000B1834" w:rsidRPr="00EF4FDC" w14:paraId="36908B56" w14:textId="77777777" w:rsidTr="000B1834">
        <w:tc>
          <w:tcPr>
            <w:tcW w:w="1345" w:type="dxa"/>
          </w:tcPr>
          <w:p w14:paraId="1311F1E8" w14:textId="77777777" w:rsidR="000B1834" w:rsidRDefault="000B1834" w:rsidP="000B1834">
            <w:pPr>
              <w:rPr>
                <w:rFonts w:ascii="Arial" w:hAnsi="Arial" w:cs="Arial"/>
                <w:color w:val="000000" w:themeColor="text1"/>
              </w:rPr>
            </w:pPr>
          </w:p>
        </w:tc>
        <w:tc>
          <w:tcPr>
            <w:tcW w:w="1620" w:type="dxa"/>
          </w:tcPr>
          <w:p w14:paraId="327A0608" w14:textId="5F6F3E08" w:rsidR="000B1834" w:rsidRPr="0028032B" w:rsidRDefault="000B1834" w:rsidP="000B1834">
            <w:r w:rsidRPr="008027AC">
              <w:t>02RJ07Z</w:t>
            </w:r>
          </w:p>
        </w:tc>
        <w:tc>
          <w:tcPr>
            <w:tcW w:w="6385" w:type="dxa"/>
          </w:tcPr>
          <w:p w14:paraId="0E4635F4" w14:textId="41EA9552" w:rsidR="000B1834" w:rsidRPr="0028032B" w:rsidRDefault="000B1834" w:rsidP="000B1834">
            <w:r w:rsidRPr="008027AC">
              <w:t>Replacement of Tricuspid Valve with Autologous Tissue Substitute, Open Approach</w:t>
            </w:r>
          </w:p>
        </w:tc>
      </w:tr>
      <w:tr w:rsidR="000B1834" w:rsidRPr="00EF4FDC" w14:paraId="01D1135B" w14:textId="77777777" w:rsidTr="000B1834">
        <w:tc>
          <w:tcPr>
            <w:tcW w:w="1345" w:type="dxa"/>
          </w:tcPr>
          <w:p w14:paraId="73D2ACB0" w14:textId="77777777" w:rsidR="000B1834" w:rsidRDefault="000B1834" w:rsidP="000B1834">
            <w:pPr>
              <w:rPr>
                <w:rFonts w:ascii="Arial" w:hAnsi="Arial" w:cs="Arial"/>
                <w:color w:val="000000" w:themeColor="text1"/>
              </w:rPr>
            </w:pPr>
          </w:p>
        </w:tc>
        <w:tc>
          <w:tcPr>
            <w:tcW w:w="1620" w:type="dxa"/>
          </w:tcPr>
          <w:p w14:paraId="7437C1E9" w14:textId="3E6BAEAD" w:rsidR="000B1834" w:rsidRPr="0028032B" w:rsidRDefault="000B1834" w:rsidP="000B1834">
            <w:r w:rsidRPr="006E041E">
              <w:t>02RJ08Z</w:t>
            </w:r>
          </w:p>
        </w:tc>
        <w:tc>
          <w:tcPr>
            <w:tcW w:w="6385" w:type="dxa"/>
          </w:tcPr>
          <w:p w14:paraId="1A171017" w14:textId="5652B80D" w:rsidR="000B1834" w:rsidRPr="0028032B" w:rsidRDefault="000B1834" w:rsidP="000B1834">
            <w:r w:rsidRPr="006E041E">
              <w:t xml:space="preserve">Replacement of Tricuspid Valve with </w:t>
            </w:r>
            <w:proofErr w:type="spellStart"/>
            <w:r w:rsidRPr="006E041E">
              <w:t>Zooplastic</w:t>
            </w:r>
            <w:proofErr w:type="spellEnd"/>
            <w:r w:rsidRPr="006E041E">
              <w:t xml:space="preserve"> Tissue, Open Approach</w:t>
            </w:r>
          </w:p>
        </w:tc>
      </w:tr>
      <w:tr w:rsidR="000B1834" w:rsidRPr="00EF4FDC" w14:paraId="7C7393DD" w14:textId="77777777" w:rsidTr="000B1834">
        <w:tc>
          <w:tcPr>
            <w:tcW w:w="1345" w:type="dxa"/>
          </w:tcPr>
          <w:p w14:paraId="02F3A447" w14:textId="77777777" w:rsidR="000B1834" w:rsidRDefault="000B1834" w:rsidP="000B1834">
            <w:pPr>
              <w:rPr>
                <w:rFonts w:ascii="Arial" w:hAnsi="Arial" w:cs="Arial"/>
                <w:color w:val="000000" w:themeColor="text1"/>
              </w:rPr>
            </w:pPr>
          </w:p>
        </w:tc>
        <w:tc>
          <w:tcPr>
            <w:tcW w:w="1620" w:type="dxa"/>
          </w:tcPr>
          <w:p w14:paraId="57F1ECC4" w14:textId="676D2B62" w:rsidR="000B1834" w:rsidRPr="0028032B" w:rsidRDefault="000B1834" w:rsidP="000B1834">
            <w:r w:rsidRPr="00C53E3C">
              <w:t>02RJ37Z</w:t>
            </w:r>
          </w:p>
        </w:tc>
        <w:tc>
          <w:tcPr>
            <w:tcW w:w="6385" w:type="dxa"/>
          </w:tcPr>
          <w:p w14:paraId="77150527" w14:textId="6ABCC8B8" w:rsidR="000B1834" w:rsidRPr="0028032B" w:rsidRDefault="000B1834" w:rsidP="000B1834">
            <w:r w:rsidRPr="00C53E3C">
              <w:t>Replacement of Tricuspid Valve with Autologous Tissue Substitute, Percutaneous Approach</w:t>
            </w:r>
          </w:p>
        </w:tc>
      </w:tr>
      <w:tr w:rsidR="000B1834" w:rsidRPr="00EF4FDC" w14:paraId="0A7989B4" w14:textId="77777777" w:rsidTr="000B1834">
        <w:tc>
          <w:tcPr>
            <w:tcW w:w="1345" w:type="dxa"/>
          </w:tcPr>
          <w:p w14:paraId="41844298" w14:textId="77777777" w:rsidR="000B1834" w:rsidRDefault="000B1834" w:rsidP="000B1834">
            <w:pPr>
              <w:rPr>
                <w:rFonts w:ascii="Arial" w:hAnsi="Arial" w:cs="Arial"/>
                <w:color w:val="000000" w:themeColor="text1"/>
              </w:rPr>
            </w:pPr>
          </w:p>
        </w:tc>
        <w:tc>
          <w:tcPr>
            <w:tcW w:w="1620" w:type="dxa"/>
          </w:tcPr>
          <w:p w14:paraId="09FB9D16" w14:textId="1C2C9BEE" w:rsidR="000B1834" w:rsidRPr="00C53E3C" w:rsidRDefault="000B1834" w:rsidP="000B1834">
            <w:r w:rsidRPr="00F75BE3">
              <w:t>02RJ38Z</w:t>
            </w:r>
          </w:p>
        </w:tc>
        <w:tc>
          <w:tcPr>
            <w:tcW w:w="6385" w:type="dxa"/>
          </w:tcPr>
          <w:p w14:paraId="14C5FCA2" w14:textId="2448E958" w:rsidR="000B1834" w:rsidRPr="00C53E3C" w:rsidRDefault="000B1834" w:rsidP="000B1834">
            <w:r w:rsidRPr="00F75BE3">
              <w:t xml:space="preserve">Replacement of Tricuspid Valve with </w:t>
            </w:r>
            <w:proofErr w:type="spellStart"/>
            <w:r w:rsidRPr="00F75BE3">
              <w:t>Zooplastic</w:t>
            </w:r>
            <w:proofErr w:type="spellEnd"/>
            <w:r w:rsidRPr="00F75BE3">
              <w:t xml:space="preserve"> Tissue, Percutaneous Approach</w:t>
            </w:r>
          </w:p>
        </w:tc>
      </w:tr>
      <w:tr w:rsidR="000B1834" w:rsidRPr="00EF4FDC" w14:paraId="135F3294" w14:textId="77777777" w:rsidTr="000B1834">
        <w:tc>
          <w:tcPr>
            <w:tcW w:w="1345" w:type="dxa"/>
          </w:tcPr>
          <w:p w14:paraId="116260A0" w14:textId="77777777" w:rsidR="000B1834" w:rsidRDefault="000B1834" w:rsidP="000B1834">
            <w:pPr>
              <w:rPr>
                <w:rFonts w:ascii="Arial" w:hAnsi="Arial" w:cs="Arial"/>
                <w:color w:val="000000" w:themeColor="text1"/>
              </w:rPr>
            </w:pPr>
          </w:p>
        </w:tc>
        <w:tc>
          <w:tcPr>
            <w:tcW w:w="1620" w:type="dxa"/>
          </w:tcPr>
          <w:p w14:paraId="06219758" w14:textId="550B8602" w:rsidR="000B1834" w:rsidRPr="00C53E3C" w:rsidRDefault="000B1834" w:rsidP="000B1834">
            <w:r w:rsidRPr="001B3E32">
              <w:t>02RJ47Z</w:t>
            </w:r>
          </w:p>
        </w:tc>
        <w:tc>
          <w:tcPr>
            <w:tcW w:w="6385" w:type="dxa"/>
          </w:tcPr>
          <w:p w14:paraId="51B7CDCE" w14:textId="278C865E" w:rsidR="000B1834" w:rsidRPr="00C53E3C" w:rsidRDefault="000B1834" w:rsidP="000B1834">
            <w:r w:rsidRPr="001B3E32">
              <w:t>Replacement of Tricuspid Valve with Autologous Tissue Substitute, Percutaneous Endoscopic Approach</w:t>
            </w:r>
          </w:p>
        </w:tc>
      </w:tr>
      <w:tr w:rsidR="000B1834" w:rsidRPr="00EF4FDC" w14:paraId="614FBEAC" w14:textId="77777777" w:rsidTr="000B1834">
        <w:tc>
          <w:tcPr>
            <w:tcW w:w="1345" w:type="dxa"/>
          </w:tcPr>
          <w:p w14:paraId="51B2905D" w14:textId="77777777" w:rsidR="000B1834" w:rsidRDefault="000B1834" w:rsidP="000B1834">
            <w:pPr>
              <w:rPr>
                <w:rFonts w:ascii="Arial" w:hAnsi="Arial" w:cs="Arial"/>
                <w:color w:val="000000" w:themeColor="text1"/>
              </w:rPr>
            </w:pPr>
          </w:p>
        </w:tc>
        <w:tc>
          <w:tcPr>
            <w:tcW w:w="1620" w:type="dxa"/>
          </w:tcPr>
          <w:p w14:paraId="4A59210B" w14:textId="6FB2BA5E" w:rsidR="000B1834" w:rsidRPr="00C53E3C" w:rsidRDefault="000B1834" w:rsidP="000B1834">
            <w:r w:rsidRPr="00F76873">
              <w:t>02RJ48Z</w:t>
            </w:r>
          </w:p>
        </w:tc>
        <w:tc>
          <w:tcPr>
            <w:tcW w:w="6385" w:type="dxa"/>
          </w:tcPr>
          <w:p w14:paraId="585573FE" w14:textId="56900F95" w:rsidR="000B1834" w:rsidRPr="00C53E3C" w:rsidRDefault="000B1834" w:rsidP="000B1834">
            <w:r w:rsidRPr="00F76873">
              <w:t xml:space="preserve">Replacement of Tricuspid Valve with </w:t>
            </w:r>
            <w:proofErr w:type="spellStart"/>
            <w:r w:rsidRPr="00F76873">
              <w:t>Zooplastic</w:t>
            </w:r>
            <w:proofErr w:type="spellEnd"/>
            <w:r w:rsidRPr="00F76873">
              <w:t xml:space="preserve"> Tissue, Percutaneous Endoscopic Approach</w:t>
            </w:r>
          </w:p>
        </w:tc>
      </w:tr>
      <w:tr w:rsidR="000B1834" w:rsidRPr="00EF4FDC" w14:paraId="4181CC4E" w14:textId="77777777" w:rsidTr="000B1834">
        <w:tc>
          <w:tcPr>
            <w:tcW w:w="1345" w:type="dxa"/>
          </w:tcPr>
          <w:p w14:paraId="51A4555B" w14:textId="0D8AFE65" w:rsidR="000B1834" w:rsidRDefault="000B1834" w:rsidP="000B1834">
            <w:pPr>
              <w:rPr>
                <w:rFonts w:ascii="Arial" w:hAnsi="Arial" w:cs="Arial"/>
                <w:color w:val="000000" w:themeColor="text1"/>
              </w:rPr>
            </w:pPr>
            <w:r>
              <w:rPr>
                <w:rFonts w:ascii="Arial" w:hAnsi="Arial" w:cs="Arial"/>
                <w:color w:val="000000" w:themeColor="text1"/>
              </w:rPr>
              <w:t>ICD9</w:t>
            </w:r>
          </w:p>
        </w:tc>
        <w:tc>
          <w:tcPr>
            <w:tcW w:w="1620" w:type="dxa"/>
          </w:tcPr>
          <w:p w14:paraId="286B60BF" w14:textId="751818DB" w:rsidR="000B1834" w:rsidRPr="003263B4" w:rsidRDefault="000B1834" w:rsidP="000B1834">
            <w:r w:rsidRPr="00E84040">
              <w:t>V42.2</w:t>
            </w:r>
          </w:p>
        </w:tc>
        <w:tc>
          <w:tcPr>
            <w:tcW w:w="6385" w:type="dxa"/>
          </w:tcPr>
          <w:p w14:paraId="3A6B4D50" w14:textId="15BCFBEE" w:rsidR="000B1834" w:rsidRPr="003263B4" w:rsidRDefault="000B1834" w:rsidP="000B1834">
            <w:r w:rsidRPr="00517E65">
              <w:t>Heart valve replaced by transplant</w:t>
            </w:r>
          </w:p>
        </w:tc>
      </w:tr>
      <w:tr w:rsidR="000B1834" w:rsidRPr="00EF4FDC" w14:paraId="35BDEA75" w14:textId="77777777" w:rsidTr="000B1834">
        <w:tc>
          <w:tcPr>
            <w:tcW w:w="1345" w:type="dxa"/>
          </w:tcPr>
          <w:p w14:paraId="6602A833" w14:textId="27CFCCC8" w:rsidR="000B1834" w:rsidRDefault="000B1834" w:rsidP="000B1834">
            <w:pPr>
              <w:rPr>
                <w:rFonts w:ascii="Arial" w:hAnsi="Arial" w:cs="Arial"/>
                <w:color w:val="000000" w:themeColor="text1"/>
              </w:rPr>
            </w:pPr>
            <w:r>
              <w:rPr>
                <w:rFonts w:ascii="Arial" w:hAnsi="Arial" w:cs="Arial"/>
                <w:color w:val="000000" w:themeColor="text1"/>
              </w:rPr>
              <w:t>ICD10</w:t>
            </w:r>
          </w:p>
        </w:tc>
        <w:tc>
          <w:tcPr>
            <w:tcW w:w="1620" w:type="dxa"/>
          </w:tcPr>
          <w:p w14:paraId="0EFB9DD2" w14:textId="5C703123" w:rsidR="000B1834" w:rsidRDefault="000B1834" w:rsidP="000B1834">
            <w:r>
              <w:t>Z95.3</w:t>
            </w:r>
          </w:p>
        </w:tc>
        <w:tc>
          <w:tcPr>
            <w:tcW w:w="6385" w:type="dxa"/>
          </w:tcPr>
          <w:p w14:paraId="65E24D57" w14:textId="5719E627" w:rsidR="000B1834" w:rsidRPr="00F01066" w:rsidRDefault="000B1834" w:rsidP="000B1834">
            <w:r w:rsidRPr="00DE5EF6">
              <w:t xml:space="preserve">Presence of </w:t>
            </w:r>
            <w:proofErr w:type="spellStart"/>
            <w:r w:rsidRPr="00DE5EF6">
              <w:t>xenogenic</w:t>
            </w:r>
            <w:proofErr w:type="spellEnd"/>
            <w:r w:rsidRPr="00DE5EF6">
              <w:t xml:space="preserve"> heart valve</w:t>
            </w:r>
          </w:p>
        </w:tc>
      </w:tr>
      <w:tr w:rsidR="000B1834" w:rsidRPr="00EF4FDC" w14:paraId="762BF2CE" w14:textId="77777777" w:rsidTr="000B1834">
        <w:tc>
          <w:tcPr>
            <w:tcW w:w="1345" w:type="dxa"/>
          </w:tcPr>
          <w:p w14:paraId="26314B24" w14:textId="77777777" w:rsidR="000B1834" w:rsidRDefault="000B1834" w:rsidP="000B1834">
            <w:pPr>
              <w:rPr>
                <w:rFonts w:ascii="Arial" w:hAnsi="Arial" w:cs="Arial"/>
                <w:color w:val="000000" w:themeColor="text1"/>
              </w:rPr>
            </w:pPr>
          </w:p>
        </w:tc>
        <w:tc>
          <w:tcPr>
            <w:tcW w:w="1620" w:type="dxa"/>
          </w:tcPr>
          <w:p w14:paraId="4C1C5C0D" w14:textId="2837C303" w:rsidR="000B1834" w:rsidRDefault="000B1834" w:rsidP="000B1834">
            <w:r w:rsidRPr="00557408">
              <w:rPr>
                <w:rFonts w:ascii="Arial" w:hAnsi="Arial" w:cs="Arial"/>
              </w:rPr>
              <w:t>Z95.4</w:t>
            </w:r>
          </w:p>
        </w:tc>
        <w:tc>
          <w:tcPr>
            <w:tcW w:w="6385" w:type="dxa"/>
          </w:tcPr>
          <w:p w14:paraId="77042C7F" w14:textId="7E410607" w:rsidR="000B1834" w:rsidRPr="00F01066" w:rsidRDefault="000B1834" w:rsidP="000B1834">
            <w:r w:rsidRPr="00557408">
              <w:rPr>
                <w:rFonts w:ascii="Arial" w:hAnsi="Arial" w:cs="Arial"/>
              </w:rPr>
              <w:t xml:space="preserve">Presence of </w:t>
            </w:r>
            <w:proofErr w:type="gramStart"/>
            <w:r w:rsidRPr="00557408">
              <w:rPr>
                <w:rFonts w:ascii="Arial" w:hAnsi="Arial" w:cs="Arial"/>
              </w:rPr>
              <w:t>other</w:t>
            </w:r>
            <w:proofErr w:type="gramEnd"/>
            <w:r w:rsidRPr="00557408">
              <w:rPr>
                <w:rFonts w:ascii="Arial" w:hAnsi="Arial" w:cs="Arial"/>
              </w:rPr>
              <w:t xml:space="preserve"> heart-valve replacement</w:t>
            </w:r>
          </w:p>
        </w:tc>
      </w:tr>
    </w:tbl>
    <w:p w14:paraId="53556CFF" w14:textId="33320D80" w:rsidR="0060105F" w:rsidRDefault="00167740" w:rsidP="00167740">
      <w:pPr>
        <w:pStyle w:val="Heading3"/>
      </w:pPr>
      <w:r w:rsidRPr="00167740">
        <w:t>Nonbacterial thrombotic endocarditis</w:t>
      </w:r>
    </w:p>
    <w:tbl>
      <w:tblPr>
        <w:tblStyle w:val="TableGrid"/>
        <w:tblW w:w="0" w:type="auto"/>
        <w:tblLook w:val="04A0" w:firstRow="1" w:lastRow="0" w:firstColumn="1" w:lastColumn="0" w:noHBand="0" w:noVBand="1"/>
      </w:tblPr>
      <w:tblGrid>
        <w:gridCol w:w="1326"/>
        <w:gridCol w:w="1635"/>
        <w:gridCol w:w="6389"/>
      </w:tblGrid>
      <w:tr w:rsidR="0007503B" w:rsidRPr="00782316" w14:paraId="4963E1D9" w14:textId="77777777" w:rsidTr="00841C4D">
        <w:tc>
          <w:tcPr>
            <w:tcW w:w="9350" w:type="dxa"/>
            <w:gridSpan w:val="3"/>
            <w:shd w:val="clear" w:color="auto" w:fill="D0CECE" w:themeFill="background2" w:themeFillShade="E6"/>
          </w:tcPr>
          <w:p w14:paraId="078661D5" w14:textId="274A4E61" w:rsidR="0007503B" w:rsidRPr="00782316" w:rsidRDefault="00187DE5" w:rsidP="00841C4D">
            <w:pPr>
              <w:rPr>
                <w:rFonts w:ascii="Arial" w:hAnsi="Arial" w:cs="Arial"/>
                <w:b/>
              </w:rPr>
            </w:pPr>
            <w:r>
              <w:rPr>
                <w:rFonts w:ascii="Arial" w:hAnsi="Arial" w:cs="Arial"/>
                <w:b/>
              </w:rPr>
              <w:t xml:space="preserve">Nonbacterial </w:t>
            </w:r>
            <w:r w:rsidR="00931F04">
              <w:rPr>
                <w:rFonts w:ascii="Arial" w:hAnsi="Arial" w:cs="Arial"/>
                <w:b/>
              </w:rPr>
              <w:t xml:space="preserve">thrombotic </w:t>
            </w:r>
            <w:r w:rsidR="009F7823">
              <w:rPr>
                <w:rFonts w:ascii="Arial" w:hAnsi="Arial" w:cs="Arial"/>
                <w:b/>
              </w:rPr>
              <w:t>e</w:t>
            </w:r>
            <w:r w:rsidR="0007503B" w:rsidRPr="00782316">
              <w:rPr>
                <w:rFonts w:ascii="Arial" w:hAnsi="Arial" w:cs="Arial"/>
                <w:b/>
              </w:rPr>
              <w:t>ndocarditis</w:t>
            </w:r>
          </w:p>
        </w:tc>
      </w:tr>
      <w:tr w:rsidR="0007503B" w:rsidRPr="00782316" w14:paraId="3B733703" w14:textId="77777777" w:rsidTr="00841C4D">
        <w:tc>
          <w:tcPr>
            <w:tcW w:w="1326" w:type="dxa"/>
          </w:tcPr>
          <w:p w14:paraId="17DC27E3" w14:textId="77777777" w:rsidR="0007503B" w:rsidRPr="00870B10" w:rsidRDefault="0007503B" w:rsidP="00841C4D">
            <w:pPr>
              <w:rPr>
                <w:rFonts w:ascii="Arial" w:hAnsi="Arial" w:cs="Arial"/>
              </w:rPr>
            </w:pPr>
            <w:r>
              <w:rPr>
                <w:rFonts w:ascii="Arial" w:hAnsi="Arial" w:cs="Arial"/>
              </w:rPr>
              <w:t>ICD9</w:t>
            </w:r>
          </w:p>
        </w:tc>
        <w:tc>
          <w:tcPr>
            <w:tcW w:w="1635" w:type="dxa"/>
          </w:tcPr>
          <w:p w14:paraId="73F2F213" w14:textId="77777777" w:rsidR="0007503B" w:rsidRPr="00782316" w:rsidRDefault="0007503B" w:rsidP="00841C4D">
            <w:pPr>
              <w:rPr>
                <w:rFonts w:ascii="Arial" w:hAnsi="Arial" w:cs="Arial"/>
                <w:b/>
              </w:rPr>
            </w:pPr>
            <w:r w:rsidRPr="00870B10">
              <w:rPr>
                <w:rFonts w:ascii="Arial" w:hAnsi="Arial" w:cs="Arial"/>
              </w:rPr>
              <w:t>391</w:t>
            </w:r>
            <w:r>
              <w:rPr>
                <w:rFonts w:ascii="Arial" w:hAnsi="Arial" w:cs="Arial"/>
              </w:rPr>
              <w:t>.</w:t>
            </w:r>
            <w:r w:rsidRPr="00870B10">
              <w:rPr>
                <w:rFonts w:ascii="Arial" w:hAnsi="Arial" w:cs="Arial"/>
              </w:rPr>
              <w:t>1</w:t>
            </w:r>
          </w:p>
        </w:tc>
        <w:tc>
          <w:tcPr>
            <w:tcW w:w="6389" w:type="dxa"/>
          </w:tcPr>
          <w:p w14:paraId="4A3DAF19" w14:textId="77777777" w:rsidR="0007503B" w:rsidRPr="00782316" w:rsidRDefault="0007503B" w:rsidP="00841C4D">
            <w:pPr>
              <w:rPr>
                <w:rFonts w:ascii="Arial" w:hAnsi="Arial" w:cs="Arial"/>
                <w:b/>
              </w:rPr>
            </w:pPr>
            <w:r w:rsidRPr="00870B10">
              <w:rPr>
                <w:rFonts w:ascii="Arial" w:hAnsi="Arial" w:cs="Arial"/>
              </w:rPr>
              <w:t>Acute rheumatic endocarditis</w:t>
            </w:r>
          </w:p>
        </w:tc>
      </w:tr>
      <w:tr w:rsidR="0007503B" w:rsidRPr="00782316" w14:paraId="6883A0FB" w14:textId="77777777" w:rsidTr="00841C4D">
        <w:tc>
          <w:tcPr>
            <w:tcW w:w="1326" w:type="dxa"/>
          </w:tcPr>
          <w:p w14:paraId="4E123B44" w14:textId="77777777" w:rsidR="0007503B" w:rsidRPr="00870B10" w:rsidRDefault="0007503B" w:rsidP="00841C4D">
            <w:pPr>
              <w:rPr>
                <w:rFonts w:ascii="Arial" w:hAnsi="Arial" w:cs="Arial"/>
              </w:rPr>
            </w:pPr>
          </w:p>
        </w:tc>
        <w:tc>
          <w:tcPr>
            <w:tcW w:w="1635" w:type="dxa"/>
          </w:tcPr>
          <w:p w14:paraId="2C787CFE" w14:textId="77777777" w:rsidR="0007503B" w:rsidRPr="00782316" w:rsidRDefault="0007503B" w:rsidP="00841C4D">
            <w:pPr>
              <w:rPr>
                <w:rFonts w:ascii="Arial" w:hAnsi="Arial" w:cs="Arial"/>
                <w:b/>
              </w:rPr>
            </w:pPr>
            <w:r w:rsidRPr="00870B10">
              <w:rPr>
                <w:rFonts w:ascii="Arial" w:hAnsi="Arial" w:cs="Arial"/>
              </w:rPr>
              <w:t>421</w:t>
            </w:r>
          </w:p>
        </w:tc>
        <w:tc>
          <w:tcPr>
            <w:tcW w:w="6389" w:type="dxa"/>
          </w:tcPr>
          <w:p w14:paraId="255FD539" w14:textId="77777777" w:rsidR="0007503B" w:rsidRPr="00782316" w:rsidRDefault="0007503B" w:rsidP="00841C4D">
            <w:pPr>
              <w:rPr>
                <w:rFonts w:ascii="Arial" w:hAnsi="Arial" w:cs="Arial"/>
                <w:b/>
              </w:rPr>
            </w:pPr>
            <w:r w:rsidRPr="00870B10">
              <w:rPr>
                <w:rFonts w:ascii="Arial" w:hAnsi="Arial" w:cs="Arial"/>
              </w:rPr>
              <w:t>Acute and subacute endocarditis</w:t>
            </w:r>
          </w:p>
        </w:tc>
      </w:tr>
      <w:tr w:rsidR="0007503B" w:rsidRPr="00782316" w14:paraId="6D495DEC" w14:textId="77777777" w:rsidTr="00841C4D">
        <w:tc>
          <w:tcPr>
            <w:tcW w:w="1326" w:type="dxa"/>
          </w:tcPr>
          <w:p w14:paraId="1CC39CA5" w14:textId="77777777" w:rsidR="0007503B" w:rsidRPr="00870B10" w:rsidRDefault="0007503B" w:rsidP="00841C4D">
            <w:pPr>
              <w:rPr>
                <w:rFonts w:ascii="Arial" w:hAnsi="Arial" w:cs="Arial"/>
              </w:rPr>
            </w:pPr>
          </w:p>
        </w:tc>
        <w:tc>
          <w:tcPr>
            <w:tcW w:w="1635" w:type="dxa"/>
          </w:tcPr>
          <w:p w14:paraId="175D2928" w14:textId="77777777" w:rsidR="0007503B" w:rsidRPr="00782316" w:rsidRDefault="0007503B" w:rsidP="00841C4D">
            <w:pPr>
              <w:rPr>
                <w:rFonts w:ascii="Arial" w:hAnsi="Arial" w:cs="Arial"/>
                <w:b/>
              </w:rPr>
            </w:pPr>
            <w:r w:rsidRPr="00870B10">
              <w:rPr>
                <w:rFonts w:ascii="Arial" w:hAnsi="Arial" w:cs="Arial"/>
              </w:rPr>
              <w:t>421</w:t>
            </w:r>
            <w:r>
              <w:rPr>
                <w:rFonts w:ascii="Arial" w:hAnsi="Arial" w:cs="Arial"/>
              </w:rPr>
              <w:t>.</w:t>
            </w:r>
            <w:r w:rsidRPr="00870B10">
              <w:rPr>
                <w:rFonts w:ascii="Arial" w:hAnsi="Arial" w:cs="Arial"/>
              </w:rPr>
              <w:t>9</w:t>
            </w:r>
          </w:p>
        </w:tc>
        <w:tc>
          <w:tcPr>
            <w:tcW w:w="6389" w:type="dxa"/>
          </w:tcPr>
          <w:p w14:paraId="6C009462" w14:textId="77777777" w:rsidR="0007503B" w:rsidRPr="00782316" w:rsidRDefault="0007503B" w:rsidP="00841C4D">
            <w:pPr>
              <w:rPr>
                <w:rFonts w:ascii="Arial" w:hAnsi="Arial" w:cs="Arial"/>
                <w:b/>
              </w:rPr>
            </w:pPr>
            <w:r w:rsidRPr="00870B10">
              <w:rPr>
                <w:rFonts w:ascii="Arial" w:hAnsi="Arial" w:cs="Arial"/>
              </w:rPr>
              <w:t>Acute endocarditis, unspecified</w:t>
            </w:r>
          </w:p>
        </w:tc>
      </w:tr>
      <w:tr w:rsidR="0007503B" w:rsidRPr="00782316" w14:paraId="79C0CE39" w14:textId="77777777" w:rsidTr="00841C4D">
        <w:tc>
          <w:tcPr>
            <w:tcW w:w="1326" w:type="dxa"/>
          </w:tcPr>
          <w:p w14:paraId="32A51D59" w14:textId="77777777" w:rsidR="0007503B" w:rsidRPr="00870B10" w:rsidRDefault="0007503B" w:rsidP="00841C4D">
            <w:pPr>
              <w:rPr>
                <w:rFonts w:ascii="Arial" w:hAnsi="Arial" w:cs="Arial"/>
              </w:rPr>
            </w:pPr>
          </w:p>
        </w:tc>
        <w:tc>
          <w:tcPr>
            <w:tcW w:w="1635" w:type="dxa"/>
          </w:tcPr>
          <w:p w14:paraId="0363A77E" w14:textId="77777777" w:rsidR="0007503B" w:rsidRPr="00782316" w:rsidRDefault="0007503B" w:rsidP="00841C4D">
            <w:pPr>
              <w:rPr>
                <w:rFonts w:ascii="Arial" w:hAnsi="Arial" w:cs="Arial"/>
                <w:b/>
              </w:rPr>
            </w:pPr>
            <w:r w:rsidRPr="00870B10">
              <w:rPr>
                <w:rFonts w:ascii="Arial" w:hAnsi="Arial" w:cs="Arial"/>
              </w:rPr>
              <w:t>424</w:t>
            </w:r>
            <w:r>
              <w:rPr>
                <w:rFonts w:ascii="Arial" w:hAnsi="Arial" w:cs="Arial"/>
              </w:rPr>
              <w:t>.</w:t>
            </w:r>
            <w:r w:rsidRPr="00870B10">
              <w:rPr>
                <w:rFonts w:ascii="Arial" w:hAnsi="Arial" w:cs="Arial"/>
              </w:rPr>
              <w:t>9</w:t>
            </w:r>
          </w:p>
        </w:tc>
        <w:tc>
          <w:tcPr>
            <w:tcW w:w="6389" w:type="dxa"/>
          </w:tcPr>
          <w:p w14:paraId="211D3D2E" w14:textId="77777777" w:rsidR="0007503B" w:rsidRPr="00782316" w:rsidRDefault="0007503B" w:rsidP="00841C4D">
            <w:pPr>
              <w:rPr>
                <w:rFonts w:ascii="Arial" w:hAnsi="Arial" w:cs="Arial"/>
                <w:b/>
              </w:rPr>
            </w:pPr>
            <w:r w:rsidRPr="00870B10">
              <w:rPr>
                <w:rFonts w:ascii="Arial" w:hAnsi="Arial" w:cs="Arial"/>
              </w:rPr>
              <w:t>Endocarditis, valve unspecified</w:t>
            </w:r>
          </w:p>
        </w:tc>
      </w:tr>
      <w:tr w:rsidR="0007503B" w:rsidRPr="00782316" w14:paraId="53C198F6" w14:textId="77777777" w:rsidTr="00841C4D">
        <w:tc>
          <w:tcPr>
            <w:tcW w:w="1326" w:type="dxa"/>
          </w:tcPr>
          <w:p w14:paraId="74B4499B" w14:textId="77777777" w:rsidR="0007503B" w:rsidRPr="00870B10" w:rsidRDefault="0007503B" w:rsidP="00841C4D">
            <w:pPr>
              <w:rPr>
                <w:rFonts w:ascii="Arial" w:hAnsi="Arial" w:cs="Arial"/>
              </w:rPr>
            </w:pPr>
          </w:p>
        </w:tc>
        <w:tc>
          <w:tcPr>
            <w:tcW w:w="1635" w:type="dxa"/>
          </w:tcPr>
          <w:p w14:paraId="4378A489" w14:textId="77777777" w:rsidR="0007503B" w:rsidRPr="00782316" w:rsidRDefault="0007503B" w:rsidP="00841C4D">
            <w:pPr>
              <w:rPr>
                <w:rFonts w:ascii="Arial" w:hAnsi="Arial" w:cs="Arial"/>
                <w:b/>
              </w:rPr>
            </w:pPr>
            <w:r w:rsidRPr="00870B10">
              <w:rPr>
                <w:rFonts w:ascii="Arial" w:hAnsi="Arial" w:cs="Arial"/>
              </w:rPr>
              <w:t>424</w:t>
            </w:r>
            <w:r>
              <w:rPr>
                <w:rFonts w:ascii="Arial" w:hAnsi="Arial" w:cs="Arial"/>
              </w:rPr>
              <w:t>.</w:t>
            </w:r>
            <w:r w:rsidRPr="00870B10">
              <w:rPr>
                <w:rFonts w:ascii="Arial" w:hAnsi="Arial" w:cs="Arial"/>
              </w:rPr>
              <w:t>90</w:t>
            </w:r>
          </w:p>
        </w:tc>
        <w:tc>
          <w:tcPr>
            <w:tcW w:w="6389" w:type="dxa"/>
          </w:tcPr>
          <w:p w14:paraId="064D04E6" w14:textId="77777777" w:rsidR="0007503B" w:rsidRPr="00782316" w:rsidRDefault="0007503B" w:rsidP="00841C4D">
            <w:pPr>
              <w:rPr>
                <w:rFonts w:ascii="Arial" w:hAnsi="Arial" w:cs="Arial"/>
                <w:b/>
              </w:rPr>
            </w:pPr>
            <w:r w:rsidRPr="00870B10">
              <w:rPr>
                <w:rFonts w:ascii="Arial" w:hAnsi="Arial" w:cs="Arial"/>
              </w:rPr>
              <w:t>Endocarditis, valve unspecified, unspecified cause</w:t>
            </w:r>
          </w:p>
        </w:tc>
      </w:tr>
      <w:tr w:rsidR="0007503B" w:rsidRPr="00782316" w14:paraId="747F376A" w14:textId="77777777" w:rsidTr="00841C4D">
        <w:tc>
          <w:tcPr>
            <w:tcW w:w="1326" w:type="dxa"/>
          </w:tcPr>
          <w:p w14:paraId="4515F20E" w14:textId="77777777" w:rsidR="0007503B" w:rsidRPr="00870B10" w:rsidRDefault="0007503B" w:rsidP="00841C4D">
            <w:pPr>
              <w:rPr>
                <w:rFonts w:ascii="Arial" w:hAnsi="Arial" w:cs="Arial"/>
              </w:rPr>
            </w:pPr>
          </w:p>
        </w:tc>
        <w:tc>
          <w:tcPr>
            <w:tcW w:w="1635" w:type="dxa"/>
          </w:tcPr>
          <w:p w14:paraId="75F3D102" w14:textId="77777777" w:rsidR="0007503B" w:rsidRPr="00782316" w:rsidRDefault="0007503B" w:rsidP="00841C4D">
            <w:pPr>
              <w:rPr>
                <w:rFonts w:ascii="Arial" w:hAnsi="Arial" w:cs="Arial"/>
                <w:b/>
              </w:rPr>
            </w:pPr>
            <w:r w:rsidRPr="00870B10">
              <w:rPr>
                <w:rFonts w:ascii="Arial" w:hAnsi="Arial" w:cs="Arial"/>
              </w:rPr>
              <w:t>424</w:t>
            </w:r>
            <w:r>
              <w:rPr>
                <w:rFonts w:ascii="Arial" w:hAnsi="Arial" w:cs="Arial"/>
              </w:rPr>
              <w:t>.</w:t>
            </w:r>
            <w:r w:rsidRPr="00870B10">
              <w:rPr>
                <w:rFonts w:ascii="Arial" w:hAnsi="Arial" w:cs="Arial"/>
              </w:rPr>
              <w:t>91</w:t>
            </w:r>
          </w:p>
        </w:tc>
        <w:tc>
          <w:tcPr>
            <w:tcW w:w="6389" w:type="dxa"/>
          </w:tcPr>
          <w:p w14:paraId="25A63656" w14:textId="77777777" w:rsidR="0007503B" w:rsidRPr="00782316" w:rsidRDefault="0007503B" w:rsidP="00841C4D">
            <w:pPr>
              <w:rPr>
                <w:rFonts w:ascii="Arial" w:hAnsi="Arial" w:cs="Arial"/>
                <w:b/>
              </w:rPr>
            </w:pPr>
            <w:r w:rsidRPr="00870B10">
              <w:rPr>
                <w:rFonts w:ascii="Arial" w:hAnsi="Arial" w:cs="Arial"/>
              </w:rPr>
              <w:t>Endocarditis in diseases classified elsewhere</w:t>
            </w:r>
          </w:p>
        </w:tc>
      </w:tr>
      <w:tr w:rsidR="0007503B" w:rsidRPr="00782316" w14:paraId="688F7DFB" w14:textId="77777777" w:rsidTr="00841C4D">
        <w:tc>
          <w:tcPr>
            <w:tcW w:w="1326" w:type="dxa"/>
          </w:tcPr>
          <w:p w14:paraId="4F7DC3DC" w14:textId="77777777" w:rsidR="0007503B" w:rsidRPr="00870B10" w:rsidRDefault="0007503B" w:rsidP="00841C4D">
            <w:pPr>
              <w:rPr>
                <w:rFonts w:ascii="Arial" w:hAnsi="Arial" w:cs="Arial"/>
              </w:rPr>
            </w:pPr>
          </w:p>
        </w:tc>
        <w:tc>
          <w:tcPr>
            <w:tcW w:w="1635" w:type="dxa"/>
          </w:tcPr>
          <w:p w14:paraId="26CFAD8F" w14:textId="77777777" w:rsidR="0007503B" w:rsidRPr="00782316" w:rsidRDefault="0007503B" w:rsidP="00841C4D">
            <w:pPr>
              <w:rPr>
                <w:rFonts w:ascii="Arial" w:hAnsi="Arial" w:cs="Arial"/>
                <w:b/>
              </w:rPr>
            </w:pPr>
            <w:r w:rsidRPr="00870B10">
              <w:rPr>
                <w:rFonts w:ascii="Arial" w:hAnsi="Arial" w:cs="Arial"/>
              </w:rPr>
              <w:t>424</w:t>
            </w:r>
            <w:r>
              <w:rPr>
                <w:rFonts w:ascii="Arial" w:hAnsi="Arial" w:cs="Arial"/>
              </w:rPr>
              <w:t>.</w:t>
            </w:r>
            <w:r w:rsidRPr="00870B10">
              <w:rPr>
                <w:rFonts w:ascii="Arial" w:hAnsi="Arial" w:cs="Arial"/>
              </w:rPr>
              <w:t>99</w:t>
            </w:r>
          </w:p>
        </w:tc>
        <w:tc>
          <w:tcPr>
            <w:tcW w:w="6389" w:type="dxa"/>
          </w:tcPr>
          <w:p w14:paraId="08420A3D" w14:textId="77777777" w:rsidR="0007503B" w:rsidRPr="00782316" w:rsidRDefault="0007503B" w:rsidP="00841C4D">
            <w:pPr>
              <w:rPr>
                <w:rFonts w:ascii="Arial" w:hAnsi="Arial" w:cs="Arial"/>
                <w:b/>
              </w:rPr>
            </w:pPr>
            <w:r w:rsidRPr="00870B10">
              <w:rPr>
                <w:rFonts w:ascii="Arial" w:hAnsi="Arial" w:cs="Arial"/>
              </w:rPr>
              <w:t>Other endocarditis, valve unspecified</w:t>
            </w:r>
          </w:p>
        </w:tc>
      </w:tr>
      <w:tr w:rsidR="0007503B" w:rsidRPr="00782316" w14:paraId="05B7FD2D" w14:textId="77777777" w:rsidTr="00841C4D">
        <w:tc>
          <w:tcPr>
            <w:tcW w:w="1326" w:type="dxa"/>
          </w:tcPr>
          <w:p w14:paraId="63E0EC62" w14:textId="77777777" w:rsidR="0007503B" w:rsidRPr="00870B10" w:rsidRDefault="0007503B" w:rsidP="00841C4D">
            <w:pPr>
              <w:rPr>
                <w:rFonts w:ascii="Arial" w:hAnsi="Arial" w:cs="Arial"/>
              </w:rPr>
            </w:pPr>
            <w:r>
              <w:rPr>
                <w:rFonts w:ascii="Arial" w:hAnsi="Arial" w:cs="Arial"/>
              </w:rPr>
              <w:t>ICD10</w:t>
            </w:r>
          </w:p>
        </w:tc>
        <w:tc>
          <w:tcPr>
            <w:tcW w:w="1635" w:type="dxa"/>
          </w:tcPr>
          <w:p w14:paraId="46D96283" w14:textId="77777777" w:rsidR="0007503B" w:rsidRPr="00782316" w:rsidRDefault="0007503B" w:rsidP="00841C4D">
            <w:pPr>
              <w:rPr>
                <w:rFonts w:ascii="Arial" w:hAnsi="Arial" w:cs="Arial"/>
                <w:b/>
              </w:rPr>
            </w:pPr>
            <w:r w:rsidRPr="00870B10">
              <w:rPr>
                <w:rFonts w:ascii="Arial" w:hAnsi="Arial" w:cs="Arial"/>
              </w:rPr>
              <w:t>I01.1</w:t>
            </w:r>
          </w:p>
        </w:tc>
        <w:tc>
          <w:tcPr>
            <w:tcW w:w="6389" w:type="dxa"/>
          </w:tcPr>
          <w:p w14:paraId="1CA51F8C" w14:textId="77777777" w:rsidR="0007503B" w:rsidRPr="00782316" w:rsidRDefault="0007503B" w:rsidP="00841C4D">
            <w:pPr>
              <w:rPr>
                <w:rFonts w:ascii="Arial" w:hAnsi="Arial" w:cs="Arial"/>
                <w:b/>
              </w:rPr>
            </w:pPr>
            <w:r w:rsidRPr="00870B10">
              <w:rPr>
                <w:rFonts w:ascii="Arial" w:hAnsi="Arial" w:cs="Arial"/>
              </w:rPr>
              <w:t>Acute rheumatic endocarditis</w:t>
            </w:r>
          </w:p>
        </w:tc>
      </w:tr>
      <w:tr w:rsidR="0007503B" w:rsidRPr="00782316" w14:paraId="4AA1BC28" w14:textId="77777777" w:rsidTr="00841C4D">
        <w:tc>
          <w:tcPr>
            <w:tcW w:w="1326" w:type="dxa"/>
          </w:tcPr>
          <w:p w14:paraId="7E786D7A" w14:textId="77777777" w:rsidR="0007503B" w:rsidRPr="00870B10" w:rsidRDefault="0007503B" w:rsidP="00841C4D">
            <w:pPr>
              <w:rPr>
                <w:rFonts w:ascii="Arial" w:hAnsi="Arial" w:cs="Arial"/>
              </w:rPr>
            </w:pPr>
          </w:p>
        </w:tc>
        <w:tc>
          <w:tcPr>
            <w:tcW w:w="1635" w:type="dxa"/>
          </w:tcPr>
          <w:p w14:paraId="6D0CE21F" w14:textId="77777777" w:rsidR="0007503B" w:rsidRPr="00782316" w:rsidRDefault="0007503B" w:rsidP="00841C4D">
            <w:pPr>
              <w:rPr>
                <w:rFonts w:ascii="Arial" w:hAnsi="Arial" w:cs="Arial"/>
                <w:b/>
              </w:rPr>
            </w:pPr>
            <w:r w:rsidRPr="00870B10">
              <w:rPr>
                <w:rFonts w:ascii="Arial" w:hAnsi="Arial" w:cs="Arial"/>
              </w:rPr>
              <w:t>I33</w:t>
            </w:r>
          </w:p>
        </w:tc>
        <w:tc>
          <w:tcPr>
            <w:tcW w:w="6389" w:type="dxa"/>
          </w:tcPr>
          <w:p w14:paraId="224BA265" w14:textId="77777777" w:rsidR="0007503B" w:rsidRPr="00782316" w:rsidRDefault="0007503B" w:rsidP="00841C4D">
            <w:pPr>
              <w:rPr>
                <w:rFonts w:ascii="Arial" w:hAnsi="Arial" w:cs="Arial"/>
                <w:b/>
              </w:rPr>
            </w:pPr>
            <w:r w:rsidRPr="00870B10">
              <w:rPr>
                <w:rFonts w:ascii="Arial" w:hAnsi="Arial" w:cs="Arial"/>
              </w:rPr>
              <w:t>Acute and subacute endocarditis</w:t>
            </w:r>
          </w:p>
        </w:tc>
      </w:tr>
      <w:tr w:rsidR="0007503B" w:rsidRPr="00782316" w14:paraId="639D09D8" w14:textId="77777777" w:rsidTr="00841C4D">
        <w:tc>
          <w:tcPr>
            <w:tcW w:w="1326" w:type="dxa"/>
          </w:tcPr>
          <w:p w14:paraId="39BC1E9A" w14:textId="77777777" w:rsidR="0007503B" w:rsidRPr="00870B10" w:rsidRDefault="0007503B" w:rsidP="00841C4D">
            <w:pPr>
              <w:rPr>
                <w:rFonts w:ascii="Arial" w:hAnsi="Arial" w:cs="Arial"/>
              </w:rPr>
            </w:pPr>
          </w:p>
        </w:tc>
        <w:tc>
          <w:tcPr>
            <w:tcW w:w="1635" w:type="dxa"/>
          </w:tcPr>
          <w:p w14:paraId="00EECC25" w14:textId="77777777" w:rsidR="0007503B" w:rsidRPr="00782316" w:rsidRDefault="0007503B" w:rsidP="00841C4D">
            <w:pPr>
              <w:rPr>
                <w:rFonts w:ascii="Arial" w:hAnsi="Arial" w:cs="Arial"/>
                <w:b/>
              </w:rPr>
            </w:pPr>
            <w:r w:rsidRPr="00870B10">
              <w:rPr>
                <w:rFonts w:ascii="Arial" w:hAnsi="Arial" w:cs="Arial"/>
              </w:rPr>
              <w:t>I33.9</w:t>
            </w:r>
          </w:p>
        </w:tc>
        <w:tc>
          <w:tcPr>
            <w:tcW w:w="6389" w:type="dxa"/>
          </w:tcPr>
          <w:p w14:paraId="641A64E1" w14:textId="77777777" w:rsidR="0007503B" w:rsidRPr="00782316" w:rsidRDefault="0007503B" w:rsidP="00841C4D">
            <w:pPr>
              <w:rPr>
                <w:rFonts w:ascii="Arial" w:hAnsi="Arial" w:cs="Arial"/>
                <w:b/>
              </w:rPr>
            </w:pPr>
            <w:r w:rsidRPr="00870B10">
              <w:rPr>
                <w:rFonts w:ascii="Arial" w:hAnsi="Arial" w:cs="Arial"/>
              </w:rPr>
              <w:t>Acute and subacute endocarditis, unspecified</w:t>
            </w:r>
          </w:p>
        </w:tc>
      </w:tr>
      <w:tr w:rsidR="0007503B" w:rsidRPr="00782316" w14:paraId="70FD6624" w14:textId="77777777" w:rsidTr="00841C4D">
        <w:tc>
          <w:tcPr>
            <w:tcW w:w="1326" w:type="dxa"/>
          </w:tcPr>
          <w:p w14:paraId="1A8F7D4F" w14:textId="77777777" w:rsidR="0007503B" w:rsidRPr="00870B10" w:rsidRDefault="0007503B" w:rsidP="00841C4D">
            <w:pPr>
              <w:rPr>
                <w:rFonts w:ascii="Arial" w:hAnsi="Arial" w:cs="Arial"/>
              </w:rPr>
            </w:pPr>
          </w:p>
        </w:tc>
        <w:tc>
          <w:tcPr>
            <w:tcW w:w="1635" w:type="dxa"/>
          </w:tcPr>
          <w:p w14:paraId="0DC71160" w14:textId="77777777" w:rsidR="0007503B" w:rsidRPr="00782316" w:rsidRDefault="0007503B" w:rsidP="00841C4D">
            <w:pPr>
              <w:rPr>
                <w:rFonts w:ascii="Arial" w:hAnsi="Arial" w:cs="Arial"/>
                <w:b/>
              </w:rPr>
            </w:pPr>
            <w:r w:rsidRPr="00870B10">
              <w:rPr>
                <w:rFonts w:ascii="Arial" w:hAnsi="Arial" w:cs="Arial"/>
              </w:rPr>
              <w:t>I38</w:t>
            </w:r>
          </w:p>
        </w:tc>
        <w:tc>
          <w:tcPr>
            <w:tcW w:w="6389" w:type="dxa"/>
          </w:tcPr>
          <w:p w14:paraId="28F242E7" w14:textId="77777777" w:rsidR="0007503B" w:rsidRPr="00782316" w:rsidRDefault="0007503B" w:rsidP="00841C4D">
            <w:pPr>
              <w:rPr>
                <w:rFonts w:ascii="Arial" w:hAnsi="Arial" w:cs="Arial"/>
                <w:b/>
              </w:rPr>
            </w:pPr>
            <w:r w:rsidRPr="00870B10">
              <w:rPr>
                <w:rFonts w:ascii="Arial" w:hAnsi="Arial" w:cs="Arial"/>
              </w:rPr>
              <w:t>Endocarditis, valve unspecified</w:t>
            </w:r>
          </w:p>
        </w:tc>
      </w:tr>
      <w:tr w:rsidR="0007503B" w:rsidRPr="00782316" w14:paraId="0C273FC8" w14:textId="77777777" w:rsidTr="00841C4D">
        <w:tc>
          <w:tcPr>
            <w:tcW w:w="1326" w:type="dxa"/>
          </w:tcPr>
          <w:p w14:paraId="44446532" w14:textId="77777777" w:rsidR="0007503B" w:rsidRPr="00870B10" w:rsidRDefault="0007503B" w:rsidP="00841C4D">
            <w:pPr>
              <w:rPr>
                <w:rFonts w:ascii="Arial" w:hAnsi="Arial" w:cs="Arial"/>
              </w:rPr>
            </w:pPr>
          </w:p>
        </w:tc>
        <w:tc>
          <w:tcPr>
            <w:tcW w:w="1635" w:type="dxa"/>
          </w:tcPr>
          <w:p w14:paraId="0EEAFB38" w14:textId="77777777" w:rsidR="0007503B" w:rsidRPr="00782316" w:rsidRDefault="0007503B" w:rsidP="00841C4D">
            <w:pPr>
              <w:rPr>
                <w:rFonts w:ascii="Arial" w:hAnsi="Arial" w:cs="Arial"/>
                <w:b/>
              </w:rPr>
            </w:pPr>
            <w:r w:rsidRPr="00870B10">
              <w:rPr>
                <w:rFonts w:ascii="Arial" w:hAnsi="Arial" w:cs="Arial"/>
              </w:rPr>
              <w:t>I39</w:t>
            </w:r>
          </w:p>
        </w:tc>
        <w:tc>
          <w:tcPr>
            <w:tcW w:w="6389" w:type="dxa"/>
          </w:tcPr>
          <w:p w14:paraId="67B454D4" w14:textId="77777777" w:rsidR="0007503B" w:rsidRPr="00782316" w:rsidRDefault="0007503B" w:rsidP="00841C4D">
            <w:pPr>
              <w:rPr>
                <w:rFonts w:ascii="Arial" w:hAnsi="Arial" w:cs="Arial"/>
                <w:b/>
              </w:rPr>
            </w:pPr>
            <w:r w:rsidRPr="00870B10">
              <w:rPr>
                <w:rFonts w:ascii="Arial" w:hAnsi="Arial" w:cs="Arial"/>
              </w:rPr>
              <w:t>Endocarditis and heart valve disorders in diseases classified elsewhere</w:t>
            </w:r>
          </w:p>
        </w:tc>
      </w:tr>
      <w:tr w:rsidR="0007503B" w:rsidRPr="00782316" w14:paraId="1AB29CED" w14:textId="77777777" w:rsidTr="00841C4D">
        <w:tc>
          <w:tcPr>
            <w:tcW w:w="1326" w:type="dxa"/>
          </w:tcPr>
          <w:p w14:paraId="58C68B4F" w14:textId="77777777" w:rsidR="0007503B" w:rsidRPr="00870B10" w:rsidRDefault="0007503B" w:rsidP="00841C4D">
            <w:pPr>
              <w:rPr>
                <w:rFonts w:ascii="Arial" w:hAnsi="Arial" w:cs="Arial"/>
              </w:rPr>
            </w:pPr>
          </w:p>
        </w:tc>
        <w:tc>
          <w:tcPr>
            <w:tcW w:w="1635" w:type="dxa"/>
          </w:tcPr>
          <w:p w14:paraId="53DB439E" w14:textId="77777777" w:rsidR="0007503B" w:rsidRPr="00782316" w:rsidRDefault="0007503B" w:rsidP="00841C4D">
            <w:pPr>
              <w:rPr>
                <w:rFonts w:ascii="Arial" w:hAnsi="Arial" w:cs="Arial"/>
                <w:b/>
              </w:rPr>
            </w:pPr>
            <w:r w:rsidRPr="00870B10">
              <w:rPr>
                <w:rFonts w:ascii="Arial" w:hAnsi="Arial" w:cs="Arial"/>
              </w:rPr>
              <w:t>M32.11</w:t>
            </w:r>
          </w:p>
        </w:tc>
        <w:tc>
          <w:tcPr>
            <w:tcW w:w="6389" w:type="dxa"/>
          </w:tcPr>
          <w:p w14:paraId="1DBDF026" w14:textId="77777777" w:rsidR="0007503B" w:rsidRPr="00782316" w:rsidRDefault="0007503B" w:rsidP="00841C4D">
            <w:pPr>
              <w:rPr>
                <w:rFonts w:ascii="Arial" w:hAnsi="Arial" w:cs="Arial"/>
                <w:b/>
              </w:rPr>
            </w:pPr>
            <w:r w:rsidRPr="00870B10">
              <w:rPr>
                <w:rFonts w:ascii="Arial" w:hAnsi="Arial" w:cs="Arial"/>
              </w:rPr>
              <w:t>Endocarditis in systemic lupus erythematosus</w:t>
            </w:r>
          </w:p>
        </w:tc>
      </w:tr>
    </w:tbl>
    <w:p w14:paraId="7CA28CC8" w14:textId="246966C4" w:rsidR="003D7755" w:rsidRDefault="00F5347D" w:rsidP="00F5347D">
      <w:pPr>
        <w:pStyle w:val="Heading3"/>
      </w:pPr>
      <w:r w:rsidRPr="00F5347D">
        <w:t>Congestive heart failure</w:t>
      </w:r>
    </w:p>
    <w:tbl>
      <w:tblPr>
        <w:tblStyle w:val="TableGrid"/>
        <w:tblW w:w="0" w:type="auto"/>
        <w:tblLook w:val="04A0" w:firstRow="1" w:lastRow="0" w:firstColumn="1" w:lastColumn="0" w:noHBand="0" w:noVBand="1"/>
      </w:tblPr>
      <w:tblGrid>
        <w:gridCol w:w="1631"/>
        <w:gridCol w:w="1513"/>
        <w:gridCol w:w="6206"/>
      </w:tblGrid>
      <w:tr w:rsidR="007D6996" w:rsidRPr="00870B10" w14:paraId="65FF8B16" w14:textId="77777777" w:rsidTr="007D6996">
        <w:tc>
          <w:tcPr>
            <w:tcW w:w="9350" w:type="dxa"/>
            <w:gridSpan w:val="3"/>
            <w:shd w:val="clear" w:color="auto" w:fill="D0CECE" w:themeFill="background2" w:themeFillShade="E6"/>
          </w:tcPr>
          <w:p w14:paraId="66E478EA" w14:textId="77777777" w:rsidR="007D6996" w:rsidRPr="007941EB" w:rsidRDefault="007D6996" w:rsidP="00841C4D">
            <w:pPr>
              <w:rPr>
                <w:rFonts w:ascii="Arial" w:hAnsi="Arial" w:cs="Arial"/>
                <w:b/>
              </w:rPr>
            </w:pPr>
            <w:commentRangeStart w:id="15"/>
            <w:commentRangeStart w:id="16"/>
            <w:ins w:id="17" w:author="Guan, Wyliena" w:date="2019-02-20T14:48:00Z">
              <w:r w:rsidRPr="007941EB">
                <w:rPr>
                  <w:rFonts w:ascii="Arial" w:hAnsi="Arial" w:cs="Arial"/>
                  <w:b/>
                </w:rPr>
                <w:t>Congestive heart failure</w:t>
              </w:r>
            </w:ins>
            <w:commentRangeEnd w:id="15"/>
            <w:r w:rsidRPr="007941EB">
              <w:rPr>
                <w:rStyle w:val="CommentReference"/>
                <w:b/>
              </w:rPr>
              <w:commentReference w:id="15"/>
            </w:r>
            <w:commentRangeEnd w:id="16"/>
            <w:r w:rsidR="002C4416">
              <w:rPr>
                <w:rStyle w:val="CommentReference"/>
              </w:rPr>
              <w:commentReference w:id="16"/>
            </w:r>
          </w:p>
        </w:tc>
      </w:tr>
      <w:tr w:rsidR="007D6996" w:rsidRPr="00870B10" w14:paraId="2C4FFB73" w14:textId="77777777" w:rsidTr="00841C4D">
        <w:tc>
          <w:tcPr>
            <w:tcW w:w="1631" w:type="dxa"/>
          </w:tcPr>
          <w:p w14:paraId="1787C248" w14:textId="1F9F01B2" w:rsidR="007D6996" w:rsidRPr="00870B10" w:rsidRDefault="007941EB" w:rsidP="00841C4D">
            <w:pPr>
              <w:rPr>
                <w:rFonts w:ascii="Arial" w:hAnsi="Arial" w:cs="Arial"/>
              </w:rPr>
            </w:pPr>
            <w:r>
              <w:rPr>
                <w:rFonts w:ascii="Arial" w:hAnsi="Arial" w:cs="Arial"/>
              </w:rPr>
              <w:t>ICD9</w:t>
            </w:r>
          </w:p>
        </w:tc>
        <w:tc>
          <w:tcPr>
            <w:tcW w:w="1513" w:type="dxa"/>
          </w:tcPr>
          <w:p w14:paraId="4E34FE3A" w14:textId="26C8585B" w:rsidR="007D6996" w:rsidRPr="00870B10" w:rsidRDefault="007D6996" w:rsidP="00841C4D">
            <w:pPr>
              <w:rPr>
                <w:rFonts w:ascii="Arial" w:hAnsi="Arial" w:cs="Arial"/>
              </w:rPr>
            </w:pPr>
            <w:r w:rsidRPr="00870B10">
              <w:rPr>
                <w:rFonts w:ascii="Arial" w:hAnsi="Arial" w:cs="Arial"/>
              </w:rPr>
              <w:t>402</w:t>
            </w:r>
            <w:r w:rsidR="00964BE7">
              <w:rPr>
                <w:rFonts w:ascii="Arial" w:hAnsi="Arial" w:cs="Arial"/>
              </w:rPr>
              <w:t>.</w:t>
            </w:r>
            <w:r w:rsidRPr="00870B10">
              <w:rPr>
                <w:rFonts w:ascii="Arial" w:hAnsi="Arial" w:cs="Arial"/>
              </w:rPr>
              <w:t>01</w:t>
            </w:r>
          </w:p>
        </w:tc>
        <w:tc>
          <w:tcPr>
            <w:tcW w:w="6206" w:type="dxa"/>
          </w:tcPr>
          <w:p w14:paraId="6209C824" w14:textId="77777777" w:rsidR="007D6996" w:rsidRPr="00870B10" w:rsidRDefault="007D6996" w:rsidP="00841C4D">
            <w:pPr>
              <w:rPr>
                <w:rFonts w:ascii="Arial" w:hAnsi="Arial" w:cs="Arial"/>
              </w:rPr>
            </w:pPr>
            <w:r w:rsidRPr="00870B10">
              <w:rPr>
                <w:rFonts w:ascii="Arial" w:hAnsi="Arial" w:cs="Arial"/>
              </w:rPr>
              <w:t>Malignant hypertensive heart disease with congestive heart failure</w:t>
            </w:r>
          </w:p>
        </w:tc>
      </w:tr>
      <w:tr w:rsidR="007D6996" w:rsidRPr="00870B10" w14:paraId="667EE4A8" w14:textId="77777777" w:rsidTr="00841C4D">
        <w:tc>
          <w:tcPr>
            <w:tcW w:w="1631" w:type="dxa"/>
          </w:tcPr>
          <w:p w14:paraId="136E339C" w14:textId="77777777" w:rsidR="007D6996" w:rsidRPr="00870B10" w:rsidRDefault="007D6996" w:rsidP="00841C4D">
            <w:pPr>
              <w:rPr>
                <w:rFonts w:ascii="Arial" w:hAnsi="Arial" w:cs="Arial"/>
              </w:rPr>
            </w:pPr>
          </w:p>
        </w:tc>
        <w:tc>
          <w:tcPr>
            <w:tcW w:w="1513" w:type="dxa"/>
          </w:tcPr>
          <w:p w14:paraId="05BEB06E" w14:textId="6EF2507B" w:rsidR="007D6996" w:rsidRPr="00870B10" w:rsidRDefault="007D6996" w:rsidP="00841C4D">
            <w:pPr>
              <w:rPr>
                <w:rFonts w:ascii="Arial" w:hAnsi="Arial" w:cs="Arial"/>
              </w:rPr>
            </w:pPr>
            <w:r w:rsidRPr="00870B10">
              <w:rPr>
                <w:rFonts w:ascii="Arial" w:hAnsi="Arial" w:cs="Arial"/>
              </w:rPr>
              <w:t>402</w:t>
            </w:r>
            <w:r w:rsidR="00964BE7">
              <w:rPr>
                <w:rFonts w:ascii="Arial" w:hAnsi="Arial" w:cs="Arial"/>
              </w:rPr>
              <w:t>.</w:t>
            </w:r>
            <w:r w:rsidRPr="00870B10">
              <w:rPr>
                <w:rFonts w:ascii="Arial" w:hAnsi="Arial" w:cs="Arial"/>
              </w:rPr>
              <w:t>11</w:t>
            </w:r>
          </w:p>
        </w:tc>
        <w:tc>
          <w:tcPr>
            <w:tcW w:w="6206" w:type="dxa"/>
          </w:tcPr>
          <w:p w14:paraId="7F832DBF" w14:textId="77777777" w:rsidR="007D6996" w:rsidRPr="00870B10" w:rsidRDefault="007D6996" w:rsidP="00841C4D">
            <w:pPr>
              <w:rPr>
                <w:rFonts w:ascii="Arial" w:hAnsi="Arial" w:cs="Arial"/>
              </w:rPr>
            </w:pPr>
            <w:r w:rsidRPr="00870B10">
              <w:rPr>
                <w:rFonts w:ascii="Arial" w:hAnsi="Arial" w:cs="Arial"/>
              </w:rPr>
              <w:t>Benign hypertensive heart disease with congestive heart failure</w:t>
            </w:r>
          </w:p>
        </w:tc>
      </w:tr>
      <w:tr w:rsidR="007D6996" w:rsidRPr="00870B10" w14:paraId="0A8E8B07" w14:textId="77777777" w:rsidTr="00841C4D">
        <w:tc>
          <w:tcPr>
            <w:tcW w:w="1631" w:type="dxa"/>
          </w:tcPr>
          <w:p w14:paraId="2D16ED01" w14:textId="77777777" w:rsidR="007D6996" w:rsidRPr="00870B10" w:rsidRDefault="007D6996" w:rsidP="00841C4D">
            <w:pPr>
              <w:rPr>
                <w:rFonts w:ascii="Arial" w:hAnsi="Arial" w:cs="Arial"/>
              </w:rPr>
            </w:pPr>
          </w:p>
        </w:tc>
        <w:tc>
          <w:tcPr>
            <w:tcW w:w="1513" w:type="dxa"/>
          </w:tcPr>
          <w:p w14:paraId="638F0F63" w14:textId="61066C14" w:rsidR="007D6996" w:rsidRPr="00870B10" w:rsidRDefault="007D6996" w:rsidP="00841C4D">
            <w:pPr>
              <w:rPr>
                <w:rFonts w:ascii="Arial" w:hAnsi="Arial" w:cs="Arial"/>
              </w:rPr>
            </w:pPr>
            <w:r w:rsidRPr="00870B10">
              <w:rPr>
                <w:rFonts w:ascii="Arial" w:hAnsi="Arial" w:cs="Arial"/>
              </w:rPr>
              <w:t>402</w:t>
            </w:r>
            <w:r w:rsidR="00964BE7">
              <w:rPr>
                <w:rFonts w:ascii="Arial" w:hAnsi="Arial" w:cs="Arial"/>
              </w:rPr>
              <w:t>.</w:t>
            </w:r>
            <w:r w:rsidRPr="00870B10">
              <w:rPr>
                <w:rFonts w:ascii="Arial" w:hAnsi="Arial" w:cs="Arial"/>
              </w:rPr>
              <w:t>91</w:t>
            </w:r>
          </w:p>
        </w:tc>
        <w:tc>
          <w:tcPr>
            <w:tcW w:w="6206" w:type="dxa"/>
          </w:tcPr>
          <w:p w14:paraId="024E2282" w14:textId="77777777" w:rsidR="007D6996" w:rsidRPr="00870B10" w:rsidRDefault="007D6996" w:rsidP="00841C4D">
            <w:pPr>
              <w:rPr>
                <w:rFonts w:ascii="Arial" w:hAnsi="Arial" w:cs="Arial"/>
              </w:rPr>
            </w:pPr>
            <w:r w:rsidRPr="00870B10">
              <w:rPr>
                <w:rFonts w:ascii="Arial" w:hAnsi="Arial" w:cs="Arial"/>
              </w:rPr>
              <w:t>Unspecified hypertensive heart disease with congestive heart failure</w:t>
            </w:r>
          </w:p>
        </w:tc>
      </w:tr>
      <w:tr w:rsidR="007D6996" w:rsidRPr="00870B10" w14:paraId="6654F54E" w14:textId="77777777" w:rsidTr="00841C4D">
        <w:tc>
          <w:tcPr>
            <w:tcW w:w="1631" w:type="dxa"/>
          </w:tcPr>
          <w:p w14:paraId="19784F0F" w14:textId="77777777" w:rsidR="007D6996" w:rsidRPr="00870B10" w:rsidRDefault="007D6996" w:rsidP="00841C4D">
            <w:pPr>
              <w:rPr>
                <w:rFonts w:ascii="Arial" w:hAnsi="Arial" w:cs="Arial"/>
              </w:rPr>
            </w:pPr>
          </w:p>
        </w:tc>
        <w:tc>
          <w:tcPr>
            <w:tcW w:w="1513" w:type="dxa"/>
          </w:tcPr>
          <w:p w14:paraId="377DAFCF" w14:textId="4E6D1C99" w:rsidR="007D6996" w:rsidRPr="00870B10" w:rsidRDefault="007D6996" w:rsidP="00841C4D">
            <w:pPr>
              <w:rPr>
                <w:rFonts w:ascii="Arial" w:hAnsi="Arial" w:cs="Arial"/>
              </w:rPr>
            </w:pPr>
            <w:r w:rsidRPr="00870B10">
              <w:rPr>
                <w:rFonts w:ascii="Arial" w:hAnsi="Arial" w:cs="Arial"/>
              </w:rPr>
              <w:t>404</w:t>
            </w:r>
            <w:r w:rsidR="00964BE7">
              <w:rPr>
                <w:rFonts w:ascii="Arial" w:hAnsi="Arial" w:cs="Arial"/>
              </w:rPr>
              <w:t>.</w:t>
            </w:r>
            <w:r w:rsidRPr="00870B10">
              <w:rPr>
                <w:rFonts w:ascii="Arial" w:hAnsi="Arial" w:cs="Arial"/>
              </w:rPr>
              <w:t>01</w:t>
            </w:r>
          </w:p>
        </w:tc>
        <w:tc>
          <w:tcPr>
            <w:tcW w:w="6206" w:type="dxa"/>
          </w:tcPr>
          <w:p w14:paraId="6BCE59B9" w14:textId="77777777" w:rsidR="007D6996" w:rsidRPr="00870B10" w:rsidRDefault="007D6996" w:rsidP="00841C4D">
            <w:pPr>
              <w:rPr>
                <w:rFonts w:ascii="Arial" w:hAnsi="Arial" w:cs="Arial"/>
              </w:rPr>
            </w:pPr>
            <w:r w:rsidRPr="00870B10">
              <w:rPr>
                <w:rFonts w:ascii="Arial" w:hAnsi="Arial" w:cs="Arial"/>
              </w:rPr>
              <w:t>Hypertensive heart and renal disease, malignant, with congestive heart failure</w:t>
            </w:r>
          </w:p>
        </w:tc>
      </w:tr>
      <w:tr w:rsidR="007D6996" w:rsidRPr="00870B10" w14:paraId="11B77CE3" w14:textId="77777777" w:rsidTr="00841C4D">
        <w:tc>
          <w:tcPr>
            <w:tcW w:w="1631" w:type="dxa"/>
          </w:tcPr>
          <w:p w14:paraId="6453AF23" w14:textId="77777777" w:rsidR="007D6996" w:rsidRPr="00870B10" w:rsidRDefault="007D6996" w:rsidP="00841C4D">
            <w:pPr>
              <w:rPr>
                <w:rFonts w:ascii="Arial" w:hAnsi="Arial" w:cs="Arial"/>
              </w:rPr>
            </w:pPr>
          </w:p>
        </w:tc>
        <w:tc>
          <w:tcPr>
            <w:tcW w:w="1513" w:type="dxa"/>
          </w:tcPr>
          <w:p w14:paraId="7972D0F1" w14:textId="4AEEF18C" w:rsidR="007D6996" w:rsidRPr="00870B10" w:rsidRDefault="007D6996" w:rsidP="00841C4D">
            <w:pPr>
              <w:rPr>
                <w:rFonts w:ascii="Arial" w:hAnsi="Arial" w:cs="Arial"/>
              </w:rPr>
            </w:pPr>
            <w:r w:rsidRPr="00870B10">
              <w:rPr>
                <w:rFonts w:ascii="Arial" w:hAnsi="Arial" w:cs="Arial"/>
              </w:rPr>
              <w:t>404</w:t>
            </w:r>
            <w:r w:rsidR="00964BE7">
              <w:rPr>
                <w:rFonts w:ascii="Arial" w:hAnsi="Arial" w:cs="Arial"/>
              </w:rPr>
              <w:t>.</w:t>
            </w:r>
            <w:r w:rsidRPr="00870B10">
              <w:rPr>
                <w:rFonts w:ascii="Arial" w:hAnsi="Arial" w:cs="Arial"/>
              </w:rPr>
              <w:t>03</w:t>
            </w:r>
          </w:p>
        </w:tc>
        <w:tc>
          <w:tcPr>
            <w:tcW w:w="6206" w:type="dxa"/>
          </w:tcPr>
          <w:p w14:paraId="44C697B9" w14:textId="77777777" w:rsidR="007D6996" w:rsidRPr="00870B10" w:rsidRDefault="007D6996" w:rsidP="00841C4D">
            <w:pPr>
              <w:rPr>
                <w:rFonts w:ascii="Arial" w:hAnsi="Arial" w:cs="Arial"/>
              </w:rPr>
            </w:pPr>
            <w:r w:rsidRPr="00870B10">
              <w:rPr>
                <w:rFonts w:ascii="Arial" w:hAnsi="Arial" w:cs="Arial"/>
              </w:rPr>
              <w:t>Hypertensive heart and renal disease, malignant, with congestive heart failure and renal failure</w:t>
            </w:r>
          </w:p>
        </w:tc>
      </w:tr>
      <w:tr w:rsidR="007D6996" w:rsidRPr="00870B10" w14:paraId="6C428D8E" w14:textId="77777777" w:rsidTr="00841C4D">
        <w:tc>
          <w:tcPr>
            <w:tcW w:w="1631" w:type="dxa"/>
          </w:tcPr>
          <w:p w14:paraId="473EBA6D" w14:textId="77777777" w:rsidR="007D6996" w:rsidRPr="00870B10" w:rsidRDefault="007D6996" w:rsidP="00841C4D">
            <w:pPr>
              <w:rPr>
                <w:rFonts w:ascii="Arial" w:hAnsi="Arial" w:cs="Arial"/>
              </w:rPr>
            </w:pPr>
          </w:p>
        </w:tc>
        <w:tc>
          <w:tcPr>
            <w:tcW w:w="1513" w:type="dxa"/>
          </w:tcPr>
          <w:p w14:paraId="4C82B6A6" w14:textId="4BB56B24" w:rsidR="007D6996" w:rsidRPr="00870B10" w:rsidRDefault="007D6996" w:rsidP="00841C4D">
            <w:pPr>
              <w:rPr>
                <w:rFonts w:ascii="Arial" w:hAnsi="Arial" w:cs="Arial"/>
              </w:rPr>
            </w:pPr>
            <w:r w:rsidRPr="00870B10">
              <w:rPr>
                <w:rFonts w:ascii="Arial" w:hAnsi="Arial" w:cs="Arial"/>
              </w:rPr>
              <w:t>404</w:t>
            </w:r>
            <w:r w:rsidR="00964BE7">
              <w:rPr>
                <w:rFonts w:ascii="Arial" w:hAnsi="Arial" w:cs="Arial"/>
              </w:rPr>
              <w:t>.</w:t>
            </w:r>
            <w:r w:rsidRPr="00870B10">
              <w:rPr>
                <w:rFonts w:ascii="Arial" w:hAnsi="Arial" w:cs="Arial"/>
              </w:rPr>
              <w:t>11</w:t>
            </w:r>
          </w:p>
        </w:tc>
        <w:tc>
          <w:tcPr>
            <w:tcW w:w="6206" w:type="dxa"/>
          </w:tcPr>
          <w:p w14:paraId="4DA5C9FB" w14:textId="77777777" w:rsidR="007D6996" w:rsidRPr="00870B10" w:rsidRDefault="007D6996" w:rsidP="00841C4D">
            <w:pPr>
              <w:rPr>
                <w:rFonts w:ascii="Arial" w:hAnsi="Arial" w:cs="Arial"/>
              </w:rPr>
            </w:pPr>
            <w:r w:rsidRPr="00870B10">
              <w:rPr>
                <w:rFonts w:ascii="Arial" w:hAnsi="Arial" w:cs="Arial"/>
              </w:rPr>
              <w:t>Hypertensive heart and renal disease, benign, with congestive heart failure</w:t>
            </w:r>
          </w:p>
        </w:tc>
      </w:tr>
      <w:tr w:rsidR="007D6996" w:rsidRPr="00870B10" w14:paraId="6546D5F0" w14:textId="77777777" w:rsidTr="00841C4D">
        <w:tc>
          <w:tcPr>
            <w:tcW w:w="1631" w:type="dxa"/>
          </w:tcPr>
          <w:p w14:paraId="503D6597" w14:textId="77777777" w:rsidR="007D6996" w:rsidRPr="00870B10" w:rsidRDefault="007D6996" w:rsidP="00841C4D">
            <w:pPr>
              <w:rPr>
                <w:rFonts w:ascii="Arial" w:hAnsi="Arial" w:cs="Arial"/>
              </w:rPr>
            </w:pPr>
          </w:p>
        </w:tc>
        <w:tc>
          <w:tcPr>
            <w:tcW w:w="1513" w:type="dxa"/>
          </w:tcPr>
          <w:p w14:paraId="5E6F2600" w14:textId="09DC1168" w:rsidR="007D6996" w:rsidRPr="00870B10" w:rsidRDefault="007D6996" w:rsidP="00841C4D">
            <w:pPr>
              <w:rPr>
                <w:rFonts w:ascii="Arial" w:hAnsi="Arial" w:cs="Arial"/>
              </w:rPr>
            </w:pPr>
            <w:r w:rsidRPr="00870B10">
              <w:rPr>
                <w:rFonts w:ascii="Arial" w:hAnsi="Arial" w:cs="Arial"/>
              </w:rPr>
              <w:t>404</w:t>
            </w:r>
            <w:r w:rsidR="00964BE7">
              <w:rPr>
                <w:rFonts w:ascii="Arial" w:hAnsi="Arial" w:cs="Arial"/>
              </w:rPr>
              <w:t>.</w:t>
            </w:r>
            <w:r w:rsidRPr="00870B10">
              <w:rPr>
                <w:rFonts w:ascii="Arial" w:hAnsi="Arial" w:cs="Arial"/>
              </w:rPr>
              <w:t>13</w:t>
            </w:r>
          </w:p>
        </w:tc>
        <w:tc>
          <w:tcPr>
            <w:tcW w:w="6206" w:type="dxa"/>
          </w:tcPr>
          <w:p w14:paraId="6911A72A" w14:textId="77777777" w:rsidR="007D6996" w:rsidRPr="00870B10" w:rsidRDefault="007D6996" w:rsidP="00841C4D">
            <w:pPr>
              <w:rPr>
                <w:rFonts w:ascii="Arial" w:hAnsi="Arial" w:cs="Arial"/>
              </w:rPr>
            </w:pPr>
            <w:r w:rsidRPr="00870B10">
              <w:rPr>
                <w:rFonts w:ascii="Arial" w:hAnsi="Arial" w:cs="Arial"/>
              </w:rPr>
              <w:t>Hypertensive heart and renal disease, benign, with congestive heart failure and renal failure</w:t>
            </w:r>
          </w:p>
        </w:tc>
      </w:tr>
      <w:tr w:rsidR="007D6996" w:rsidRPr="00870B10" w14:paraId="397FE10A" w14:textId="77777777" w:rsidTr="00841C4D">
        <w:tc>
          <w:tcPr>
            <w:tcW w:w="1631" w:type="dxa"/>
          </w:tcPr>
          <w:p w14:paraId="698A56AA" w14:textId="77777777" w:rsidR="007D6996" w:rsidRPr="00870B10" w:rsidRDefault="007D6996" w:rsidP="00841C4D">
            <w:pPr>
              <w:rPr>
                <w:rFonts w:ascii="Arial" w:hAnsi="Arial" w:cs="Arial"/>
              </w:rPr>
            </w:pPr>
          </w:p>
        </w:tc>
        <w:tc>
          <w:tcPr>
            <w:tcW w:w="1513" w:type="dxa"/>
          </w:tcPr>
          <w:p w14:paraId="7B2BA8F9" w14:textId="5A9487A4" w:rsidR="007D6996" w:rsidRPr="00870B10" w:rsidRDefault="007D6996" w:rsidP="00841C4D">
            <w:pPr>
              <w:rPr>
                <w:rFonts w:ascii="Arial" w:hAnsi="Arial" w:cs="Arial"/>
              </w:rPr>
            </w:pPr>
            <w:r w:rsidRPr="00870B10">
              <w:rPr>
                <w:rFonts w:ascii="Arial" w:hAnsi="Arial" w:cs="Arial"/>
              </w:rPr>
              <w:t>404</w:t>
            </w:r>
            <w:r w:rsidR="00964BE7">
              <w:rPr>
                <w:rFonts w:ascii="Arial" w:hAnsi="Arial" w:cs="Arial"/>
              </w:rPr>
              <w:t>.</w:t>
            </w:r>
            <w:r w:rsidRPr="00870B10">
              <w:rPr>
                <w:rFonts w:ascii="Arial" w:hAnsi="Arial" w:cs="Arial"/>
              </w:rPr>
              <w:t>91</w:t>
            </w:r>
          </w:p>
        </w:tc>
        <w:tc>
          <w:tcPr>
            <w:tcW w:w="6206" w:type="dxa"/>
          </w:tcPr>
          <w:p w14:paraId="54FE43E7" w14:textId="77777777" w:rsidR="007D6996" w:rsidRPr="00870B10" w:rsidRDefault="007D6996" w:rsidP="00841C4D">
            <w:pPr>
              <w:rPr>
                <w:rFonts w:ascii="Arial" w:hAnsi="Arial" w:cs="Arial"/>
              </w:rPr>
            </w:pPr>
            <w:r w:rsidRPr="00870B10">
              <w:rPr>
                <w:rFonts w:ascii="Arial" w:hAnsi="Arial" w:cs="Arial"/>
              </w:rPr>
              <w:t>Hypertensive heart and renal disease, unspecified, with congestive heart failure</w:t>
            </w:r>
          </w:p>
        </w:tc>
      </w:tr>
      <w:tr w:rsidR="007D6996" w:rsidRPr="00870B10" w14:paraId="386C4F10" w14:textId="77777777" w:rsidTr="00841C4D">
        <w:tc>
          <w:tcPr>
            <w:tcW w:w="1631" w:type="dxa"/>
          </w:tcPr>
          <w:p w14:paraId="79E91A97" w14:textId="77777777" w:rsidR="007D6996" w:rsidRPr="00870B10" w:rsidRDefault="007D6996" w:rsidP="00841C4D">
            <w:pPr>
              <w:rPr>
                <w:rFonts w:ascii="Arial" w:hAnsi="Arial" w:cs="Arial"/>
              </w:rPr>
            </w:pPr>
          </w:p>
        </w:tc>
        <w:tc>
          <w:tcPr>
            <w:tcW w:w="1513" w:type="dxa"/>
          </w:tcPr>
          <w:p w14:paraId="7EAE0A83" w14:textId="0F2475A6" w:rsidR="007D6996" w:rsidRPr="00870B10" w:rsidRDefault="007D6996" w:rsidP="00841C4D">
            <w:pPr>
              <w:rPr>
                <w:rFonts w:ascii="Arial" w:hAnsi="Arial" w:cs="Arial"/>
              </w:rPr>
            </w:pPr>
            <w:r w:rsidRPr="00870B10">
              <w:rPr>
                <w:rFonts w:ascii="Arial" w:hAnsi="Arial" w:cs="Arial"/>
              </w:rPr>
              <w:t>404</w:t>
            </w:r>
            <w:r w:rsidR="00964BE7">
              <w:rPr>
                <w:rFonts w:ascii="Arial" w:hAnsi="Arial" w:cs="Arial"/>
              </w:rPr>
              <w:t>.</w:t>
            </w:r>
            <w:r w:rsidRPr="00870B10">
              <w:rPr>
                <w:rFonts w:ascii="Arial" w:hAnsi="Arial" w:cs="Arial"/>
              </w:rPr>
              <w:t>93</w:t>
            </w:r>
          </w:p>
        </w:tc>
        <w:tc>
          <w:tcPr>
            <w:tcW w:w="6206" w:type="dxa"/>
          </w:tcPr>
          <w:p w14:paraId="75D646F0" w14:textId="77777777" w:rsidR="007D6996" w:rsidRPr="00870B10" w:rsidRDefault="007D6996" w:rsidP="00841C4D">
            <w:pPr>
              <w:rPr>
                <w:rFonts w:ascii="Arial" w:hAnsi="Arial" w:cs="Arial"/>
              </w:rPr>
            </w:pPr>
            <w:r w:rsidRPr="00870B10">
              <w:rPr>
                <w:rFonts w:ascii="Arial" w:hAnsi="Arial" w:cs="Arial"/>
              </w:rPr>
              <w:t>Hypertensive heart and renal disease, unspecified, with congestive heart failure and renal failure</w:t>
            </w:r>
          </w:p>
        </w:tc>
      </w:tr>
      <w:tr w:rsidR="007D6996" w:rsidRPr="00870B10" w14:paraId="582FED94" w14:textId="77777777" w:rsidTr="00841C4D">
        <w:tc>
          <w:tcPr>
            <w:tcW w:w="1631" w:type="dxa"/>
          </w:tcPr>
          <w:p w14:paraId="2E21E59E" w14:textId="77777777" w:rsidR="007D6996" w:rsidRPr="00870B10" w:rsidRDefault="007D6996" w:rsidP="00841C4D">
            <w:pPr>
              <w:rPr>
                <w:rFonts w:ascii="Arial" w:hAnsi="Arial" w:cs="Arial"/>
              </w:rPr>
            </w:pPr>
          </w:p>
        </w:tc>
        <w:tc>
          <w:tcPr>
            <w:tcW w:w="1513" w:type="dxa"/>
          </w:tcPr>
          <w:p w14:paraId="657298D7" w14:textId="04C21755" w:rsidR="007D6996" w:rsidRPr="00870B10" w:rsidRDefault="007D6996" w:rsidP="00841C4D">
            <w:pPr>
              <w:rPr>
                <w:rFonts w:ascii="Arial" w:hAnsi="Arial" w:cs="Arial"/>
              </w:rPr>
            </w:pPr>
            <w:r w:rsidRPr="00870B10">
              <w:rPr>
                <w:rFonts w:ascii="Arial" w:hAnsi="Arial" w:cs="Arial"/>
              </w:rPr>
              <w:t>428</w:t>
            </w:r>
            <w:r w:rsidR="00964BE7">
              <w:rPr>
                <w:rFonts w:ascii="Arial" w:hAnsi="Arial" w:cs="Arial"/>
              </w:rPr>
              <w:t>.</w:t>
            </w:r>
            <w:r w:rsidRPr="00870B10">
              <w:rPr>
                <w:rFonts w:ascii="Arial" w:hAnsi="Arial" w:cs="Arial"/>
              </w:rPr>
              <w:t>0</w:t>
            </w:r>
          </w:p>
        </w:tc>
        <w:tc>
          <w:tcPr>
            <w:tcW w:w="6206" w:type="dxa"/>
          </w:tcPr>
          <w:p w14:paraId="785E6404" w14:textId="77777777" w:rsidR="007D6996" w:rsidRPr="00870B10" w:rsidRDefault="007D6996" w:rsidP="00841C4D">
            <w:pPr>
              <w:rPr>
                <w:rFonts w:ascii="Arial" w:hAnsi="Arial" w:cs="Arial"/>
              </w:rPr>
            </w:pPr>
            <w:r w:rsidRPr="00870B10">
              <w:rPr>
                <w:rFonts w:ascii="Arial" w:hAnsi="Arial" w:cs="Arial"/>
              </w:rPr>
              <w:t>Congestive heart failure</w:t>
            </w:r>
          </w:p>
        </w:tc>
      </w:tr>
      <w:tr w:rsidR="00AF0C7A" w:rsidRPr="00870B10" w14:paraId="6251FC03" w14:textId="77777777" w:rsidTr="00905D29">
        <w:tc>
          <w:tcPr>
            <w:tcW w:w="1631" w:type="dxa"/>
          </w:tcPr>
          <w:p w14:paraId="55DEDA3A" w14:textId="63685CB8" w:rsidR="00AF0C7A" w:rsidRPr="003178FD" w:rsidRDefault="00AF0C7A" w:rsidP="00AF0C7A">
            <w:pPr>
              <w:rPr>
                <w:rFonts w:ascii="Arial" w:hAnsi="Arial" w:cs="Arial"/>
              </w:rPr>
            </w:pPr>
            <w:r w:rsidRPr="003178FD">
              <w:rPr>
                <w:rFonts w:ascii="Arial" w:hAnsi="Arial" w:cs="Arial"/>
              </w:rPr>
              <w:t>ICD10</w:t>
            </w:r>
          </w:p>
        </w:tc>
        <w:tc>
          <w:tcPr>
            <w:tcW w:w="1513" w:type="dxa"/>
            <w:vAlign w:val="bottom"/>
          </w:tcPr>
          <w:p w14:paraId="6166D363" w14:textId="32919CCB" w:rsidR="00AF0C7A" w:rsidRPr="003178FD" w:rsidRDefault="00AF0C7A" w:rsidP="00AF0C7A">
            <w:pPr>
              <w:rPr>
                <w:rFonts w:ascii="Arial" w:hAnsi="Arial" w:cs="Arial"/>
              </w:rPr>
            </w:pPr>
            <w:r w:rsidRPr="00BF5C98">
              <w:rPr>
                <w:rFonts w:ascii="Arial" w:hAnsi="Arial" w:cs="Arial"/>
              </w:rPr>
              <w:t>I11.0</w:t>
            </w:r>
          </w:p>
        </w:tc>
        <w:tc>
          <w:tcPr>
            <w:tcW w:w="6206" w:type="dxa"/>
            <w:vAlign w:val="bottom"/>
          </w:tcPr>
          <w:p w14:paraId="40C86185" w14:textId="6D5C0821" w:rsidR="00AF0C7A" w:rsidRPr="003178FD" w:rsidRDefault="00AF0C7A" w:rsidP="00AF0C7A">
            <w:pPr>
              <w:rPr>
                <w:rFonts w:ascii="Arial" w:hAnsi="Arial" w:cs="Arial"/>
              </w:rPr>
            </w:pPr>
            <w:r w:rsidRPr="00BF5C98">
              <w:rPr>
                <w:rFonts w:ascii="Arial" w:hAnsi="Arial" w:cs="Arial"/>
              </w:rPr>
              <w:t xml:space="preserve">Hypertensive Heart Disease </w:t>
            </w:r>
            <w:proofErr w:type="gramStart"/>
            <w:r w:rsidRPr="00BF5C98">
              <w:rPr>
                <w:rFonts w:ascii="Arial" w:hAnsi="Arial" w:cs="Arial"/>
              </w:rPr>
              <w:t>With</w:t>
            </w:r>
            <w:proofErr w:type="gramEnd"/>
            <w:r w:rsidRPr="00BF5C98">
              <w:rPr>
                <w:rFonts w:ascii="Arial" w:hAnsi="Arial" w:cs="Arial"/>
              </w:rPr>
              <w:t xml:space="preserve"> Heart Failure</w:t>
            </w:r>
          </w:p>
        </w:tc>
      </w:tr>
      <w:tr w:rsidR="00AF0C7A" w:rsidRPr="00870B10" w14:paraId="4EB51040" w14:textId="77777777" w:rsidTr="00905D29">
        <w:tc>
          <w:tcPr>
            <w:tcW w:w="1631" w:type="dxa"/>
          </w:tcPr>
          <w:p w14:paraId="3081C4F6" w14:textId="77777777" w:rsidR="00AF0C7A" w:rsidRPr="003178FD" w:rsidRDefault="00AF0C7A" w:rsidP="00AF0C7A">
            <w:pPr>
              <w:rPr>
                <w:rFonts w:ascii="Arial" w:hAnsi="Arial" w:cs="Arial"/>
              </w:rPr>
            </w:pPr>
          </w:p>
        </w:tc>
        <w:tc>
          <w:tcPr>
            <w:tcW w:w="1513" w:type="dxa"/>
            <w:vAlign w:val="bottom"/>
          </w:tcPr>
          <w:p w14:paraId="7D6DD16D" w14:textId="7BD5B8FA" w:rsidR="00AF0C7A" w:rsidRPr="003178FD" w:rsidRDefault="00AF0C7A" w:rsidP="00AF0C7A">
            <w:pPr>
              <w:rPr>
                <w:rFonts w:ascii="Arial" w:hAnsi="Arial" w:cs="Arial"/>
              </w:rPr>
            </w:pPr>
            <w:r w:rsidRPr="00BF5C98">
              <w:rPr>
                <w:rFonts w:ascii="Arial" w:hAnsi="Arial" w:cs="Arial"/>
              </w:rPr>
              <w:t>I13.0</w:t>
            </w:r>
          </w:p>
        </w:tc>
        <w:tc>
          <w:tcPr>
            <w:tcW w:w="6206" w:type="dxa"/>
            <w:vAlign w:val="bottom"/>
          </w:tcPr>
          <w:p w14:paraId="79084E69" w14:textId="5E4B429A" w:rsidR="00AF0C7A" w:rsidRPr="003178FD" w:rsidRDefault="00AF0C7A" w:rsidP="00AF0C7A">
            <w:pPr>
              <w:rPr>
                <w:rFonts w:ascii="Arial" w:hAnsi="Arial" w:cs="Arial"/>
              </w:rPr>
            </w:pPr>
            <w:r w:rsidRPr="00BF5C98">
              <w:rPr>
                <w:rFonts w:ascii="Arial" w:hAnsi="Arial" w:cs="Arial"/>
              </w:rPr>
              <w:t xml:space="preserve">Hypertensive Heart </w:t>
            </w:r>
            <w:proofErr w:type="gramStart"/>
            <w:r w:rsidRPr="00BF5C98">
              <w:rPr>
                <w:rFonts w:ascii="Arial" w:hAnsi="Arial" w:cs="Arial"/>
              </w:rPr>
              <w:t>And</w:t>
            </w:r>
            <w:proofErr w:type="gramEnd"/>
            <w:r w:rsidRPr="00BF5C98">
              <w:rPr>
                <w:rFonts w:ascii="Arial" w:hAnsi="Arial" w:cs="Arial"/>
              </w:rPr>
              <w:t xml:space="preserve"> Chronic Kidney Disease With Heart Failure And Stage 1 Through Stage 4 Chronic Kidney Disease, Or Unspecified Chronic Kidney Disease</w:t>
            </w:r>
          </w:p>
        </w:tc>
      </w:tr>
      <w:tr w:rsidR="00AF0C7A" w:rsidRPr="00870B10" w14:paraId="3D174E1C" w14:textId="77777777" w:rsidTr="00905D29">
        <w:tc>
          <w:tcPr>
            <w:tcW w:w="1631" w:type="dxa"/>
          </w:tcPr>
          <w:p w14:paraId="3AFB2034" w14:textId="77777777" w:rsidR="00AF0C7A" w:rsidRPr="003178FD" w:rsidRDefault="00AF0C7A" w:rsidP="00AF0C7A">
            <w:pPr>
              <w:rPr>
                <w:rFonts w:ascii="Arial" w:hAnsi="Arial" w:cs="Arial"/>
              </w:rPr>
            </w:pPr>
          </w:p>
        </w:tc>
        <w:tc>
          <w:tcPr>
            <w:tcW w:w="1513" w:type="dxa"/>
            <w:vAlign w:val="bottom"/>
          </w:tcPr>
          <w:p w14:paraId="4F0F3093" w14:textId="425411B9" w:rsidR="00AF0C7A" w:rsidRPr="003178FD" w:rsidRDefault="00AF0C7A" w:rsidP="00AF0C7A">
            <w:pPr>
              <w:rPr>
                <w:rFonts w:ascii="Arial" w:hAnsi="Arial" w:cs="Arial"/>
              </w:rPr>
            </w:pPr>
            <w:r w:rsidRPr="00BF5C98">
              <w:rPr>
                <w:rFonts w:ascii="Arial" w:hAnsi="Arial" w:cs="Arial"/>
              </w:rPr>
              <w:t>I13.2</w:t>
            </w:r>
          </w:p>
        </w:tc>
        <w:tc>
          <w:tcPr>
            <w:tcW w:w="6206" w:type="dxa"/>
            <w:vAlign w:val="bottom"/>
          </w:tcPr>
          <w:p w14:paraId="14C74E66" w14:textId="26BD7316" w:rsidR="00AF0C7A" w:rsidRPr="003178FD" w:rsidRDefault="00AF0C7A" w:rsidP="00AF0C7A">
            <w:pPr>
              <w:rPr>
                <w:rFonts w:ascii="Arial" w:hAnsi="Arial" w:cs="Arial"/>
              </w:rPr>
            </w:pPr>
            <w:r w:rsidRPr="00BF5C98">
              <w:rPr>
                <w:rFonts w:ascii="Arial" w:hAnsi="Arial" w:cs="Arial"/>
              </w:rPr>
              <w:t xml:space="preserve">Hypertensive Heart </w:t>
            </w:r>
            <w:proofErr w:type="gramStart"/>
            <w:r w:rsidRPr="00BF5C98">
              <w:rPr>
                <w:rFonts w:ascii="Arial" w:hAnsi="Arial" w:cs="Arial"/>
              </w:rPr>
              <w:t>And</w:t>
            </w:r>
            <w:proofErr w:type="gramEnd"/>
            <w:r w:rsidRPr="00BF5C98">
              <w:rPr>
                <w:rFonts w:ascii="Arial" w:hAnsi="Arial" w:cs="Arial"/>
              </w:rPr>
              <w:t xml:space="preserve"> Chronic Kidney Disease With Heart Failure And With Stage 5 Chronic Kidney Disease, Or End Stage Renal Disease</w:t>
            </w:r>
          </w:p>
        </w:tc>
      </w:tr>
      <w:tr w:rsidR="00AF0C7A" w:rsidRPr="00870B10" w14:paraId="662AE482" w14:textId="77777777" w:rsidTr="00841C4D">
        <w:tc>
          <w:tcPr>
            <w:tcW w:w="1631" w:type="dxa"/>
          </w:tcPr>
          <w:p w14:paraId="6107D538" w14:textId="2952AA9F" w:rsidR="00AF0C7A" w:rsidRPr="00870B10" w:rsidRDefault="00AF0C7A" w:rsidP="00AF0C7A">
            <w:pPr>
              <w:rPr>
                <w:rFonts w:ascii="Arial" w:hAnsi="Arial" w:cs="Arial"/>
              </w:rPr>
            </w:pPr>
          </w:p>
        </w:tc>
        <w:tc>
          <w:tcPr>
            <w:tcW w:w="1513" w:type="dxa"/>
          </w:tcPr>
          <w:p w14:paraId="048B9D50" w14:textId="37F1161E" w:rsidR="00AF0C7A" w:rsidRPr="00870B10" w:rsidRDefault="00AF0C7A" w:rsidP="00AF0C7A">
            <w:pPr>
              <w:rPr>
                <w:rFonts w:ascii="Arial" w:hAnsi="Arial" w:cs="Arial"/>
              </w:rPr>
            </w:pPr>
            <w:r w:rsidRPr="003178FD">
              <w:rPr>
                <w:rFonts w:ascii="Arial" w:hAnsi="Arial" w:cs="Arial"/>
              </w:rPr>
              <w:t>I50.20</w:t>
            </w:r>
          </w:p>
        </w:tc>
        <w:tc>
          <w:tcPr>
            <w:tcW w:w="6206" w:type="dxa"/>
          </w:tcPr>
          <w:p w14:paraId="7B1EC2FA" w14:textId="36EA5278" w:rsidR="00AF0C7A" w:rsidRPr="00870B10" w:rsidRDefault="00AF0C7A" w:rsidP="00AF0C7A">
            <w:pPr>
              <w:rPr>
                <w:rFonts w:ascii="Arial" w:hAnsi="Arial" w:cs="Arial"/>
              </w:rPr>
            </w:pPr>
            <w:r w:rsidRPr="003178FD">
              <w:rPr>
                <w:rFonts w:ascii="Arial" w:hAnsi="Arial" w:cs="Arial"/>
              </w:rPr>
              <w:t>Unspecified Systolic (Congestive) Heart Failure</w:t>
            </w:r>
          </w:p>
        </w:tc>
      </w:tr>
      <w:tr w:rsidR="00AF0C7A" w:rsidRPr="00870B10" w14:paraId="32C1E1C2" w14:textId="77777777" w:rsidTr="00841C4D">
        <w:tc>
          <w:tcPr>
            <w:tcW w:w="1631" w:type="dxa"/>
          </w:tcPr>
          <w:p w14:paraId="0FE8AC56" w14:textId="74C0C351" w:rsidR="00AF0C7A" w:rsidRPr="00870B10" w:rsidRDefault="00AF0C7A" w:rsidP="00AF0C7A">
            <w:pPr>
              <w:rPr>
                <w:rFonts w:ascii="Arial" w:hAnsi="Arial" w:cs="Arial"/>
              </w:rPr>
            </w:pPr>
          </w:p>
        </w:tc>
        <w:tc>
          <w:tcPr>
            <w:tcW w:w="1513" w:type="dxa"/>
          </w:tcPr>
          <w:p w14:paraId="6C282440" w14:textId="566A89B4" w:rsidR="00AF0C7A" w:rsidRPr="00870B10" w:rsidRDefault="00AF0C7A" w:rsidP="00AF0C7A">
            <w:pPr>
              <w:rPr>
                <w:rFonts w:ascii="Arial" w:hAnsi="Arial" w:cs="Arial"/>
              </w:rPr>
            </w:pPr>
            <w:r w:rsidRPr="003178FD">
              <w:rPr>
                <w:rFonts w:ascii="Arial" w:hAnsi="Arial" w:cs="Arial"/>
              </w:rPr>
              <w:t>I50.21</w:t>
            </w:r>
          </w:p>
        </w:tc>
        <w:tc>
          <w:tcPr>
            <w:tcW w:w="6206" w:type="dxa"/>
          </w:tcPr>
          <w:p w14:paraId="5B039041" w14:textId="50319C80" w:rsidR="00AF0C7A" w:rsidRPr="00870B10" w:rsidRDefault="00AF0C7A" w:rsidP="00AF0C7A">
            <w:pPr>
              <w:rPr>
                <w:rFonts w:ascii="Arial" w:hAnsi="Arial" w:cs="Arial"/>
              </w:rPr>
            </w:pPr>
            <w:r w:rsidRPr="003178FD">
              <w:rPr>
                <w:rFonts w:ascii="Arial" w:hAnsi="Arial" w:cs="Arial"/>
              </w:rPr>
              <w:t>Acute Systolic (Congestive) Heart Failure</w:t>
            </w:r>
          </w:p>
        </w:tc>
      </w:tr>
      <w:tr w:rsidR="00AF0C7A" w:rsidRPr="00870B10" w14:paraId="5F9D9FC4" w14:textId="77777777" w:rsidTr="00841C4D">
        <w:tc>
          <w:tcPr>
            <w:tcW w:w="1631" w:type="dxa"/>
          </w:tcPr>
          <w:p w14:paraId="2582005C" w14:textId="2211E3A1" w:rsidR="00AF0C7A" w:rsidRPr="00870B10" w:rsidRDefault="00AF0C7A" w:rsidP="00AF0C7A">
            <w:pPr>
              <w:rPr>
                <w:rFonts w:ascii="Arial" w:hAnsi="Arial" w:cs="Arial"/>
              </w:rPr>
            </w:pPr>
          </w:p>
        </w:tc>
        <w:tc>
          <w:tcPr>
            <w:tcW w:w="1513" w:type="dxa"/>
          </w:tcPr>
          <w:p w14:paraId="07548E82" w14:textId="1A4DB9BD" w:rsidR="00AF0C7A" w:rsidRPr="00870B10" w:rsidRDefault="00AF0C7A" w:rsidP="00AF0C7A">
            <w:pPr>
              <w:rPr>
                <w:rFonts w:ascii="Arial" w:hAnsi="Arial" w:cs="Arial"/>
              </w:rPr>
            </w:pPr>
            <w:r w:rsidRPr="003178FD">
              <w:rPr>
                <w:rFonts w:ascii="Arial" w:hAnsi="Arial" w:cs="Arial"/>
              </w:rPr>
              <w:t>I50.22</w:t>
            </w:r>
          </w:p>
        </w:tc>
        <w:tc>
          <w:tcPr>
            <w:tcW w:w="6206" w:type="dxa"/>
          </w:tcPr>
          <w:p w14:paraId="51EBD6D6" w14:textId="32DB35F8" w:rsidR="00AF0C7A" w:rsidRPr="00870B10" w:rsidRDefault="00AF0C7A" w:rsidP="00AF0C7A">
            <w:pPr>
              <w:rPr>
                <w:rFonts w:ascii="Arial" w:hAnsi="Arial" w:cs="Arial"/>
              </w:rPr>
            </w:pPr>
            <w:r w:rsidRPr="003178FD">
              <w:rPr>
                <w:rFonts w:ascii="Arial" w:hAnsi="Arial" w:cs="Arial"/>
              </w:rPr>
              <w:t>Chronic Systolic (Congestive) Heart Failure</w:t>
            </w:r>
          </w:p>
        </w:tc>
      </w:tr>
      <w:tr w:rsidR="00AF0C7A" w:rsidRPr="00870B10" w14:paraId="17AE94B4" w14:textId="77777777" w:rsidTr="00841C4D">
        <w:tc>
          <w:tcPr>
            <w:tcW w:w="1631" w:type="dxa"/>
          </w:tcPr>
          <w:p w14:paraId="30187F01" w14:textId="23564BDE" w:rsidR="00AF0C7A" w:rsidRPr="00870B10" w:rsidRDefault="00AF0C7A" w:rsidP="00AF0C7A">
            <w:pPr>
              <w:rPr>
                <w:rFonts w:ascii="Arial" w:hAnsi="Arial" w:cs="Arial"/>
              </w:rPr>
            </w:pPr>
          </w:p>
        </w:tc>
        <w:tc>
          <w:tcPr>
            <w:tcW w:w="1513" w:type="dxa"/>
          </w:tcPr>
          <w:p w14:paraId="36CD2334" w14:textId="1EB22850" w:rsidR="00AF0C7A" w:rsidRPr="00870B10" w:rsidRDefault="00AF0C7A" w:rsidP="00AF0C7A">
            <w:pPr>
              <w:rPr>
                <w:rFonts w:ascii="Arial" w:hAnsi="Arial" w:cs="Arial"/>
              </w:rPr>
            </w:pPr>
            <w:r w:rsidRPr="003178FD">
              <w:rPr>
                <w:rFonts w:ascii="Arial" w:hAnsi="Arial" w:cs="Arial"/>
              </w:rPr>
              <w:t>I50.23</w:t>
            </w:r>
          </w:p>
        </w:tc>
        <w:tc>
          <w:tcPr>
            <w:tcW w:w="6206" w:type="dxa"/>
          </w:tcPr>
          <w:p w14:paraId="76CC538F" w14:textId="33C147E6" w:rsidR="00AF0C7A" w:rsidRPr="00870B10" w:rsidRDefault="00AF0C7A" w:rsidP="00AF0C7A">
            <w:pPr>
              <w:rPr>
                <w:rFonts w:ascii="Arial" w:hAnsi="Arial" w:cs="Arial"/>
              </w:rPr>
            </w:pPr>
            <w:r w:rsidRPr="003178FD">
              <w:rPr>
                <w:rFonts w:ascii="Arial" w:hAnsi="Arial" w:cs="Arial"/>
              </w:rPr>
              <w:t xml:space="preserve">Acute </w:t>
            </w:r>
            <w:proofErr w:type="gramStart"/>
            <w:r w:rsidRPr="003178FD">
              <w:rPr>
                <w:rFonts w:ascii="Arial" w:hAnsi="Arial" w:cs="Arial"/>
              </w:rPr>
              <w:t>On</w:t>
            </w:r>
            <w:proofErr w:type="gramEnd"/>
            <w:r w:rsidRPr="003178FD">
              <w:rPr>
                <w:rFonts w:ascii="Arial" w:hAnsi="Arial" w:cs="Arial"/>
              </w:rPr>
              <w:t xml:space="preserve"> Chronic Systolic (Congestive) Heart Failure</w:t>
            </w:r>
          </w:p>
        </w:tc>
      </w:tr>
      <w:tr w:rsidR="00AF0C7A" w:rsidRPr="00870B10" w14:paraId="36830518" w14:textId="77777777" w:rsidTr="00841C4D">
        <w:tc>
          <w:tcPr>
            <w:tcW w:w="1631" w:type="dxa"/>
          </w:tcPr>
          <w:p w14:paraId="6FC60886" w14:textId="40A935DA" w:rsidR="00AF0C7A" w:rsidRPr="00870B10" w:rsidRDefault="00AF0C7A" w:rsidP="00AF0C7A">
            <w:pPr>
              <w:rPr>
                <w:rFonts w:ascii="Arial" w:hAnsi="Arial" w:cs="Arial"/>
              </w:rPr>
            </w:pPr>
          </w:p>
        </w:tc>
        <w:tc>
          <w:tcPr>
            <w:tcW w:w="1513" w:type="dxa"/>
          </w:tcPr>
          <w:p w14:paraId="1B41F40B" w14:textId="18F01D4C" w:rsidR="00AF0C7A" w:rsidRPr="00870B10" w:rsidRDefault="00AF0C7A" w:rsidP="00AF0C7A">
            <w:pPr>
              <w:rPr>
                <w:rFonts w:ascii="Arial" w:hAnsi="Arial" w:cs="Arial"/>
              </w:rPr>
            </w:pPr>
            <w:r w:rsidRPr="003178FD">
              <w:rPr>
                <w:rFonts w:ascii="Arial" w:hAnsi="Arial" w:cs="Arial"/>
              </w:rPr>
              <w:t>I50.30</w:t>
            </w:r>
          </w:p>
        </w:tc>
        <w:tc>
          <w:tcPr>
            <w:tcW w:w="6206" w:type="dxa"/>
          </w:tcPr>
          <w:p w14:paraId="4C3C0B1C" w14:textId="4EA09ED0" w:rsidR="00AF0C7A" w:rsidRPr="00870B10" w:rsidRDefault="00AF0C7A" w:rsidP="00AF0C7A">
            <w:pPr>
              <w:rPr>
                <w:rFonts w:ascii="Arial" w:hAnsi="Arial" w:cs="Arial"/>
              </w:rPr>
            </w:pPr>
            <w:r w:rsidRPr="003178FD">
              <w:rPr>
                <w:rFonts w:ascii="Arial" w:hAnsi="Arial" w:cs="Arial"/>
              </w:rPr>
              <w:t>Unspecified Diastolic (Congestive) Heart Failure</w:t>
            </w:r>
          </w:p>
        </w:tc>
      </w:tr>
      <w:tr w:rsidR="00AF0C7A" w:rsidRPr="00870B10" w14:paraId="15C284AD" w14:textId="77777777" w:rsidTr="00841C4D">
        <w:tc>
          <w:tcPr>
            <w:tcW w:w="1631" w:type="dxa"/>
          </w:tcPr>
          <w:p w14:paraId="78FC0AFE" w14:textId="3683BA7F" w:rsidR="00AF0C7A" w:rsidRPr="00870B10" w:rsidRDefault="00AF0C7A" w:rsidP="00AF0C7A">
            <w:pPr>
              <w:rPr>
                <w:rFonts w:ascii="Arial" w:hAnsi="Arial" w:cs="Arial"/>
              </w:rPr>
            </w:pPr>
          </w:p>
        </w:tc>
        <w:tc>
          <w:tcPr>
            <w:tcW w:w="1513" w:type="dxa"/>
          </w:tcPr>
          <w:p w14:paraId="783EB52C" w14:textId="02F95FDE" w:rsidR="00AF0C7A" w:rsidRPr="00870B10" w:rsidRDefault="00AF0C7A" w:rsidP="00AF0C7A">
            <w:pPr>
              <w:rPr>
                <w:rFonts w:ascii="Arial" w:hAnsi="Arial" w:cs="Arial"/>
              </w:rPr>
            </w:pPr>
            <w:r w:rsidRPr="003178FD">
              <w:rPr>
                <w:rFonts w:ascii="Arial" w:hAnsi="Arial" w:cs="Arial"/>
              </w:rPr>
              <w:t>I50.31</w:t>
            </w:r>
          </w:p>
        </w:tc>
        <w:tc>
          <w:tcPr>
            <w:tcW w:w="6206" w:type="dxa"/>
          </w:tcPr>
          <w:p w14:paraId="18B93F6A" w14:textId="33DF7402" w:rsidR="00AF0C7A" w:rsidRPr="00870B10" w:rsidRDefault="00AF0C7A" w:rsidP="00AF0C7A">
            <w:pPr>
              <w:rPr>
                <w:rFonts w:ascii="Arial" w:hAnsi="Arial" w:cs="Arial"/>
              </w:rPr>
            </w:pPr>
            <w:r w:rsidRPr="003178FD">
              <w:rPr>
                <w:rFonts w:ascii="Arial" w:hAnsi="Arial" w:cs="Arial"/>
              </w:rPr>
              <w:t>Acute Diastolic (Congestive) Heart Failure</w:t>
            </w:r>
          </w:p>
        </w:tc>
      </w:tr>
      <w:tr w:rsidR="00AF0C7A" w:rsidRPr="00870B10" w14:paraId="3DC73E15" w14:textId="77777777" w:rsidTr="00841C4D">
        <w:tc>
          <w:tcPr>
            <w:tcW w:w="1631" w:type="dxa"/>
          </w:tcPr>
          <w:p w14:paraId="6A49B5FE" w14:textId="76966CDB" w:rsidR="00AF0C7A" w:rsidRPr="00870B10" w:rsidRDefault="00AF0C7A" w:rsidP="00AF0C7A">
            <w:pPr>
              <w:rPr>
                <w:rFonts w:ascii="Arial" w:hAnsi="Arial" w:cs="Arial"/>
              </w:rPr>
            </w:pPr>
          </w:p>
        </w:tc>
        <w:tc>
          <w:tcPr>
            <w:tcW w:w="1513" w:type="dxa"/>
          </w:tcPr>
          <w:p w14:paraId="28D7CBB5" w14:textId="1E723896" w:rsidR="00AF0C7A" w:rsidRPr="00870B10" w:rsidRDefault="00AF0C7A" w:rsidP="00AF0C7A">
            <w:pPr>
              <w:rPr>
                <w:rFonts w:ascii="Arial" w:hAnsi="Arial" w:cs="Arial"/>
              </w:rPr>
            </w:pPr>
            <w:r w:rsidRPr="003178FD">
              <w:rPr>
                <w:rFonts w:ascii="Arial" w:hAnsi="Arial" w:cs="Arial"/>
              </w:rPr>
              <w:t>I50.32</w:t>
            </w:r>
          </w:p>
        </w:tc>
        <w:tc>
          <w:tcPr>
            <w:tcW w:w="6206" w:type="dxa"/>
          </w:tcPr>
          <w:p w14:paraId="79AEB0F2" w14:textId="1EF1A464" w:rsidR="00AF0C7A" w:rsidRPr="00870B10" w:rsidRDefault="00AF0C7A" w:rsidP="00AF0C7A">
            <w:pPr>
              <w:rPr>
                <w:rFonts w:ascii="Arial" w:hAnsi="Arial" w:cs="Arial"/>
              </w:rPr>
            </w:pPr>
            <w:r w:rsidRPr="003178FD">
              <w:rPr>
                <w:rFonts w:ascii="Arial" w:hAnsi="Arial" w:cs="Arial"/>
              </w:rPr>
              <w:t>Chronic Diastolic (Congestive) Heart Failure</w:t>
            </w:r>
          </w:p>
        </w:tc>
      </w:tr>
      <w:tr w:rsidR="00AF0C7A" w:rsidRPr="00870B10" w14:paraId="40818CA4" w14:textId="77777777" w:rsidTr="00841C4D">
        <w:tc>
          <w:tcPr>
            <w:tcW w:w="1631" w:type="dxa"/>
          </w:tcPr>
          <w:p w14:paraId="0A3DD145" w14:textId="03DAFBC8" w:rsidR="00AF0C7A" w:rsidRPr="00870B10" w:rsidRDefault="00AF0C7A" w:rsidP="00AF0C7A">
            <w:pPr>
              <w:rPr>
                <w:rFonts w:ascii="Arial" w:hAnsi="Arial" w:cs="Arial"/>
              </w:rPr>
            </w:pPr>
          </w:p>
        </w:tc>
        <w:tc>
          <w:tcPr>
            <w:tcW w:w="1513" w:type="dxa"/>
          </w:tcPr>
          <w:p w14:paraId="0091FF57" w14:textId="373C5843" w:rsidR="00AF0C7A" w:rsidRPr="00870B10" w:rsidRDefault="00AF0C7A" w:rsidP="00AF0C7A">
            <w:pPr>
              <w:rPr>
                <w:rFonts w:ascii="Arial" w:hAnsi="Arial" w:cs="Arial"/>
              </w:rPr>
            </w:pPr>
            <w:r w:rsidRPr="003178FD">
              <w:rPr>
                <w:rFonts w:ascii="Arial" w:hAnsi="Arial" w:cs="Arial"/>
              </w:rPr>
              <w:t>I50.33</w:t>
            </w:r>
          </w:p>
        </w:tc>
        <w:tc>
          <w:tcPr>
            <w:tcW w:w="6206" w:type="dxa"/>
          </w:tcPr>
          <w:p w14:paraId="7BFD53B7" w14:textId="2112C434" w:rsidR="00AF0C7A" w:rsidRPr="00870B10" w:rsidRDefault="00AF0C7A" w:rsidP="00AF0C7A">
            <w:pPr>
              <w:rPr>
                <w:rFonts w:ascii="Arial" w:hAnsi="Arial" w:cs="Arial"/>
              </w:rPr>
            </w:pPr>
            <w:r w:rsidRPr="003178FD">
              <w:rPr>
                <w:rFonts w:ascii="Arial" w:hAnsi="Arial" w:cs="Arial"/>
              </w:rPr>
              <w:t xml:space="preserve">Acute </w:t>
            </w:r>
            <w:proofErr w:type="gramStart"/>
            <w:r w:rsidRPr="003178FD">
              <w:rPr>
                <w:rFonts w:ascii="Arial" w:hAnsi="Arial" w:cs="Arial"/>
              </w:rPr>
              <w:t>On</w:t>
            </w:r>
            <w:proofErr w:type="gramEnd"/>
            <w:r w:rsidRPr="003178FD">
              <w:rPr>
                <w:rFonts w:ascii="Arial" w:hAnsi="Arial" w:cs="Arial"/>
              </w:rPr>
              <w:t xml:space="preserve"> Chronic Diastolic (Congestive) Heart Failure</w:t>
            </w:r>
          </w:p>
        </w:tc>
      </w:tr>
      <w:tr w:rsidR="00AF0C7A" w:rsidRPr="00870B10" w14:paraId="75732514" w14:textId="77777777" w:rsidTr="00841C4D">
        <w:tc>
          <w:tcPr>
            <w:tcW w:w="1631" w:type="dxa"/>
          </w:tcPr>
          <w:p w14:paraId="320EC450" w14:textId="02F9E2A1" w:rsidR="00AF0C7A" w:rsidRPr="00870B10" w:rsidRDefault="00AF0C7A" w:rsidP="00AF0C7A">
            <w:pPr>
              <w:rPr>
                <w:rFonts w:ascii="Arial" w:hAnsi="Arial" w:cs="Arial"/>
              </w:rPr>
            </w:pPr>
          </w:p>
        </w:tc>
        <w:tc>
          <w:tcPr>
            <w:tcW w:w="1513" w:type="dxa"/>
          </w:tcPr>
          <w:p w14:paraId="7B8E0700" w14:textId="67FDCBC4" w:rsidR="00AF0C7A" w:rsidRPr="00870B10" w:rsidRDefault="00AF0C7A" w:rsidP="00AF0C7A">
            <w:pPr>
              <w:rPr>
                <w:rFonts w:ascii="Arial" w:hAnsi="Arial" w:cs="Arial"/>
              </w:rPr>
            </w:pPr>
            <w:r w:rsidRPr="003178FD">
              <w:rPr>
                <w:rFonts w:ascii="Arial" w:hAnsi="Arial" w:cs="Arial"/>
              </w:rPr>
              <w:t>I50.40</w:t>
            </w:r>
          </w:p>
        </w:tc>
        <w:tc>
          <w:tcPr>
            <w:tcW w:w="6206" w:type="dxa"/>
          </w:tcPr>
          <w:p w14:paraId="12AF9851" w14:textId="0E7F05FB" w:rsidR="00AF0C7A" w:rsidRPr="00870B10" w:rsidRDefault="00AF0C7A" w:rsidP="00AF0C7A">
            <w:pPr>
              <w:rPr>
                <w:rFonts w:ascii="Arial" w:hAnsi="Arial" w:cs="Arial"/>
              </w:rPr>
            </w:pPr>
            <w:r w:rsidRPr="003178FD">
              <w:rPr>
                <w:rFonts w:ascii="Arial" w:hAnsi="Arial" w:cs="Arial"/>
              </w:rPr>
              <w:t>Unspecified Combined Systolic (Congestive) And Diastolic (Congestive) Heart Failure</w:t>
            </w:r>
          </w:p>
        </w:tc>
      </w:tr>
      <w:tr w:rsidR="00AF0C7A" w:rsidRPr="00870B10" w14:paraId="39AC904C" w14:textId="77777777" w:rsidTr="00841C4D">
        <w:tc>
          <w:tcPr>
            <w:tcW w:w="1631" w:type="dxa"/>
          </w:tcPr>
          <w:p w14:paraId="4D28434B" w14:textId="4777EC17" w:rsidR="00AF0C7A" w:rsidRPr="00870B10" w:rsidRDefault="00AF0C7A" w:rsidP="00AF0C7A">
            <w:pPr>
              <w:rPr>
                <w:rFonts w:ascii="Arial" w:hAnsi="Arial" w:cs="Arial"/>
              </w:rPr>
            </w:pPr>
          </w:p>
        </w:tc>
        <w:tc>
          <w:tcPr>
            <w:tcW w:w="1513" w:type="dxa"/>
          </w:tcPr>
          <w:p w14:paraId="1CAA61A6" w14:textId="3A15379D" w:rsidR="00AF0C7A" w:rsidRPr="00870B10" w:rsidRDefault="00AF0C7A" w:rsidP="00AF0C7A">
            <w:pPr>
              <w:rPr>
                <w:rFonts w:ascii="Arial" w:hAnsi="Arial" w:cs="Arial"/>
              </w:rPr>
            </w:pPr>
            <w:r w:rsidRPr="003178FD">
              <w:rPr>
                <w:rFonts w:ascii="Arial" w:hAnsi="Arial" w:cs="Arial"/>
              </w:rPr>
              <w:t>I50.41</w:t>
            </w:r>
          </w:p>
        </w:tc>
        <w:tc>
          <w:tcPr>
            <w:tcW w:w="6206" w:type="dxa"/>
          </w:tcPr>
          <w:p w14:paraId="4F70E922" w14:textId="5B035C2C" w:rsidR="00AF0C7A" w:rsidRPr="00870B10" w:rsidRDefault="00AF0C7A" w:rsidP="00AF0C7A">
            <w:pPr>
              <w:rPr>
                <w:rFonts w:ascii="Arial" w:hAnsi="Arial" w:cs="Arial"/>
              </w:rPr>
            </w:pPr>
            <w:r w:rsidRPr="003178FD">
              <w:rPr>
                <w:rFonts w:ascii="Arial" w:hAnsi="Arial" w:cs="Arial"/>
              </w:rPr>
              <w:t>Acute Combined Systolic (Congestive) And Diastolic (Congestive) Heart Failure</w:t>
            </w:r>
          </w:p>
        </w:tc>
      </w:tr>
      <w:tr w:rsidR="00AF0C7A" w:rsidRPr="00870B10" w14:paraId="4F9E8E80" w14:textId="77777777" w:rsidTr="00841C4D">
        <w:tc>
          <w:tcPr>
            <w:tcW w:w="1631" w:type="dxa"/>
          </w:tcPr>
          <w:p w14:paraId="5BE30EC1" w14:textId="5EA911A3" w:rsidR="00AF0C7A" w:rsidRPr="00870B10" w:rsidRDefault="00AF0C7A" w:rsidP="00AF0C7A">
            <w:pPr>
              <w:rPr>
                <w:rFonts w:ascii="Arial" w:hAnsi="Arial" w:cs="Arial"/>
              </w:rPr>
            </w:pPr>
          </w:p>
        </w:tc>
        <w:tc>
          <w:tcPr>
            <w:tcW w:w="1513" w:type="dxa"/>
          </w:tcPr>
          <w:p w14:paraId="30B9DDFA" w14:textId="2AF3F188" w:rsidR="00AF0C7A" w:rsidRPr="00870B10" w:rsidRDefault="00AF0C7A" w:rsidP="00AF0C7A">
            <w:pPr>
              <w:rPr>
                <w:rFonts w:ascii="Arial" w:hAnsi="Arial" w:cs="Arial"/>
              </w:rPr>
            </w:pPr>
            <w:r w:rsidRPr="003178FD">
              <w:rPr>
                <w:rFonts w:ascii="Arial" w:hAnsi="Arial" w:cs="Arial"/>
              </w:rPr>
              <w:t>I50.42</w:t>
            </w:r>
          </w:p>
        </w:tc>
        <w:tc>
          <w:tcPr>
            <w:tcW w:w="6206" w:type="dxa"/>
          </w:tcPr>
          <w:p w14:paraId="65858DD2" w14:textId="6B85B74F" w:rsidR="00AF0C7A" w:rsidRPr="00870B10" w:rsidRDefault="00AF0C7A" w:rsidP="00AF0C7A">
            <w:pPr>
              <w:rPr>
                <w:rFonts w:ascii="Arial" w:hAnsi="Arial" w:cs="Arial"/>
              </w:rPr>
            </w:pPr>
            <w:r w:rsidRPr="003178FD">
              <w:rPr>
                <w:rFonts w:ascii="Arial" w:hAnsi="Arial" w:cs="Arial"/>
              </w:rPr>
              <w:t>Chronic Combined Systolic (Congestive) And Diastolic (Congestive) Heart Failure</w:t>
            </w:r>
          </w:p>
        </w:tc>
      </w:tr>
      <w:tr w:rsidR="00AF0C7A" w:rsidRPr="00870B10" w14:paraId="5A222BA7" w14:textId="77777777" w:rsidTr="00841C4D">
        <w:tc>
          <w:tcPr>
            <w:tcW w:w="1631" w:type="dxa"/>
          </w:tcPr>
          <w:p w14:paraId="21A4073F" w14:textId="17167E8C" w:rsidR="00AF0C7A" w:rsidRPr="00870B10" w:rsidRDefault="00AF0C7A" w:rsidP="00AF0C7A">
            <w:pPr>
              <w:rPr>
                <w:rFonts w:ascii="Arial" w:hAnsi="Arial" w:cs="Arial"/>
              </w:rPr>
            </w:pPr>
          </w:p>
        </w:tc>
        <w:tc>
          <w:tcPr>
            <w:tcW w:w="1513" w:type="dxa"/>
          </w:tcPr>
          <w:p w14:paraId="2CB6C159" w14:textId="03D647CA" w:rsidR="00AF0C7A" w:rsidRPr="00870B10" w:rsidRDefault="00AF0C7A" w:rsidP="00AF0C7A">
            <w:pPr>
              <w:rPr>
                <w:rFonts w:ascii="Arial" w:hAnsi="Arial" w:cs="Arial"/>
              </w:rPr>
            </w:pPr>
            <w:r w:rsidRPr="003178FD">
              <w:rPr>
                <w:rFonts w:ascii="Arial" w:hAnsi="Arial" w:cs="Arial"/>
              </w:rPr>
              <w:t>I50.43</w:t>
            </w:r>
          </w:p>
        </w:tc>
        <w:tc>
          <w:tcPr>
            <w:tcW w:w="6206" w:type="dxa"/>
          </w:tcPr>
          <w:p w14:paraId="7A24356A" w14:textId="4E8CCE0C" w:rsidR="00AF0C7A" w:rsidRPr="00870B10" w:rsidRDefault="00AF0C7A" w:rsidP="00AF0C7A">
            <w:pPr>
              <w:rPr>
                <w:rFonts w:ascii="Arial" w:hAnsi="Arial" w:cs="Arial"/>
              </w:rPr>
            </w:pPr>
            <w:r w:rsidRPr="003178FD">
              <w:rPr>
                <w:rFonts w:ascii="Arial" w:hAnsi="Arial" w:cs="Arial"/>
              </w:rPr>
              <w:t xml:space="preserve">Acute </w:t>
            </w:r>
            <w:proofErr w:type="gramStart"/>
            <w:r w:rsidRPr="003178FD">
              <w:rPr>
                <w:rFonts w:ascii="Arial" w:hAnsi="Arial" w:cs="Arial"/>
              </w:rPr>
              <w:t>On</w:t>
            </w:r>
            <w:proofErr w:type="gramEnd"/>
            <w:r w:rsidRPr="003178FD">
              <w:rPr>
                <w:rFonts w:ascii="Arial" w:hAnsi="Arial" w:cs="Arial"/>
              </w:rPr>
              <w:t xml:space="preserve"> Chronic Combined Systolic (Congestive) And Diastolic (Congestive) Heart Failure</w:t>
            </w:r>
          </w:p>
        </w:tc>
      </w:tr>
    </w:tbl>
    <w:p w14:paraId="2C1CE7AB" w14:textId="3C677D56" w:rsidR="003D7755" w:rsidRDefault="007819DA" w:rsidP="007819DA">
      <w:pPr>
        <w:pStyle w:val="Heading3"/>
      </w:pPr>
      <w:r w:rsidRPr="007819DA">
        <w:t>Hypokinetic left ventricular segment</w:t>
      </w:r>
    </w:p>
    <w:tbl>
      <w:tblPr>
        <w:tblStyle w:val="TableGrid"/>
        <w:tblW w:w="0" w:type="auto"/>
        <w:tblLook w:val="04A0" w:firstRow="1" w:lastRow="0" w:firstColumn="1" w:lastColumn="0" w:noHBand="0" w:noVBand="1"/>
      </w:tblPr>
      <w:tblGrid>
        <w:gridCol w:w="1337"/>
        <w:gridCol w:w="1581"/>
        <w:gridCol w:w="6432"/>
      </w:tblGrid>
      <w:tr w:rsidR="00722E90" w:rsidRPr="009E5988" w14:paraId="6E1B1F10" w14:textId="77777777" w:rsidTr="00841C4D">
        <w:tc>
          <w:tcPr>
            <w:tcW w:w="9350" w:type="dxa"/>
            <w:gridSpan w:val="3"/>
            <w:shd w:val="clear" w:color="auto" w:fill="D0CECE" w:themeFill="background2" w:themeFillShade="E6"/>
          </w:tcPr>
          <w:p w14:paraId="4E56AC41" w14:textId="6D43E978" w:rsidR="00722E90" w:rsidRPr="009E5988" w:rsidRDefault="00E94042" w:rsidP="00841C4D">
            <w:pPr>
              <w:rPr>
                <w:rFonts w:ascii="Arial" w:hAnsi="Arial" w:cs="Arial"/>
                <w:b/>
                <w:color w:val="ED7D31" w:themeColor="accent2"/>
              </w:rPr>
            </w:pPr>
            <w:r w:rsidRPr="00E94042">
              <w:rPr>
                <w:rFonts w:ascii="Arial" w:hAnsi="Arial" w:cs="Arial"/>
                <w:b/>
              </w:rPr>
              <w:t>Hypokinetic left ventricular segment</w:t>
            </w:r>
          </w:p>
        </w:tc>
      </w:tr>
      <w:tr w:rsidR="00722E90" w:rsidRPr="00870B10" w14:paraId="636BAC7C" w14:textId="77777777" w:rsidTr="00841C4D">
        <w:tc>
          <w:tcPr>
            <w:tcW w:w="1337" w:type="dxa"/>
          </w:tcPr>
          <w:p w14:paraId="2183A6C5" w14:textId="77777777" w:rsidR="00722E90" w:rsidRPr="00870B10" w:rsidRDefault="00722E90" w:rsidP="00841C4D">
            <w:pPr>
              <w:rPr>
                <w:rFonts w:ascii="Arial" w:hAnsi="Arial" w:cs="Arial"/>
              </w:rPr>
            </w:pPr>
          </w:p>
        </w:tc>
        <w:tc>
          <w:tcPr>
            <w:tcW w:w="1581" w:type="dxa"/>
          </w:tcPr>
          <w:p w14:paraId="52A19414" w14:textId="77777777" w:rsidR="00722E90" w:rsidRPr="00870B10" w:rsidRDefault="00722E90" w:rsidP="00841C4D">
            <w:pPr>
              <w:rPr>
                <w:rFonts w:ascii="Arial" w:hAnsi="Arial" w:cs="Arial"/>
              </w:rPr>
            </w:pPr>
          </w:p>
        </w:tc>
        <w:tc>
          <w:tcPr>
            <w:tcW w:w="6432" w:type="dxa"/>
          </w:tcPr>
          <w:p w14:paraId="1BBAAC2B" w14:textId="3E21D799" w:rsidR="00722E90" w:rsidRPr="00870B10" w:rsidRDefault="009F5A33" w:rsidP="00841C4D">
            <w:pPr>
              <w:rPr>
                <w:rFonts w:ascii="Arial" w:hAnsi="Arial" w:cs="Arial"/>
              </w:rPr>
            </w:pPr>
            <w:proofErr w:type="spellStart"/>
            <w:r w:rsidRPr="009F5A33">
              <w:rPr>
                <w:rFonts w:ascii="Arial" w:hAnsi="Arial" w:cs="Arial"/>
              </w:rPr>
              <w:t>Akinesis</w:t>
            </w:r>
            <w:proofErr w:type="spellEnd"/>
            <w:r w:rsidRPr="009F5A33">
              <w:rPr>
                <w:rFonts w:ascii="Arial" w:hAnsi="Arial" w:cs="Arial"/>
              </w:rPr>
              <w:t xml:space="preserve">, hypokinesis, </w:t>
            </w:r>
            <w:proofErr w:type="spellStart"/>
            <w:r w:rsidRPr="009F5A33">
              <w:rPr>
                <w:rFonts w:ascii="Arial" w:hAnsi="Arial" w:cs="Arial"/>
              </w:rPr>
              <w:t>dykinesis</w:t>
            </w:r>
            <w:proofErr w:type="spellEnd"/>
            <w:r w:rsidRPr="009F5A33">
              <w:rPr>
                <w:rFonts w:ascii="Arial" w:hAnsi="Arial" w:cs="Arial"/>
              </w:rPr>
              <w:t xml:space="preserve"> other than apical </w:t>
            </w:r>
            <w:proofErr w:type="spellStart"/>
            <w:r w:rsidRPr="009F5A33">
              <w:rPr>
                <w:rFonts w:ascii="Arial" w:hAnsi="Arial" w:cs="Arial"/>
              </w:rPr>
              <w:t>akinesis</w:t>
            </w:r>
            <w:proofErr w:type="spellEnd"/>
          </w:p>
        </w:tc>
      </w:tr>
    </w:tbl>
    <w:p w14:paraId="60B657E4" w14:textId="20A01404" w:rsidR="00722E90" w:rsidRDefault="007819DA" w:rsidP="007819DA">
      <w:pPr>
        <w:pStyle w:val="Heading3"/>
      </w:pPr>
      <w:r w:rsidRPr="007819DA">
        <w:t>Myocardial infarction (&gt;4 weeks, &lt;6 months)</w:t>
      </w:r>
    </w:p>
    <w:tbl>
      <w:tblPr>
        <w:tblStyle w:val="TableGrid"/>
        <w:tblW w:w="0" w:type="auto"/>
        <w:tblLook w:val="04A0" w:firstRow="1" w:lastRow="0" w:firstColumn="1" w:lastColumn="0" w:noHBand="0" w:noVBand="1"/>
      </w:tblPr>
      <w:tblGrid>
        <w:gridCol w:w="1631"/>
        <w:gridCol w:w="1513"/>
        <w:gridCol w:w="6206"/>
      </w:tblGrid>
      <w:tr w:rsidR="008906AE" w:rsidRPr="00870B10" w14:paraId="7F579985" w14:textId="77777777" w:rsidTr="003B39A0">
        <w:tc>
          <w:tcPr>
            <w:tcW w:w="9350" w:type="dxa"/>
            <w:gridSpan w:val="3"/>
            <w:shd w:val="clear" w:color="auto" w:fill="D0CECE" w:themeFill="background2" w:themeFillShade="E6"/>
          </w:tcPr>
          <w:p w14:paraId="295D677B" w14:textId="4B5FF834" w:rsidR="008906AE" w:rsidRPr="001F2103" w:rsidRDefault="008906AE" w:rsidP="00841C4D">
            <w:pPr>
              <w:rPr>
                <w:rFonts w:ascii="Arial" w:hAnsi="Arial" w:cs="Arial"/>
                <w:b/>
              </w:rPr>
            </w:pPr>
            <w:ins w:id="18" w:author="Guan, Wyliena" w:date="2019-02-20T14:48:00Z">
              <w:r w:rsidRPr="001F2103">
                <w:rPr>
                  <w:rFonts w:ascii="Arial" w:hAnsi="Arial" w:cs="Arial"/>
                  <w:b/>
                </w:rPr>
                <w:t>Myocardial infarction (&gt;4 weeks, &lt;6 months)</w:t>
              </w:r>
            </w:ins>
          </w:p>
        </w:tc>
      </w:tr>
      <w:tr w:rsidR="008906AE" w:rsidRPr="00870B10" w14:paraId="048261E5" w14:textId="77777777" w:rsidTr="00841C4D">
        <w:tc>
          <w:tcPr>
            <w:tcW w:w="1631" w:type="dxa"/>
          </w:tcPr>
          <w:p w14:paraId="280D799D" w14:textId="577853C6" w:rsidR="008906AE" w:rsidRPr="00870B10" w:rsidRDefault="00805B80" w:rsidP="00841C4D">
            <w:pPr>
              <w:rPr>
                <w:rFonts w:ascii="Arial" w:hAnsi="Arial" w:cs="Arial"/>
              </w:rPr>
            </w:pPr>
            <w:r>
              <w:rPr>
                <w:rFonts w:ascii="Arial" w:hAnsi="Arial" w:cs="Arial"/>
              </w:rPr>
              <w:t>ICD9</w:t>
            </w:r>
          </w:p>
        </w:tc>
        <w:tc>
          <w:tcPr>
            <w:tcW w:w="1513" w:type="dxa"/>
          </w:tcPr>
          <w:p w14:paraId="27FF5726" w14:textId="77777777" w:rsidR="008906AE" w:rsidRPr="00870B10" w:rsidRDefault="008906AE" w:rsidP="00841C4D">
            <w:pPr>
              <w:rPr>
                <w:rFonts w:ascii="Arial" w:hAnsi="Arial" w:cs="Arial"/>
              </w:rPr>
            </w:pPr>
            <w:r w:rsidRPr="00870B10">
              <w:rPr>
                <w:rFonts w:ascii="Arial" w:hAnsi="Arial" w:cs="Arial"/>
              </w:rPr>
              <w:t>410</w:t>
            </w:r>
          </w:p>
        </w:tc>
        <w:tc>
          <w:tcPr>
            <w:tcW w:w="6206" w:type="dxa"/>
          </w:tcPr>
          <w:p w14:paraId="09BF21DA" w14:textId="77777777" w:rsidR="008906AE" w:rsidRPr="00870B10" w:rsidRDefault="008906AE" w:rsidP="00841C4D">
            <w:pPr>
              <w:rPr>
                <w:rFonts w:ascii="Arial" w:hAnsi="Arial" w:cs="Arial"/>
              </w:rPr>
            </w:pPr>
            <w:r w:rsidRPr="00870B10">
              <w:rPr>
                <w:rFonts w:ascii="Arial" w:hAnsi="Arial" w:cs="Arial"/>
              </w:rPr>
              <w:t>Acute myocardial infarction</w:t>
            </w:r>
          </w:p>
        </w:tc>
      </w:tr>
      <w:tr w:rsidR="008906AE" w:rsidRPr="00870B10" w14:paraId="53492DBF" w14:textId="77777777" w:rsidTr="00841C4D">
        <w:tc>
          <w:tcPr>
            <w:tcW w:w="1631" w:type="dxa"/>
          </w:tcPr>
          <w:p w14:paraId="18F23C6D" w14:textId="77777777" w:rsidR="008906AE" w:rsidRPr="00870B10" w:rsidRDefault="008906AE" w:rsidP="00841C4D">
            <w:pPr>
              <w:rPr>
                <w:rFonts w:ascii="Arial" w:hAnsi="Arial" w:cs="Arial"/>
              </w:rPr>
            </w:pPr>
          </w:p>
        </w:tc>
        <w:tc>
          <w:tcPr>
            <w:tcW w:w="1513" w:type="dxa"/>
          </w:tcPr>
          <w:p w14:paraId="2004D7D9" w14:textId="3660BF48"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0</w:t>
            </w:r>
          </w:p>
        </w:tc>
        <w:tc>
          <w:tcPr>
            <w:tcW w:w="6206" w:type="dxa"/>
          </w:tcPr>
          <w:p w14:paraId="74D966C9" w14:textId="77777777" w:rsidR="008906AE" w:rsidRPr="00870B10" w:rsidRDefault="008906AE" w:rsidP="00841C4D">
            <w:pPr>
              <w:rPr>
                <w:rFonts w:ascii="Arial" w:hAnsi="Arial" w:cs="Arial"/>
              </w:rPr>
            </w:pPr>
            <w:r w:rsidRPr="00870B10">
              <w:rPr>
                <w:rFonts w:ascii="Arial" w:hAnsi="Arial" w:cs="Arial"/>
              </w:rPr>
              <w:t>Acute myocardial infarction, of anterolateral wall</w:t>
            </w:r>
          </w:p>
        </w:tc>
      </w:tr>
      <w:tr w:rsidR="008906AE" w:rsidRPr="00870B10" w14:paraId="60E2AD38" w14:textId="77777777" w:rsidTr="00841C4D">
        <w:tc>
          <w:tcPr>
            <w:tcW w:w="1631" w:type="dxa"/>
          </w:tcPr>
          <w:p w14:paraId="396CD4A0" w14:textId="77777777" w:rsidR="008906AE" w:rsidRPr="00870B10" w:rsidRDefault="008906AE" w:rsidP="00841C4D">
            <w:pPr>
              <w:rPr>
                <w:rFonts w:ascii="Arial" w:hAnsi="Arial" w:cs="Arial"/>
              </w:rPr>
            </w:pPr>
          </w:p>
        </w:tc>
        <w:tc>
          <w:tcPr>
            <w:tcW w:w="1513" w:type="dxa"/>
          </w:tcPr>
          <w:p w14:paraId="1F25C89B" w14:textId="3896EF2B"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00</w:t>
            </w:r>
          </w:p>
        </w:tc>
        <w:tc>
          <w:tcPr>
            <w:tcW w:w="6206" w:type="dxa"/>
          </w:tcPr>
          <w:p w14:paraId="078DAAEB" w14:textId="77777777" w:rsidR="008906AE" w:rsidRPr="00870B10" w:rsidRDefault="008906AE" w:rsidP="00841C4D">
            <w:pPr>
              <w:rPr>
                <w:rFonts w:ascii="Arial" w:hAnsi="Arial" w:cs="Arial"/>
              </w:rPr>
            </w:pPr>
            <w:r w:rsidRPr="00870B10">
              <w:rPr>
                <w:rFonts w:ascii="Arial" w:hAnsi="Arial" w:cs="Arial"/>
              </w:rPr>
              <w:t>Acute myocardial infarction, of anterolateral wall, episode of care unspecified</w:t>
            </w:r>
          </w:p>
        </w:tc>
      </w:tr>
      <w:tr w:rsidR="008906AE" w:rsidRPr="00870B10" w14:paraId="6DB8AF71" w14:textId="77777777" w:rsidTr="00841C4D">
        <w:tc>
          <w:tcPr>
            <w:tcW w:w="1631" w:type="dxa"/>
          </w:tcPr>
          <w:p w14:paraId="731C31DB" w14:textId="77777777" w:rsidR="008906AE" w:rsidRPr="00870B10" w:rsidRDefault="008906AE" w:rsidP="00841C4D">
            <w:pPr>
              <w:rPr>
                <w:rFonts w:ascii="Arial" w:hAnsi="Arial" w:cs="Arial"/>
              </w:rPr>
            </w:pPr>
          </w:p>
        </w:tc>
        <w:tc>
          <w:tcPr>
            <w:tcW w:w="1513" w:type="dxa"/>
          </w:tcPr>
          <w:p w14:paraId="1BB189B5" w14:textId="11621F70"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01</w:t>
            </w:r>
          </w:p>
        </w:tc>
        <w:tc>
          <w:tcPr>
            <w:tcW w:w="6206" w:type="dxa"/>
          </w:tcPr>
          <w:p w14:paraId="04FCB502" w14:textId="77777777" w:rsidR="008906AE" w:rsidRPr="00870B10" w:rsidRDefault="008906AE" w:rsidP="00841C4D">
            <w:pPr>
              <w:rPr>
                <w:rFonts w:ascii="Arial" w:hAnsi="Arial" w:cs="Arial"/>
              </w:rPr>
            </w:pPr>
            <w:r w:rsidRPr="00870B10">
              <w:rPr>
                <w:rFonts w:ascii="Arial" w:hAnsi="Arial" w:cs="Arial"/>
              </w:rPr>
              <w:t>Acute myocardial infarction, of anterolateral wall, initial episode of care</w:t>
            </w:r>
          </w:p>
        </w:tc>
      </w:tr>
      <w:tr w:rsidR="008906AE" w:rsidRPr="00870B10" w14:paraId="75C4FD96" w14:textId="77777777" w:rsidTr="00841C4D">
        <w:tc>
          <w:tcPr>
            <w:tcW w:w="1631" w:type="dxa"/>
          </w:tcPr>
          <w:p w14:paraId="612F7836" w14:textId="77777777" w:rsidR="008906AE" w:rsidRPr="00870B10" w:rsidRDefault="008906AE" w:rsidP="00841C4D">
            <w:pPr>
              <w:rPr>
                <w:rFonts w:ascii="Arial" w:hAnsi="Arial" w:cs="Arial"/>
              </w:rPr>
            </w:pPr>
          </w:p>
        </w:tc>
        <w:tc>
          <w:tcPr>
            <w:tcW w:w="1513" w:type="dxa"/>
          </w:tcPr>
          <w:p w14:paraId="75239AB0" w14:textId="7C5CC4DB"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02</w:t>
            </w:r>
          </w:p>
        </w:tc>
        <w:tc>
          <w:tcPr>
            <w:tcW w:w="6206" w:type="dxa"/>
          </w:tcPr>
          <w:p w14:paraId="71F2416E" w14:textId="77777777" w:rsidR="008906AE" w:rsidRPr="00870B10" w:rsidRDefault="008906AE" w:rsidP="00841C4D">
            <w:pPr>
              <w:rPr>
                <w:rFonts w:ascii="Arial" w:hAnsi="Arial" w:cs="Arial"/>
              </w:rPr>
            </w:pPr>
            <w:r w:rsidRPr="00870B10">
              <w:rPr>
                <w:rFonts w:ascii="Arial" w:hAnsi="Arial" w:cs="Arial"/>
              </w:rPr>
              <w:t>Acute myocardial infarction, of anterolateral wall, subsequent episode of care</w:t>
            </w:r>
          </w:p>
        </w:tc>
      </w:tr>
      <w:tr w:rsidR="008906AE" w:rsidRPr="00870B10" w14:paraId="27FAE24B" w14:textId="77777777" w:rsidTr="00841C4D">
        <w:tc>
          <w:tcPr>
            <w:tcW w:w="1631" w:type="dxa"/>
          </w:tcPr>
          <w:p w14:paraId="21416199" w14:textId="77777777" w:rsidR="008906AE" w:rsidRPr="00870B10" w:rsidRDefault="008906AE" w:rsidP="00841C4D">
            <w:pPr>
              <w:rPr>
                <w:rFonts w:ascii="Arial" w:hAnsi="Arial" w:cs="Arial"/>
              </w:rPr>
            </w:pPr>
          </w:p>
        </w:tc>
        <w:tc>
          <w:tcPr>
            <w:tcW w:w="1513" w:type="dxa"/>
          </w:tcPr>
          <w:p w14:paraId="6449F908" w14:textId="0DF8F61B"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1</w:t>
            </w:r>
          </w:p>
        </w:tc>
        <w:tc>
          <w:tcPr>
            <w:tcW w:w="6206" w:type="dxa"/>
          </w:tcPr>
          <w:p w14:paraId="04E38891" w14:textId="77777777" w:rsidR="008906AE" w:rsidRPr="00870B10" w:rsidRDefault="008906AE" w:rsidP="00841C4D">
            <w:pPr>
              <w:rPr>
                <w:rFonts w:ascii="Arial" w:hAnsi="Arial" w:cs="Arial"/>
              </w:rPr>
            </w:pPr>
            <w:r w:rsidRPr="00870B10">
              <w:rPr>
                <w:rFonts w:ascii="Arial" w:hAnsi="Arial" w:cs="Arial"/>
              </w:rPr>
              <w:t xml:space="preserve">Acute myocardial infarction, of </w:t>
            </w:r>
            <w:proofErr w:type="gramStart"/>
            <w:r w:rsidRPr="00870B10">
              <w:rPr>
                <w:rFonts w:ascii="Arial" w:hAnsi="Arial" w:cs="Arial"/>
              </w:rPr>
              <w:t>other</w:t>
            </w:r>
            <w:proofErr w:type="gramEnd"/>
            <w:r w:rsidRPr="00870B10">
              <w:rPr>
                <w:rFonts w:ascii="Arial" w:hAnsi="Arial" w:cs="Arial"/>
              </w:rPr>
              <w:t xml:space="preserve"> anterior wall</w:t>
            </w:r>
          </w:p>
        </w:tc>
      </w:tr>
      <w:tr w:rsidR="008906AE" w:rsidRPr="00870B10" w14:paraId="626F1F50" w14:textId="77777777" w:rsidTr="00841C4D">
        <w:tc>
          <w:tcPr>
            <w:tcW w:w="1631" w:type="dxa"/>
          </w:tcPr>
          <w:p w14:paraId="5EC812E3" w14:textId="77777777" w:rsidR="008906AE" w:rsidRPr="00870B10" w:rsidRDefault="008906AE" w:rsidP="00841C4D">
            <w:pPr>
              <w:rPr>
                <w:rFonts w:ascii="Arial" w:hAnsi="Arial" w:cs="Arial"/>
              </w:rPr>
            </w:pPr>
          </w:p>
        </w:tc>
        <w:tc>
          <w:tcPr>
            <w:tcW w:w="1513" w:type="dxa"/>
          </w:tcPr>
          <w:p w14:paraId="3C897EC8" w14:textId="230616B1"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10</w:t>
            </w:r>
          </w:p>
        </w:tc>
        <w:tc>
          <w:tcPr>
            <w:tcW w:w="6206" w:type="dxa"/>
          </w:tcPr>
          <w:p w14:paraId="01D1A337" w14:textId="77777777" w:rsidR="008906AE" w:rsidRPr="00870B10" w:rsidRDefault="008906AE" w:rsidP="00841C4D">
            <w:pPr>
              <w:rPr>
                <w:rFonts w:ascii="Arial" w:hAnsi="Arial" w:cs="Arial"/>
              </w:rPr>
            </w:pPr>
            <w:r w:rsidRPr="00870B10">
              <w:rPr>
                <w:rFonts w:ascii="Arial" w:hAnsi="Arial" w:cs="Arial"/>
              </w:rPr>
              <w:t>Acute myocardial infarction, of other anterior wall, episode of care unspecified</w:t>
            </w:r>
          </w:p>
        </w:tc>
      </w:tr>
      <w:tr w:rsidR="008906AE" w:rsidRPr="00870B10" w14:paraId="0D45C2A3" w14:textId="77777777" w:rsidTr="00841C4D">
        <w:tc>
          <w:tcPr>
            <w:tcW w:w="1631" w:type="dxa"/>
          </w:tcPr>
          <w:p w14:paraId="5C1131F4" w14:textId="77777777" w:rsidR="008906AE" w:rsidRPr="00870B10" w:rsidRDefault="008906AE" w:rsidP="00841C4D">
            <w:pPr>
              <w:rPr>
                <w:rFonts w:ascii="Arial" w:hAnsi="Arial" w:cs="Arial"/>
              </w:rPr>
            </w:pPr>
          </w:p>
        </w:tc>
        <w:tc>
          <w:tcPr>
            <w:tcW w:w="1513" w:type="dxa"/>
          </w:tcPr>
          <w:p w14:paraId="1AB65215" w14:textId="3BA15693"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11</w:t>
            </w:r>
          </w:p>
        </w:tc>
        <w:tc>
          <w:tcPr>
            <w:tcW w:w="6206" w:type="dxa"/>
          </w:tcPr>
          <w:p w14:paraId="5F77AD71" w14:textId="77777777" w:rsidR="008906AE" w:rsidRPr="00870B10" w:rsidRDefault="008906AE" w:rsidP="00841C4D">
            <w:pPr>
              <w:rPr>
                <w:rFonts w:ascii="Arial" w:hAnsi="Arial" w:cs="Arial"/>
              </w:rPr>
            </w:pPr>
            <w:r w:rsidRPr="00870B10">
              <w:rPr>
                <w:rFonts w:ascii="Arial" w:hAnsi="Arial" w:cs="Arial"/>
              </w:rPr>
              <w:t>Acute myocardial infarction, of other anterior wall, initial episode of care</w:t>
            </w:r>
          </w:p>
        </w:tc>
      </w:tr>
      <w:tr w:rsidR="008906AE" w:rsidRPr="00870B10" w14:paraId="595FDA17" w14:textId="77777777" w:rsidTr="00841C4D">
        <w:tc>
          <w:tcPr>
            <w:tcW w:w="1631" w:type="dxa"/>
          </w:tcPr>
          <w:p w14:paraId="4848A0FC" w14:textId="77777777" w:rsidR="008906AE" w:rsidRPr="00870B10" w:rsidRDefault="008906AE" w:rsidP="00841C4D">
            <w:pPr>
              <w:rPr>
                <w:rFonts w:ascii="Arial" w:hAnsi="Arial" w:cs="Arial"/>
              </w:rPr>
            </w:pPr>
          </w:p>
        </w:tc>
        <w:tc>
          <w:tcPr>
            <w:tcW w:w="1513" w:type="dxa"/>
          </w:tcPr>
          <w:p w14:paraId="2554BF1C" w14:textId="0C708DD4"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12</w:t>
            </w:r>
          </w:p>
        </w:tc>
        <w:tc>
          <w:tcPr>
            <w:tcW w:w="6206" w:type="dxa"/>
          </w:tcPr>
          <w:p w14:paraId="3F346DAA" w14:textId="77777777" w:rsidR="008906AE" w:rsidRPr="00870B10" w:rsidRDefault="008906AE" w:rsidP="00841C4D">
            <w:pPr>
              <w:rPr>
                <w:rFonts w:ascii="Arial" w:hAnsi="Arial" w:cs="Arial"/>
              </w:rPr>
            </w:pPr>
            <w:r w:rsidRPr="00870B10">
              <w:rPr>
                <w:rFonts w:ascii="Arial" w:hAnsi="Arial" w:cs="Arial"/>
              </w:rPr>
              <w:t>Acute myocardial infarction, of other anterior wall, subsequent episode of care</w:t>
            </w:r>
          </w:p>
        </w:tc>
      </w:tr>
      <w:tr w:rsidR="008906AE" w:rsidRPr="00870B10" w14:paraId="02463A8C" w14:textId="77777777" w:rsidTr="00841C4D">
        <w:tc>
          <w:tcPr>
            <w:tcW w:w="1631" w:type="dxa"/>
          </w:tcPr>
          <w:p w14:paraId="4D3E7B32" w14:textId="77777777" w:rsidR="008906AE" w:rsidRPr="00870B10" w:rsidRDefault="008906AE" w:rsidP="00841C4D">
            <w:pPr>
              <w:rPr>
                <w:rFonts w:ascii="Arial" w:hAnsi="Arial" w:cs="Arial"/>
              </w:rPr>
            </w:pPr>
          </w:p>
        </w:tc>
        <w:tc>
          <w:tcPr>
            <w:tcW w:w="1513" w:type="dxa"/>
          </w:tcPr>
          <w:p w14:paraId="71091B02" w14:textId="54FDADD2"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2</w:t>
            </w:r>
          </w:p>
        </w:tc>
        <w:tc>
          <w:tcPr>
            <w:tcW w:w="6206" w:type="dxa"/>
          </w:tcPr>
          <w:p w14:paraId="055E0082" w14:textId="77777777" w:rsidR="008906AE" w:rsidRPr="00870B10" w:rsidRDefault="008906AE" w:rsidP="00841C4D">
            <w:pPr>
              <w:rPr>
                <w:rFonts w:ascii="Arial" w:hAnsi="Arial" w:cs="Arial"/>
              </w:rPr>
            </w:pPr>
            <w:r w:rsidRPr="00870B10">
              <w:rPr>
                <w:rFonts w:ascii="Arial" w:hAnsi="Arial" w:cs="Arial"/>
              </w:rPr>
              <w:t>Acute myocardial infarction, of inferolateral wall</w:t>
            </w:r>
          </w:p>
        </w:tc>
      </w:tr>
      <w:tr w:rsidR="008906AE" w:rsidRPr="00870B10" w14:paraId="63A2403F" w14:textId="77777777" w:rsidTr="00841C4D">
        <w:tc>
          <w:tcPr>
            <w:tcW w:w="1631" w:type="dxa"/>
          </w:tcPr>
          <w:p w14:paraId="5B40ACA1" w14:textId="77777777" w:rsidR="008906AE" w:rsidRPr="00870B10" w:rsidRDefault="008906AE" w:rsidP="00841C4D">
            <w:pPr>
              <w:rPr>
                <w:rFonts w:ascii="Arial" w:hAnsi="Arial" w:cs="Arial"/>
              </w:rPr>
            </w:pPr>
          </w:p>
        </w:tc>
        <w:tc>
          <w:tcPr>
            <w:tcW w:w="1513" w:type="dxa"/>
          </w:tcPr>
          <w:p w14:paraId="5B2B76EE" w14:textId="230226C9"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20</w:t>
            </w:r>
          </w:p>
        </w:tc>
        <w:tc>
          <w:tcPr>
            <w:tcW w:w="6206" w:type="dxa"/>
          </w:tcPr>
          <w:p w14:paraId="2D7E5C28" w14:textId="77777777" w:rsidR="008906AE" w:rsidRPr="00870B10" w:rsidRDefault="008906AE" w:rsidP="00841C4D">
            <w:pPr>
              <w:rPr>
                <w:rFonts w:ascii="Arial" w:hAnsi="Arial" w:cs="Arial"/>
              </w:rPr>
            </w:pPr>
            <w:r w:rsidRPr="00870B10">
              <w:rPr>
                <w:rFonts w:ascii="Arial" w:hAnsi="Arial" w:cs="Arial"/>
              </w:rPr>
              <w:t>Acute myocardial infarction, of inferolateral wall, episode of care unspecified</w:t>
            </w:r>
          </w:p>
        </w:tc>
      </w:tr>
      <w:tr w:rsidR="008906AE" w:rsidRPr="00870B10" w14:paraId="782213F5" w14:textId="77777777" w:rsidTr="00841C4D">
        <w:tc>
          <w:tcPr>
            <w:tcW w:w="1631" w:type="dxa"/>
          </w:tcPr>
          <w:p w14:paraId="6287A94B" w14:textId="77777777" w:rsidR="008906AE" w:rsidRPr="00870B10" w:rsidRDefault="008906AE" w:rsidP="00841C4D">
            <w:pPr>
              <w:rPr>
                <w:rFonts w:ascii="Arial" w:hAnsi="Arial" w:cs="Arial"/>
              </w:rPr>
            </w:pPr>
          </w:p>
        </w:tc>
        <w:tc>
          <w:tcPr>
            <w:tcW w:w="1513" w:type="dxa"/>
          </w:tcPr>
          <w:p w14:paraId="09769E7B" w14:textId="2496AA2A"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21</w:t>
            </w:r>
          </w:p>
        </w:tc>
        <w:tc>
          <w:tcPr>
            <w:tcW w:w="6206" w:type="dxa"/>
          </w:tcPr>
          <w:p w14:paraId="26AA8E4E" w14:textId="77777777" w:rsidR="008906AE" w:rsidRPr="00870B10" w:rsidRDefault="008906AE" w:rsidP="00841C4D">
            <w:pPr>
              <w:rPr>
                <w:rFonts w:ascii="Arial" w:hAnsi="Arial" w:cs="Arial"/>
              </w:rPr>
            </w:pPr>
            <w:r w:rsidRPr="00870B10">
              <w:rPr>
                <w:rFonts w:ascii="Arial" w:hAnsi="Arial" w:cs="Arial"/>
              </w:rPr>
              <w:t>Acute myocardial infarction, of inferolateral wall, initial episode of care</w:t>
            </w:r>
          </w:p>
        </w:tc>
      </w:tr>
      <w:tr w:rsidR="008906AE" w:rsidRPr="00870B10" w14:paraId="791FF72D" w14:textId="77777777" w:rsidTr="00841C4D">
        <w:tc>
          <w:tcPr>
            <w:tcW w:w="1631" w:type="dxa"/>
          </w:tcPr>
          <w:p w14:paraId="4E64A519" w14:textId="77777777" w:rsidR="008906AE" w:rsidRPr="00870B10" w:rsidRDefault="008906AE" w:rsidP="00841C4D">
            <w:pPr>
              <w:rPr>
                <w:rFonts w:ascii="Arial" w:hAnsi="Arial" w:cs="Arial"/>
              </w:rPr>
            </w:pPr>
          </w:p>
        </w:tc>
        <w:tc>
          <w:tcPr>
            <w:tcW w:w="1513" w:type="dxa"/>
          </w:tcPr>
          <w:p w14:paraId="061E9D1B" w14:textId="430AC920"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22</w:t>
            </w:r>
          </w:p>
        </w:tc>
        <w:tc>
          <w:tcPr>
            <w:tcW w:w="6206" w:type="dxa"/>
          </w:tcPr>
          <w:p w14:paraId="5F7DD34C" w14:textId="77777777" w:rsidR="008906AE" w:rsidRPr="00870B10" w:rsidRDefault="008906AE" w:rsidP="00841C4D">
            <w:pPr>
              <w:rPr>
                <w:rFonts w:ascii="Arial" w:hAnsi="Arial" w:cs="Arial"/>
              </w:rPr>
            </w:pPr>
            <w:r w:rsidRPr="00870B10">
              <w:rPr>
                <w:rFonts w:ascii="Arial" w:hAnsi="Arial" w:cs="Arial"/>
              </w:rPr>
              <w:t>Acute myocardial infarction, of inferolateral wall, subsequent episode of care</w:t>
            </w:r>
          </w:p>
        </w:tc>
      </w:tr>
      <w:tr w:rsidR="008906AE" w:rsidRPr="00870B10" w14:paraId="613A67D5" w14:textId="77777777" w:rsidTr="00841C4D">
        <w:tc>
          <w:tcPr>
            <w:tcW w:w="1631" w:type="dxa"/>
          </w:tcPr>
          <w:p w14:paraId="5A5A811E" w14:textId="77777777" w:rsidR="008906AE" w:rsidRPr="00870B10" w:rsidRDefault="008906AE" w:rsidP="00841C4D">
            <w:pPr>
              <w:rPr>
                <w:rFonts w:ascii="Arial" w:hAnsi="Arial" w:cs="Arial"/>
              </w:rPr>
            </w:pPr>
          </w:p>
        </w:tc>
        <w:tc>
          <w:tcPr>
            <w:tcW w:w="1513" w:type="dxa"/>
          </w:tcPr>
          <w:p w14:paraId="5D183AD5" w14:textId="0FD2AF7D"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3</w:t>
            </w:r>
          </w:p>
        </w:tc>
        <w:tc>
          <w:tcPr>
            <w:tcW w:w="6206" w:type="dxa"/>
          </w:tcPr>
          <w:p w14:paraId="0595DC8B" w14:textId="77777777" w:rsidR="008906AE" w:rsidRPr="00870B10" w:rsidRDefault="008906AE" w:rsidP="00841C4D">
            <w:pPr>
              <w:rPr>
                <w:rFonts w:ascii="Arial" w:hAnsi="Arial" w:cs="Arial"/>
              </w:rPr>
            </w:pPr>
            <w:r w:rsidRPr="00870B10">
              <w:rPr>
                <w:rFonts w:ascii="Arial" w:hAnsi="Arial" w:cs="Arial"/>
              </w:rPr>
              <w:t xml:space="preserve">Acute myocardial infarction, of </w:t>
            </w:r>
            <w:proofErr w:type="spellStart"/>
            <w:r w:rsidRPr="00870B10">
              <w:rPr>
                <w:rFonts w:ascii="Arial" w:hAnsi="Arial" w:cs="Arial"/>
              </w:rPr>
              <w:t>inferoposterior</w:t>
            </w:r>
            <w:proofErr w:type="spellEnd"/>
            <w:r w:rsidRPr="00870B10">
              <w:rPr>
                <w:rFonts w:ascii="Arial" w:hAnsi="Arial" w:cs="Arial"/>
              </w:rPr>
              <w:t xml:space="preserve"> wall</w:t>
            </w:r>
          </w:p>
        </w:tc>
      </w:tr>
      <w:tr w:rsidR="008906AE" w:rsidRPr="00870B10" w14:paraId="278DE25B" w14:textId="77777777" w:rsidTr="00841C4D">
        <w:tc>
          <w:tcPr>
            <w:tcW w:w="1631" w:type="dxa"/>
          </w:tcPr>
          <w:p w14:paraId="18AE3E15" w14:textId="77777777" w:rsidR="008906AE" w:rsidRPr="00870B10" w:rsidRDefault="008906AE" w:rsidP="00841C4D">
            <w:pPr>
              <w:rPr>
                <w:rFonts w:ascii="Arial" w:hAnsi="Arial" w:cs="Arial"/>
              </w:rPr>
            </w:pPr>
          </w:p>
        </w:tc>
        <w:tc>
          <w:tcPr>
            <w:tcW w:w="1513" w:type="dxa"/>
          </w:tcPr>
          <w:p w14:paraId="6F906E16" w14:textId="2B858583"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30</w:t>
            </w:r>
          </w:p>
        </w:tc>
        <w:tc>
          <w:tcPr>
            <w:tcW w:w="6206" w:type="dxa"/>
          </w:tcPr>
          <w:p w14:paraId="12DC469E" w14:textId="77777777" w:rsidR="008906AE" w:rsidRPr="00870B10" w:rsidRDefault="008906AE" w:rsidP="00841C4D">
            <w:pPr>
              <w:rPr>
                <w:rFonts w:ascii="Arial" w:hAnsi="Arial" w:cs="Arial"/>
              </w:rPr>
            </w:pPr>
            <w:r w:rsidRPr="00870B10">
              <w:rPr>
                <w:rFonts w:ascii="Arial" w:hAnsi="Arial" w:cs="Arial"/>
              </w:rPr>
              <w:t xml:space="preserve">Acute myocardial infarction, of </w:t>
            </w:r>
            <w:proofErr w:type="spellStart"/>
            <w:r w:rsidRPr="00870B10">
              <w:rPr>
                <w:rFonts w:ascii="Arial" w:hAnsi="Arial" w:cs="Arial"/>
              </w:rPr>
              <w:t>inferoposterior</w:t>
            </w:r>
            <w:proofErr w:type="spellEnd"/>
            <w:r w:rsidRPr="00870B10">
              <w:rPr>
                <w:rFonts w:ascii="Arial" w:hAnsi="Arial" w:cs="Arial"/>
              </w:rPr>
              <w:t xml:space="preserve"> wall, episode of care unspecified</w:t>
            </w:r>
          </w:p>
        </w:tc>
      </w:tr>
      <w:tr w:rsidR="008906AE" w:rsidRPr="00870B10" w14:paraId="00B10F84" w14:textId="77777777" w:rsidTr="00841C4D">
        <w:tc>
          <w:tcPr>
            <w:tcW w:w="1631" w:type="dxa"/>
          </w:tcPr>
          <w:p w14:paraId="0931976D" w14:textId="77777777" w:rsidR="008906AE" w:rsidRPr="00870B10" w:rsidRDefault="008906AE" w:rsidP="00841C4D">
            <w:pPr>
              <w:rPr>
                <w:rFonts w:ascii="Arial" w:hAnsi="Arial" w:cs="Arial"/>
              </w:rPr>
            </w:pPr>
          </w:p>
        </w:tc>
        <w:tc>
          <w:tcPr>
            <w:tcW w:w="1513" w:type="dxa"/>
          </w:tcPr>
          <w:p w14:paraId="4E8AE652" w14:textId="3C5FB893"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31</w:t>
            </w:r>
          </w:p>
        </w:tc>
        <w:tc>
          <w:tcPr>
            <w:tcW w:w="6206" w:type="dxa"/>
          </w:tcPr>
          <w:p w14:paraId="41B2BAB2" w14:textId="77777777" w:rsidR="008906AE" w:rsidRPr="00870B10" w:rsidRDefault="008906AE" w:rsidP="00841C4D">
            <w:pPr>
              <w:rPr>
                <w:rFonts w:ascii="Arial" w:hAnsi="Arial" w:cs="Arial"/>
              </w:rPr>
            </w:pPr>
            <w:r w:rsidRPr="00870B10">
              <w:rPr>
                <w:rFonts w:ascii="Arial" w:hAnsi="Arial" w:cs="Arial"/>
              </w:rPr>
              <w:t xml:space="preserve">Acute myocardial infarction, of </w:t>
            </w:r>
            <w:proofErr w:type="spellStart"/>
            <w:r w:rsidRPr="00870B10">
              <w:rPr>
                <w:rFonts w:ascii="Arial" w:hAnsi="Arial" w:cs="Arial"/>
              </w:rPr>
              <w:t>inferoposterior</w:t>
            </w:r>
            <w:proofErr w:type="spellEnd"/>
            <w:r w:rsidRPr="00870B10">
              <w:rPr>
                <w:rFonts w:ascii="Arial" w:hAnsi="Arial" w:cs="Arial"/>
              </w:rPr>
              <w:t xml:space="preserve"> wall, initial episode of care</w:t>
            </w:r>
          </w:p>
        </w:tc>
      </w:tr>
      <w:tr w:rsidR="008906AE" w:rsidRPr="00870B10" w14:paraId="40B97ED9" w14:textId="77777777" w:rsidTr="00841C4D">
        <w:tc>
          <w:tcPr>
            <w:tcW w:w="1631" w:type="dxa"/>
          </w:tcPr>
          <w:p w14:paraId="23ACEE0E" w14:textId="77777777" w:rsidR="008906AE" w:rsidRPr="00870B10" w:rsidRDefault="008906AE" w:rsidP="00841C4D">
            <w:pPr>
              <w:rPr>
                <w:rFonts w:ascii="Arial" w:hAnsi="Arial" w:cs="Arial"/>
              </w:rPr>
            </w:pPr>
          </w:p>
        </w:tc>
        <w:tc>
          <w:tcPr>
            <w:tcW w:w="1513" w:type="dxa"/>
          </w:tcPr>
          <w:p w14:paraId="3C356448" w14:textId="3F38ABE8"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32</w:t>
            </w:r>
          </w:p>
        </w:tc>
        <w:tc>
          <w:tcPr>
            <w:tcW w:w="6206" w:type="dxa"/>
          </w:tcPr>
          <w:p w14:paraId="6754F14A" w14:textId="77777777" w:rsidR="008906AE" w:rsidRPr="00870B10" w:rsidRDefault="008906AE" w:rsidP="00841C4D">
            <w:pPr>
              <w:rPr>
                <w:rFonts w:ascii="Arial" w:hAnsi="Arial" w:cs="Arial"/>
              </w:rPr>
            </w:pPr>
            <w:r w:rsidRPr="00870B10">
              <w:rPr>
                <w:rFonts w:ascii="Arial" w:hAnsi="Arial" w:cs="Arial"/>
              </w:rPr>
              <w:t xml:space="preserve">Acute myocardial infarction, of </w:t>
            </w:r>
            <w:proofErr w:type="spellStart"/>
            <w:r w:rsidRPr="00870B10">
              <w:rPr>
                <w:rFonts w:ascii="Arial" w:hAnsi="Arial" w:cs="Arial"/>
              </w:rPr>
              <w:t>inferoposterior</w:t>
            </w:r>
            <w:proofErr w:type="spellEnd"/>
            <w:r w:rsidRPr="00870B10">
              <w:rPr>
                <w:rFonts w:ascii="Arial" w:hAnsi="Arial" w:cs="Arial"/>
              </w:rPr>
              <w:t xml:space="preserve"> wall, subsequent episode of care</w:t>
            </w:r>
          </w:p>
        </w:tc>
      </w:tr>
      <w:tr w:rsidR="008906AE" w:rsidRPr="00870B10" w14:paraId="68660057" w14:textId="77777777" w:rsidTr="00841C4D">
        <w:tc>
          <w:tcPr>
            <w:tcW w:w="1631" w:type="dxa"/>
          </w:tcPr>
          <w:p w14:paraId="274411F1" w14:textId="77777777" w:rsidR="008906AE" w:rsidRPr="00870B10" w:rsidRDefault="008906AE" w:rsidP="00841C4D">
            <w:pPr>
              <w:rPr>
                <w:rFonts w:ascii="Arial" w:hAnsi="Arial" w:cs="Arial"/>
              </w:rPr>
            </w:pPr>
          </w:p>
        </w:tc>
        <w:tc>
          <w:tcPr>
            <w:tcW w:w="1513" w:type="dxa"/>
          </w:tcPr>
          <w:p w14:paraId="79710C7C" w14:textId="7C27A836"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4</w:t>
            </w:r>
          </w:p>
        </w:tc>
        <w:tc>
          <w:tcPr>
            <w:tcW w:w="6206" w:type="dxa"/>
          </w:tcPr>
          <w:p w14:paraId="00F8EB42" w14:textId="77777777" w:rsidR="008906AE" w:rsidRPr="00870B10" w:rsidRDefault="008906AE" w:rsidP="00841C4D">
            <w:pPr>
              <w:rPr>
                <w:rFonts w:ascii="Arial" w:hAnsi="Arial" w:cs="Arial"/>
              </w:rPr>
            </w:pPr>
            <w:r w:rsidRPr="00870B10">
              <w:rPr>
                <w:rFonts w:ascii="Arial" w:hAnsi="Arial" w:cs="Arial"/>
              </w:rPr>
              <w:t xml:space="preserve">Acute myocardial infarction, of </w:t>
            </w:r>
            <w:proofErr w:type="gramStart"/>
            <w:r w:rsidRPr="00870B10">
              <w:rPr>
                <w:rFonts w:ascii="Arial" w:hAnsi="Arial" w:cs="Arial"/>
              </w:rPr>
              <w:t>other</w:t>
            </w:r>
            <w:proofErr w:type="gramEnd"/>
            <w:r w:rsidRPr="00870B10">
              <w:rPr>
                <w:rFonts w:ascii="Arial" w:hAnsi="Arial" w:cs="Arial"/>
              </w:rPr>
              <w:t xml:space="preserve"> inferior wall</w:t>
            </w:r>
          </w:p>
        </w:tc>
      </w:tr>
      <w:tr w:rsidR="008906AE" w:rsidRPr="00870B10" w14:paraId="1D3F8562" w14:textId="77777777" w:rsidTr="00841C4D">
        <w:tc>
          <w:tcPr>
            <w:tcW w:w="1631" w:type="dxa"/>
          </w:tcPr>
          <w:p w14:paraId="2C2800BF" w14:textId="77777777" w:rsidR="008906AE" w:rsidRPr="00870B10" w:rsidRDefault="008906AE" w:rsidP="00841C4D">
            <w:pPr>
              <w:rPr>
                <w:rFonts w:ascii="Arial" w:hAnsi="Arial" w:cs="Arial"/>
              </w:rPr>
            </w:pPr>
          </w:p>
        </w:tc>
        <w:tc>
          <w:tcPr>
            <w:tcW w:w="1513" w:type="dxa"/>
          </w:tcPr>
          <w:p w14:paraId="15B156FD" w14:textId="186D2405"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40</w:t>
            </w:r>
          </w:p>
        </w:tc>
        <w:tc>
          <w:tcPr>
            <w:tcW w:w="6206" w:type="dxa"/>
          </w:tcPr>
          <w:p w14:paraId="4F62D2D8" w14:textId="77777777" w:rsidR="008906AE" w:rsidRPr="00870B10" w:rsidRDefault="008906AE" w:rsidP="00841C4D">
            <w:pPr>
              <w:rPr>
                <w:rFonts w:ascii="Arial" w:hAnsi="Arial" w:cs="Arial"/>
              </w:rPr>
            </w:pPr>
            <w:r w:rsidRPr="00870B10">
              <w:rPr>
                <w:rFonts w:ascii="Arial" w:hAnsi="Arial" w:cs="Arial"/>
              </w:rPr>
              <w:t>Acute myocardial infarction, of other inferior wall, episode of care unspecified</w:t>
            </w:r>
          </w:p>
        </w:tc>
      </w:tr>
      <w:tr w:rsidR="008906AE" w:rsidRPr="00870B10" w14:paraId="77BDF852" w14:textId="77777777" w:rsidTr="00841C4D">
        <w:tc>
          <w:tcPr>
            <w:tcW w:w="1631" w:type="dxa"/>
          </w:tcPr>
          <w:p w14:paraId="28ECBD12" w14:textId="77777777" w:rsidR="008906AE" w:rsidRPr="00870B10" w:rsidRDefault="008906AE" w:rsidP="00841C4D">
            <w:pPr>
              <w:rPr>
                <w:rFonts w:ascii="Arial" w:hAnsi="Arial" w:cs="Arial"/>
              </w:rPr>
            </w:pPr>
          </w:p>
        </w:tc>
        <w:tc>
          <w:tcPr>
            <w:tcW w:w="1513" w:type="dxa"/>
          </w:tcPr>
          <w:p w14:paraId="1D1E256C" w14:textId="2E0B85CC"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41</w:t>
            </w:r>
          </w:p>
        </w:tc>
        <w:tc>
          <w:tcPr>
            <w:tcW w:w="6206" w:type="dxa"/>
          </w:tcPr>
          <w:p w14:paraId="288E5775" w14:textId="77777777" w:rsidR="008906AE" w:rsidRPr="00870B10" w:rsidRDefault="008906AE" w:rsidP="00841C4D">
            <w:pPr>
              <w:rPr>
                <w:rFonts w:ascii="Arial" w:hAnsi="Arial" w:cs="Arial"/>
              </w:rPr>
            </w:pPr>
            <w:r w:rsidRPr="00870B10">
              <w:rPr>
                <w:rFonts w:ascii="Arial" w:hAnsi="Arial" w:cs="Arial"/>
              </w:rPr>
              <w:t>Acute myocardial infarction, of other inferior wall, initial episode of care</w:t>
            </w:r>
          </w:p>
        </w:tc>
      </w:tr>
      <w:tr w:rsidR="008906AE" w:rsidRPr="00870B10" w14:paraId="1C8C97DD" w14:textId="77777777" w:rsidTr="00841C4D">
        <w:tc>
          <w:tcPr>
            <w:tcW w:w="1631" w:type="dxa"/>
          </w:tcPr>
          <w:p w14:paraId="4DEC534E" w14:textId="77777777" w:rsidR="008906AE" w:rsidRPr="00870B10" w:rsidRDefault="008906AE" w:rsidP="00841C4D">
            <w:pPr>
              <w:rPr>
                <w:rFonts w:ascii="Arial" w:hAnsi="Arial" w:cs="Arial"/>
              </w:rPr>
            </w:pPr>
          </w:p>
        </w:tc>
        <w:tc>
          <w:tcPr>
            <w:tcW w:w="1513" w:type="dxa"/>
          </w:tcPr>
          <w:p w14:paraId="7E44B85D" w14:textId="0B189C82"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42</w:t>
            </w:r>
          </w:p>
        </w:tc>
        <w:tc>
          <w:tcPr>
            <w:tcW w:w="6206" w:type="dxa"/>
          </w:tcPr>
          <w:p w14:paraId="2D61D09B" w14:textId="77777777" w:rsidR="008906AE" w:rsidRPr="00870B10" w:rsidRDefault="008906AE" w:rsidP="00841C4D">
            <w:pPr>
              <w:rPr>
                <w:rFonts w:ascii="Arial" w:hAnsi="Arial" w:cs="Arial"/>
              </w:rPr>
            </w:pPr>
            <w:r w:rsidRPr="00870B10">
              <w:rPr>
                <w:rFonts w:ascii="Arial" w:hAnsi="Arial" w:cs="Arial"/>
              </w:rPr>
              <w:t>Acute myocardial infarction, of other inferior wall, subsequent episode of care</w:t>
            </w:r>
          </w:p>
        </w:tc>
      </w:tr>
      <w:tr w:rsidR="008906AE" w:rsidRPr="00870B10" w14:paraId="6DE7A334" w14:textId="77777777" w:rsidTr="00841C4D">
        <w:tc>
          <w:tcPr>
            <w:tcW w:w="1631" w:type="dxa"/>
          </w:tcPr>
          <w:p w14:paraId="58AAACAF" w14:textId="77777777" w:rsidR="008906AE" w:rsidRPr="00870B10" w:rsidRDefault="008906AE" w:rsidP="00841C4D">
            <w:pPr>
              <w:rPr>
                <w:rFonts w:ascii="Arial" w:hAnsi="Arial" w:cs="Arial"/>
              </w:rPr>
            </w:pPr>
          </w:p>
        </w:tc>
        <w:tc>
          <w:tcPr>
            <w:tcW w:w="1513" w:type="dxa"/>
          </w:tcPr>
          <w:p w14:paraId="26AFA6A5" w14:textId="4A38DFF2"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50</w:t>
            </w:r>
          </w:p>
        </w:tc>
        <w:tc>
          <w:tcPr>
            <w:tcW w:w="6206" w:type="dxa"/>
          </w:tcPr>
          <w:p w14:paraId="3B98BF17" w14:textId="77777777" w:rsidR="008906AE" w:rsidRPr="00870B10" w:rsidRDefault="008906AE" w:rsidP="00841C4D">
            <w:pPr>
              <w:rPr>
                <w:rFonts w:ascii="Arial" w:hAnsi="Arial" w:cs="Arial"/>
              </w:rPr>
            </w:pPr>
            <w:r w:rsidRPr="00870B10">
              <w:rPr>
                <w:rFonts w:ascii="Arial" w:hAnsi="Arial" w:cs="Arial"/>
              </w:rPr>
              <w:t>Acute myocardial infarction, of other lateral wall, episode of care unspecified</w:t>
            </w:r>
          </w:p>
        </w:tc>
      </w:tr>
      <w:tr w:rsidR="008906AE" w:rsidRPr="00870B10" w14:paraId="793DAD68" w14:textId="77777777" w:rsidTr="00841C4D">
        <w:tc>
          <w:tcPr>
            <w:tcW w:w="1631" w:type="dxa"/>
          </w:tcPr>
          <w:p w14:paraId="6A6CF787" w14:textId="77777777" w:rsidR="008906AE" w:rsidRPr="00870B10" w:rsidRDefault="008906AE" w:rsidP="00841C4D">
            <w:pPr>
              <w:rPr>
                <w:rFonts w:ascii="Arial" w:hAnsi="Arial" w:cs="Arial"/>
              </w:rPr>
            </w:pPr>
          </w:p>
        </w:tc>
        <w:tc>
          <w:tcPr>
            <w:tcW w:w="1513" w:type="dxa"/>
          </w:tcPr>
          <w:p w14:paraId="7160D6C6" w14:textId="02F43404"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51</w:t>
            </w:r>
          </w:p>
        </w:tc>
        <w:tc>
          <w:tcPr>
            <w:tcW w:w="6206" w:type="dxa"/>
          </w:tcPr>
          <w:p w14:paraId="2B1C56E1" w14:textId="77777777" w:rsidR="008906AE" w:rsidRPr="00870B10" w:rsidRDefault="008906AE" w:rsidP="00841C4D">
            <w:pPr>
              <w:rPr>
                <w:rFonts w:ascii="Arial" w:hAnsi="Arial" w:cs="Arial"/>
              </w:rPr>
            </w:pPr>
            <w:r w:rsidRPr="00870B10">
              <w:rPr>
                <w:rFonts w:ascii="Arial" w:hAnsi="Arial" w:cs="Arial"/>
              </w:rPr>
              <w:t>Acute myocardial infarction, of other lateral wall, initial episode of care</w:t>
            </w:r>
          </w:p>
        </w:tc>
      </w:tr>
      <w:tr w:rsidR="008906AE" w:rsidRPr="00870B10" w14:paraId="24DC8632" w14:textId="77777777" w:rsidTr="00841C4D">
        <w:tc>
          <w:tcPr>
            <w:tcW w:w="1631" w:type="dxa"/>
          </w:tcPr>
          <w:p w14:paraId="4E326D69" w14:textId="77777777" w:rsidR="008906AE" w:rsidRPr="00870B10" w:rsidRDefault="008906AE" w:rsidP="00841C4D">
            <w:pPr>
              <w:rPr>
                <w:rFonts w:ascii="Arial" w:hAnsi="Arial" w:cs="Arial"/>
              </w:rPr>
            </w:pPr>
          </w:p>
        </w:tc>
        <w:tc>
          <w:tcPr>
            <w:tcW w:w="1513" w:type="dxa"/>
          </w:tcPr>
          <w:p w14:paraId="7F9C2E15" w14:textId="6D7C1C8C"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52</w:t>
            </w:r>
          </w:p>
        </w:tc>
        <w:tc>
          <w:tcPr>
            <w:tcW w:w="6206" w:type="dxa"/>
          </w:tcPr>
          <w:p w14:paraId="25A0CCC6" w14:textId="77777777" w:rsidR="008906AE" w:rsidRPr="00870B10" w:rsidRDefault="008906AE" w:rsidP="00841C4D">
            <w:pPr>
              <w:rPr>
                <w:rFonts w:ascii="Arial" w:hAnsi="Arial" w:cs="Arial"/>
              </w:rPr>
            </w:pPr>
            <w:r w:rsidRPr="00870B10">
              <w:rPr>
                <w:rFonts w:ascii="Arial" w:hAnsi="Arial" w:cs="Arial"/>
              </w:rPr>
              <w:t>Acute myocardial infarction, of other lateral wall, subsequent episode of care</w:t>
            </w:r>
          </w:p>
        </w:tc>
      </w:tr>
      <w:tr w:rsidR="008906AE" w:rsidRPr="00870B10" w14:paraId="09750BBE" w14:textId="77777777" w:rsidTr="00841C4D">
        <w:tc>
          <w:tcPr>
            <w:tcW w:w="1631" w:type="dxa"/>
          </w:tcPr>
          <w:p w14:paraId="3B1503D5" w14:textId="77777777" w:rsidR="008906AE" w:rsidRPr="00870B10" w:rsidRDefault="008906AE" w:rsidP="00841C4D">
            <w:pPr>
              <w:rPr>
                <w:rFonts w:ascii="Arial" w:hAnsi="Arial" w:cs="Arial"/>
              </w:rPr>
            </w:pPr>
          </w:p>
        </w:tc>
        <w:tc>
          <w:tcPr>
            <w:tcW w:w="1513" w:type="dxa"/>
          </w:tcPr>
          <w:p w14:paraId="3040C9C9" w14:textId="4D600F50"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6</w:t>
            </w:r>
          </w:p>
        </w:tc>
        <w:tc>
          <w:tcPr>
            <w:tcW w:w="6206" w:type="dxa"/>
          </w:tcPr>
          <w:p w14:paraId="408A01D4" w14:textId="77777777" w:rsidR="008906AE" w:rsidRPr="00870B10" w:rsidRDefault="008906AE" w:rsidP="00841C4D">
            <w:pPr>
              <w:rPr>
                <w:rFonts w:ascii="Arial" w:hAnsi="Arial" w:cs="Arial"/>
              </w:rPr>
            </w:pPr>
            <w:r w:rsidRPr="00870B10">
              <w:rPr>
                <w:rFonts w:ascii="Arial" w:hAnsi="Arial" w:cs="Arial"/>
              </w:rPr>
              <w:t>Acute myocardial infarction, true posterior wall infarction</w:t>
            </w:r>
          </w:p>
        </w:tc>
      </w:tr>
      <w:tr w:rsidR="008906AE" w:rsidRPr="00870B10" w14:paraId="583D63B7" w14:textId="77777777" w:rsidTr="00841C4D">
        <w:tc>
          <w:tcPr>
            <w:tcW w:w="1631" w:type="dxa"/>
          </w:tcPr>
          <w:p w14:paraId="6A5036D0" w14:textId="77777777" w:rsidR="008906AE" w:rsidRPr="00870B10" w:rsidRDefault="008906AE" w:rsidP="00841C4D">
            <w:pPr>
              <w:rPr>
                <w:rFonts w:ascii="Arial" w:hAnsi="Arial" w:cs="Arial"/>
              </w:rPr>
            </w:pPr>
          </w:p>
        </w:tc>
        <w:tc>
          <w:tcPr>
            <w:tcW w:w="1513" w:type="dxa"/>
          </w:tcPr>
          <w:p w14:paraId="2253ABA5" w14:textId="7938428E"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60</w:t>
            </w:r>
          </w:p>
        </w:tc>
        <w:tc>
          <w:tcPr>
            <w:tcW w:w="6206" w:type="dxa"/>
          </w:tcPr>
          <w:p w14:paraId="7EECA9DC" w14:textId="77777777" w:rsidR="008906AE" w:rsidRPr="00870B10" w:rsidRDefault="008906AE" w:rsidP="00841C4D">
            <w:pPr>
              <w:rPr>
                <w:rFonts w:ascii="Arial" w:hAnsi="Arial" w:cs="Arial"/>
              </w:rPr>
            </w:pPr>
            <w:r w:rsidRPr="00870B10">
              <w:rPr>
                <w:rFonts w:ascii="Arial" w:hAnsi="Arial" w:cs="Arial"/>
              </w:rPr>
              <w:t>Acute myocardial infarction, true posterior wall infarction, episode of care unspecified</w:t>
            </w:r>
          </w:p>
        </w:tc>
      </w:tr>
      <w:tr w:rsidR="008906AE" w:rsidRPr="00870B10" w14:paraId="597B8E92" w14:textId="77777777" w:rsidTr="00841C4D">
        <w:tc>
          <w:tcPr>
            <w:tcW w:w="1631" w:type="dxa"/>
          </w:tcPr>
          <w:p w14:paraId="46275AFE" w14:textId="77777777" w:rsidR="008906AE" w:rsidRPr="00870B10" w:rsidRDefault="008906AE" w:rsidP="00841C4D">
            <w:pPr>
              <w:rPr>
                <w:rFonts w:ascii="Arial" w:hAnsi="Arial" w:cs="Arial"/>
              </w:rPr>
            </w:pPr>
          </w:p>
        </w:tc>
        <w:tc>
          <w:tcPr>
            <w:tcW w:w="1513" w:type="dxa"/>
          </w:tcPr>
          <w:p w14:paraId="6EDA913F" w14:textId="7E5E4143"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61</w:t>
            </w:r>
          </w:p>
        </w:tc>
        <w:tc>
          <w:tcPr>
            <w:tcW w:w="6206" w:type="dxa"/>
          </w:tcPr>
          <w:p w14:paraId="520308F5" w14:textId="77777777" w:rsidR="008906AE" w:rsidRPr="00870B10" w:rsidRDefault="008906AE" w:rsidP="00841C4D">
            <w:pPr>
              <w:rPr>
                <w:rFonts w:ascii="Arial" w:hAnsi="Arial" w:cs="Arial"/>
              </w:rPr>
            </w:pPr>
            <w:r w:rsidRPr="00870B10">
              <w:rPr>
                <w:rFonts w:ascii="Arial" w:hAnsi="Arial" w:cs="Arial"/>
              </w:rPr>
              <w:t>Acute myocardial infarction, true posterior wall infarction, initial episode of care</w:t>
            </w:r>
          </w:p>
        </w:tc>
      </w:tr>
      <w:tr w:rsidR="008906AE" w:rsidRPr="00870B10" w14:paraId="24F7B7EC" w14:textId="77777777" w:rsidTr="00841C4D">
        <w:tc>
          <w:tcPr>
            <w:tcW w:w="1631" w:type="dxa"/>
          </w:tcPr>
          <w:p w14:paraId="741962A2" w14:textId="77777777" w:rsidR="008906AE" w:rsidRPr="00870B10" w:rsidRDefault="008906AE" w:rsidP="00841C4D">
            <w:pPr>
              <w:rPr>
                <w:rFonts w:ascii="Arial" w:hAnsi="Arial" w:cs="Arial"/>
              </w:rPr>
            </w:pPr>
          </w:p>
        </w:tc>
        <w:tc>
          <w:tcPr>
            <w:tcW w:w="1513" w:type="dxa"/>
          </w:tcPr>
          <w:p w14:paraId="0CE9DAC3" w14:textId="00FA94F7"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62</w:t>
            </w:r>
          </w:p>
        </w:tc>
        <w:tc>
          <w:tcPr>
            <w:tcW w:w="6206" w:type="dxa"/>
          </w:tcPr>
          <w:p w14:paraId="027A32B3" w14:textId="77777777" w:rsidR="008906AE" w:rsidRPr="00870B10" w:rsidRDefault="008906AE" w:rsidP="00841C4D">
            <w:pPr>
              <w:rPr>
                <w:rFonts w:ascii="Arial" w:hAnsi="Arial" w:cs="Arial"/>
              </w:rPr>
            </w:pPr>
            <w:r w:rsidRPr="00870B10">
              <w:rPr>
                <w:rFonts w:ascii="Arial" w:hAnsi="Arial" w:cs="Arial"/>
              </w:rPr>
              <w:t>Acute myocardial infarction, true posterior wall infarction, subsequent episode of care</w:t>
            </w:r>
          </w:p>
        </w:tc>
      </w:tr>
      <w:tr w:rsidR="008906AE" w:rsidRPr="00870B10" w14:paraId="2DD394FB" w14:textId="77777777" w:rsidTr="00841C4D">
        <w:tc>
          <w:tcPr>
            <w:tcW w:w="1631" w:type="dxa"/>
          </w:tcPr>
          <w:p w14:paraId="4E57A9BC" w14:textId="77777777" w:rsidR="008906AE" w:rsidRPr="00870B10" w:rsidRDefault="008906AE" w:rsidP="00841C4D">
            <w:pPr>
              <w:rPr>
                <w:rFonts w:ascii="Arial" w:hAnsi="Arial" w:cs="Arial"/>
              </w:rPr>
            </w:pPr>
          </w:p>
        </w:tc>
        <w:tc>
          <w:tcPr>
            <w:tcW w:w="1513" w:type="dxa"/>
          </w:tcPr>
          <w:p w14:paraId="14176957" w14:textId="28317151"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7</w:t>
            </w:r>
          </w:p>
        </w:tc>
        <w:tc>
          <w:tcPr>
            <w:tcW w:w="6206" w:type="dxa"/>
          </w:tcPr>
          <w:p w14:paraId="6130F27D" w14:textId="77777777" w:rsidR="008906AE" w:rsidRPr="00870B10" w:rsidRDefault="008906AE" w:rsidP="00841C4D">
            <w:pPr>
              <w:rPr>
                <w:rFonts w:ascii="Arial" w:hAnsi="Arial" w:cs="Arial"/>
              </w:rPr>
            </w:pPr>
            <w:r w:rsidRPr="00870B10">
              <w:rPr>
                <w:rFonts w:ascii="Arial" w:hAnsi="Arial" w:cs="Arial"/>
              </w:rPr>
              <w:t>Acute myocardial infarction, subendocardial infarction</w:t>
            </w:r>
          </w:p>
        </w:tc>
      </w:tr>
      <w:tr w:rsidR="008906AE" w:rsidRPr="00870B10" w14:paraId="2C65EAF5" w14:textId="77777777" w:rsidTr="00841C4D">
        <w:tc>
          <w:tcPr>
            <w:tcW w:w="1631" w:type="dxa"/>
          </w:tcPr>
          <w:p w14:paraId="2907266B" w14:textId="77777777" w:rsidR="008906AE" w:rsidRPr="00870B10" w:rsidRDefault="008906AE" w:rsidP="00841C4D">
            <w:pPr>
              <w:rPr>
                <w:rFonts w:ascii="Arial" w:hAnsi="Arial" w:cs="Arial"/>
              </w:rPr>
            </w:pPr>
          </w:p>
        </w:tc>
        <w:tc>
          <w:tcPr>
            <w:tcW w:w="1513" w:type="dxa"/>
          </w:tcPr>
          <w:p w14:paraId="1259AA6B" w14:textId="0BD50300"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70</w:t>
            </w:r>
          </w:p>
        </w:tc>
        <w:tc>
          <w:tcPr>
            <w:tcW w:w="6206" w:type="dxa"/>
          </w:tcPr>
          <w:p w14:paraId="14EB92A8" w14:textId="77777777" w:rsidR="008906AE" w:rsidRPr="00870B10" w:rsidRDefault="008906AE" w:rsidP="00841C4D">
            <w:pPr>
              <w:rPr>
                <w:rFonts w:ascii="Arial" w:hAnsi="Arial" w:cs="Arial"/>
              </w:rPr>
            </w:pPr>
            <w:r w:rsidRPr="00870B10">
              <w:rPr>
                <w:rFonts w:ascii="Arial" w:hAnsi="Arial" w:cs="Arial"/>
              </w:rPr>
              <w:t>Acute myocardial infarction, subendocardial infarction, episode of care unspecified</w:t>
            </w:r>
          </w:p>
        </w:tc>
      </w:tr>
      <w:tr w:rsidR="008906AE" w:rsidRPr="00870B10" w14:paraId="49E81D0B" w14:textId="77777777" w:rsidTr="00841C4D">
        <w:tc>
          <w:tcPr>
            <w:tcW w:w="1631" w:type="dxa"/>
          </w:tcPr>
          <w:p w14:paraId="5CF38E1F" w14:textId="77777777" w:rsidR="008906AE" w:rsidRPr="00870B10" w:rsidRDefault="008906AE" w:rsidP="00841C4D">
            <w:pPr>
              <w:rPr>
                <w:rFonts w:ascii="Arial" w:hAnsi="Arial" w:cs="Arial"/>
              </w:rPr>
            </w:pPr>
          </w:p>
        </w:tc>
        <w:tc>
          <w:tcPr>
            <w:tcW w:w="1513" w:type="dxa"/>
          </w:tcPr>
          <w:p w14:paraId="06A0224B" w14:textId="05E0DC6D"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71</w:t>
            </w:r>
          </w:p>
        </w:tc>
        <w:tc>
          <w:tcPr>
            <w:tcW w:w="6206" w:type="dxa"/>
          </w:tcPr>
          <w:p w14:paraId="4850415B" w14:textId="77777777" w:rsidR="008906AE" w:rsidRPr="00870B10" w:rsidRDefault="008906AE" w:rsidP="00841C4D">
            <w:pPr>
              <w:rPr>
                <w:rFonts w:ascii="Arial" w:hAnsi="Arial" w:cs="Arial"/>
              </w:rPr>
            </w:pPr>
            <w:r w:rsidRPr="00870B10">
              <w:rPr>
                <w:rFonts w:ascii="Arial" w:hAnsi="Arial" w:cs="Arial"/>
              </w:rPr>
              <w:t>Acute myocardial infarction, subendocardial infarction, initial episode of care</w:t>
            </w:r>
          </w:p>
        </w:tc>
      </w:tr>
      <w:tr w:rsidR="008906AE" w:rsidRPr="00870B10" w14:paraId="2F6052F8" w14:textId="77777777" w:rsidTr="00841C4D">
        <w:tc>
          <w:tcPr>
            <w:tcW w:w="1631" w:type="dxa"/>
          </w:tcPr>
          <w:p w14:paraId="68AF18CB" w14:textId="77777777" w:rsidR="008906AE" w:rsidRPr="00870B10" w:rsidRDefault="008906AE" w:rsidP="00841C4D">
            <w:pPr>
              <w:rPr>
                <w:rFonts w:ascii="Arial" w:hAnsi="Arial" w:cs="Arial"/>
              </w:rPr>
            </w:pPr>
          </w:p>
        </w:tc>
        <w:tc>
          <w:tcPr>
            <w:tcW w:w="1513" w:type="dxa"/>
          </w:tcPr>
          <w:p w14:paraId="20570FDF" w14:textId="1E74ED05"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72</w:t>
            </w:r>
          </w:p>
        </w:tc>
        <w:tc>
          <w:tcPr>
            <w:tcW w:w="6206" w:type="dxa"/>
          </w:tcPr>
          <w:p w14:paraId="4708959C" w14:textId="77777777" w:rsidR="008906AE" w:rsidRPr="00870B10" w:rsidRDefault="008906AE" w:rsidP="00841C4D">
            <w:pPr>
              <w:rPr>
                <w:rFonts w:ascii="Arial" w:hAnsi="Arial" w:cs="Arial"/>
              </w:rPr>
            </w:pPr>
            <w:r w:rsidRPr="00870B10">
              <w:rPr>
                <w:rFonts w:ascii="Arial" w:hAnsi="Arial" w:cs="Arial"/>
              </w:rPr>
              <w:t>Acute myocardial infarction, subendocardial infarction, subsequent episode of care</w:t>
            </w:r>
          </w:p>
        </w:tc>
      </w:tr>
      <w:tr w:rsidR="008906AE" w:rsidRPr="00870B10" w14:paraId="1910D196" w14:textId="77777777" w:rsidTr="00841C4D">
        <w:tc>
          <w:tcPr>
            <w:tcW w:w="1631" w:type="dxa"/>
          </w:tcPr>
          <w:p w14:paraId="1D5BD102" w14:textId="77777777" w:rsidR="008906AE" w:rsidRPr="00870B10" w:rsidRDefault="008906AE" w:rsidP="00841C4D">
            <w:pPr>
              <w:rPr>
                <w:rFonts w:ascii="Arial" w:hAnsi="Arial" w:cs="Arial"/>
              </w:rPr>
            </w:pPr>
          </w:p>
        </w:tc>
        <w:tc>
          <w:tcPr>
            <w:tcW w:w="1513" w:type="dxa"/>
          </w:tcPr>
          <w:p w14:paraId="666DF631" w14:textId="06B5A97B"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8</w:t>
            </w:r>
          </w:p>
        </w:tc>
        <w:tc>
          <w:tcPr>
            <w:tcW w:w="6206" w:type="dxa"/>
          </w:tcPr>
          <w:p w14:paraId="238AA60C" w14:textId="77777777" w:rsidR="008906AE" w:rsidRPr="00870B10" w:rsidRDefault="008906AE" w:rsidP="00841C4D">
            <w:pPr>
              <w:rPr>
                <w:rFonts w:ascii="Arial" w:hAnsi="Arial" w:cs="Arial"/>
              </w:rPr>
            </w:pPr>
            <w:r w:rsidRPr="00870B10">
              <w:rPr>
                <w:rFonts w:ascii="Arial" w:hAnsi="Arial" w:cs="Arial"/>
              </w:rPr>
              <w:t>Acute myocardial infarction, of other specified sites</w:t>
            </w:r>
          </w:p>
        </w:tc>
      </w:tr>
      <w:tr w:rsidR="008906AE" w:rsidRPr="00870B10" w14:paraId="5B0784DB" w14:textId="77777777" w:rsidTr="00841C4D">
        <w:tc>
          <w:tcPr>
            <w:tcW w:w="1631" w:type="dxa"/>
          </w:tcPr>
          <w:p w14:paraId="354515F3" w14:textId="77777777" w:rsidR="008906AE" w:rsidRPr="00870B10" w:rsidRDefault="008906AE" w:rsidP="00841C4D">
            <w:pPr>
              <w:rPr>
                <w:rFonts w:ascii="Arial" w:hAnsi="Arial" w:cs="Arial"/>
              </w:rPr>
            </w:pPr>
          </w:p>
        </w:tc>
        <w:tc>
          <w:tcPr>
            <w:tcW w:w="1513" w:type="dxa"/>
          </w:tcPr>
          <w:p w14:paraId="3667D66E" w14:textId="0233888D"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80</w:t>
            </w:r>
          </w:p>
        </w:tc>
        <w:tc>
          <w:tcPr>
            <w:tcW w:w="6206" w:type="dxa"/>
          </w:tcPr>
          <w:p w14:paraId="489A1AEB" w14:textId="77777777" w:rsidR="008906AE" w:rsidRPr="00870B10" w:rsidRDefault="008906AE" w:rsidP="00841C4D">
            <w:pPr>
              <w:rPr>
                <w:rFonts w:ascii="Arial" w:hAnsi="Arial" w:cs="Arial"/>
              </w:rPr>
            </w:pPr>
            <w:r w:rsidRPr="00870B10">
              <w:rPr>
                <w:rFonts w:ascii="Arial" w:hAnsi="Arial" w:cs="Arial"/>
              </w:rPr>
              <w:t>Acute myocardial infarction, of other specified sites, episode of care unspecified</w:t>
            </w:r>
          </w:p>
        </w:tc>
      </w:tr>
      <w:tr w:rsidR="008906AE" w:rsidRPr="00870B10" w14:paraId="1AD3A9E7" w14:textId="77777777" w:rsidTr="00841C4D">
        <w:tc>
          <w:tcPr>
            <w:tcW w:w="1631" w:type="dxa"/>
          </w:tcPr>
          <w:p w14:paraId="4A80BD72" w14:textId="77777777" w:rsidR="008906AE" w:rsidRPr="00870B10" w:rsidRDefault="008906AE" w:rsidP="00841C4D">
            <w:pPr>
              <w:rPr>
                <w:rFonts w:ascii="Arial" w:hAnsi="Arial" w:cs="Arial"/>
              </w:rPr>
            </w:pPr>
          </w:p>
        </w:tc>
        <w:tc>
          <w:tcPr>
            <w:tcW w:w="1513" w:type="dxa"/>
          </w:tcPr>
          <w:p w14:paraId="47F089DE" w14:textId="0E0A2F2D"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81</w:t>
            </w:r>
          </w:p>
        </w:tc>
        <w:tc>
          <w:tcPr>
            <w:tcW w:w="6206" w:type="dxa"/>
          </w:tcPr>
          <w:p w14:paraId="71E5E01D" w14:textId="77777777" w:rsidR="008906AE" w:rsidRPr="00870B10" w:rsidRDefault="008906AE" w:rsidP="00841C4D">
            <w:pPr>
              <w:rPr>
                <w:rFonts w:ascii="Arial" w:hAnsi="Arial" w:cs="Arial"/>
              </w:rPr>
            </w:pPr>
            <w:r w:rsidRPr="00870B10">
              <w:rPr>
                <w:rFonts w:ascii="Arial" w:hAnsi="Arial" w:cs="Arial"/>
              </w:rPr>
              <w:t>Acute myocardial infarction, of other specified sites, initial episode of care</w:t>
            </w:r>
          </w:p>
        </w:tc>
      </w:tr>
      <w:tr w:rsidR="008906AE" w:rsidRPr="00870B10" w14:paraId="4787E937" w14:textId="77777777" w:rsidTr="00841C4D">
        <w:tc>
          <w:tcPr>
            <w:tcW w:w="1631" w:type="dxa"/>
          </w:tcPr>
          <w:p w14:paraId="4529D603" w14:textId="77777777" w:rsidR="008906AE" w:rsidRPr="00870B10" w:rsidRDefault="008906AE" w:rsidP="00841C4D">
            <w:pPr>
              <w:rPr>
                <w:rFonts w:ascii="Arial" w:hAnsi="Arial" w:cs="Arial"/>
              </w:rPr>
            </w:pPr>
          </w:p>
        </w:tc>
        <w:tc>
          <w:tcPr>
            <w:tcW w:w="1513" w:type="dxa"/>
          </w:tcPr>
          <w:p w14:paraId="71041BC9" w14:textId="37C0980C"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82</w:t>
            </w:r>
          </w:p>
        </w:tc>
        <w:tc>
          <w:tcPr>
            <w:tcW w:w="6206" w:type="dxa"/>
          </w:tcPr>
          <w:p w14:paraId="45AAE109" w14:textId="77777777" w:rsidR="008906AE" w:rsidRPr="00870B10" w:rsidRDefault="008906AE" w:rsidP="00841C4D">
            <w:pPr>
              <w:rPr>
                <w:rFonts w:ascii="Arial" w:hAnsi="Arial" w:cs="Arial"/>
              </w:rPr>
            </w:pPr>
            <w:r w:rsidRPr="00870B10">
              <w:rPr>
                <w:rFonts w:ascii="Arial" w:hAnsi="Arial" w:cs="Arial"/>
              </w:rPr>
              <w:t>Acute myocardial infarction, of other specified sites, subsequent episode of care</w:t>
            </w:r>
          </w:p>
        </w:tc>
      </w:tr>
      <w:tr w:rsidR="008906AE" w:rsidRPr="00870B10" w14:paraId="079D339D" w14:textId="77777777" w:rsidTr="00841C4D">
        <w:tc>
          <w:tcPr>
            <w:tcW w:w="1631" w:type="dxa"/>
          </w:tcPr>
          <w:p w14:paraId="440ABFBE" w14:textId="77777777" w:rsidR="008906AE" w:rsidRPr="00870B10" w:rsidRDefault="008906AE" w:rsidP="00841C4D">
            <w:pPr>
              <w:rPr>
                <w:rFonts w:ascii="Arial" w:hAnsi="Arial" w:cs="Arial"/>
              </w:rPr>
            </w:pPr>
          </w:p>
        </w:tc>
        <w:tc>
          <w:tcPr>
            <w:tcW w:w="1513" w:type="dxa"/>
          </w:tcPr>
          <w:p w14:paraId="6B6AB0EA" w14:textId="7295CA27"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9</w:t>
            </w:r>
          </w:p>
        </w:tc>
        <w:tc>
          <w:tcPr>
            <w:tcW w:w="6206" w:type="dxa"/>
          </w:tcPr>
          <w:p w14:paraId="7711F97D" w14:textId="77777777" w:rsidR="008906AE" w:rsidRPr="00870B10" w:rsidRDefault="008906AE" w:rsidP="00841C4D">
            <w:pPr>
              <w:rPr>
                <w:rFonts w:ascii="Arial" w:hAnsi="Arial" w:cs="Arial"/>
              </w:rPr>
            </w:pPr>
            <w:r w:rsidRPr="00870B10">
              <w:rPr>
                <w:rFonts w:ascii="Arial" w:hAnsi="Arial" w:cs="Arial"/>
              </w:rPr>
              <w:t>Acute myocardial infarction, unspecified site</w:t>
            </w:r>
          </w:p>
        </w:tc>
      </w:tr>
      <w:tr w:rsidR="008906AE" w:rsidRPr="00870B10" w14:paraId="3CC620E9" w14:textId="77777777" w:rsidTr="00841C4D">
        <w:tc>
          <w:tcPr>
            <w:tcW w:w="1631" w:type="dxa"/>
          </w:tcPr>
          <w:p w14:paraId="34D1C39C" w14:textId="77777777" w:rsidR="008906AE" w:rsidRPr="00870B10" w:rsidRDefault="008906AE" w:rsidP="00841C4D">
            <w:pPr>
              <w:rPr>
                <w:rFonts w:ascii="Arial" w:hAnsi="Arial" w:cs="Arial"/>
              </w:rPr>
            </w:pPr>
          </w:p>
        </w:tc>
        <w:tc>
          <w:tcPr>
            <w:tcW w:w="1513" w:type="dxa"/>
          </w:tcPr>
          <w:p w14:paraId="6E4A0CA3" w14:textId="77792EC1"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90</w:t>
            </w:r>
          </w:p>
        </w:tc>
        <w:tc>
          <w:tcPr>
            <w:tcW w:w="6206" w:type="dxa"/>
          </w:tcPr>
          <w:p w14:paraId="29D3C8AB" w14:textId="77777777" w:rsidR="008906AE" w:rsidRPr="00870B10" w:rsidRDefault="008906AE" w:rsidP="00841C4D">
            <w:pPr>
              <w:rPr>
                <w:rFonts w:ascii="Arial" w:hAnsi="Arial" w:cs="Arial"/>
              </w:rPr>
            </w:pPr>
            <w:r w:rsidRPr="00870B10">
              <w:rPr>
                <w:rFonts w:ascii="Arial" w:hAnsi="Arial" w:cs="Arial"/>
              </w:rPr>
              <w:t>Acute myocardial infarction, unspecified site, episode of care unspecified</w:t>
            </w:r>
          </w:p>
        </w:tc>
      </w:tr>
      <w:tr w:rsidR="008906AE" w:rsidRPr="00870B10" w14:paraId="62B43B84" w14:textId="77777777" w:rsidTr="00841C4D">
        <w:tc>
          <w:tcPr>
            <w:tcW w:w="1631" w:type="dxa"/>
          </w:tcPr>
          <w:p w14:paraId="17E96DDA" w14:textId="77777777" w:rsidR="008906AE" w:rsidRPr="00870B10" w:rsidRDefault="008906AE" w:rsidP="00841C4D">
            <w:pPr>
              <w:rPr>
                <w:rFonts w:ascii="Arial" w:hAnsi="Arial" w:cs="Arial"/>
              </w:rPr>
            </w:pPr>
          </w:p>
        </w:tc>
        <w:tc>
          <w:tcPr>
            <w:tcW w:w="1513" w:type="dxa"/>
          </w:tcPr>
          <w:p w14:paraId="71280A8D" w14:textId="7F03943A"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91</w:t>
            </w:r>
          </w:p>
        </w:tc>
        <w:tc>
          <w:tcPr>
            <w:tcW w:w="6206" w:type="dxa"/>
          </w:tcPr>
          <w:p w14:paraId="2829B291" w14:textId="77777777" w:rsidR="008906AE" w:rsidRPr="00870B10" w:rsidRDefault="008906AE" w:rsidP="00841C4D">
            <w:pPr>
              <w:rPr>
                <w:rFonts w:ascii="Arial" w:hAnsi="Arial" w:cs="Arial"/>
              </w:rPr>
            </w:pPr>
            <w:r w:rsidRPr="00870B10">
              <w:rPr>
                <w:rFonts w:ascii="Arial" w:hAnsi="Arial" w:cs="Arial"/>
              </w:rPr>
              <w:t>Acute myocardial infarction, unspecified site, initial episode of care</w:t>
            </w:r>
          </w:p>
        </w:tc>
      </w:tr>
      <w:tr w:rsidR="008906AE" w:rsidRPr="00870B10" w14:paraId="2400CDB5" w14:textId="77777777" w:rsidTr="00841C4D">
        <w:tc>
          <w:tcPr>
            <w:tcW w:w="1631" w:type="dxa"/>
          </w:tcPr>
          <w:p w14:paraId="375C24CD" w14:textId="77777777" w:rsidR="008906AE" w:rsidRPr="00870B10" w:rsidRDefault="008906AE" w:rsidP="00841C4D">
            <w:pPr>
              <w:rPr>
                <w:rFonts w:ascii="Arial" w:hAnsi="Arial" w:cs="Arial"/>
              </w:rPr>
            </w:pPr>
          </w:p>
        </w:tc>
        <w:tc>
          <w:tcPr>
            <w:tcW w:w="1513" w:type="dxa"/>
          </w:tcPr>
          <w:p w14:paraId="64FC8AE3" w14:textId="475A677C" w:rsidR="008906AE" w:rsidRPr="00870B10" w:rsidRDefault="008906AE" w:rsidP="00841C4D">
            <w:pPr>
              <w:rPr>
                <w:rFonts w:ascii="Arial" w:hAnsi="Arial" w:cs="Arial"/>
              </w:rPr>
            </w:pPr>
            <w:r w:rsidRPr="00870B10">
              <w:rPr>
                <w:rFonts w:ascii="Arial" w:hAnsi="Arial" w:cs="Arial"/>
              </w:rPr>
              <w:t>410</w:t>
            </w:r>
            <w:r w:rsidR="00101A5F">
              <w:rPr>
                <w:rFonts w:ascii="Arial" w:hAnsi="Arial" w:cs="Arial"/>
              </w:rPr>
              <w:t>.</w:t>
            </w:r>
            <w:r w:rsidRPr="00870B10">
              <w:rPr>
                <w:rFonts w:ascii="Arial" w:hAnsi="Arial" w:cs="Arial"/>
              </w:rPr>
              <w:t>92</w:t>
            </w:r>
          </w:p>
        </w:tc>
        <w:tc>
          <w:tcPr>
            <w:tcW w:w="6206" w:type="dxa"/>
          </w:tcPr>
          <w:p w14:paraId="47690C11" w14:textId="77777777" w:rsidR="008906AE" w:rsidRPr="00870B10" w:rsidRDefault="008906AE" w:rsidP="00841C4D">
            <w:pPr>
              <w:rPr>
                <w:rFonts w:ascii="Arial" w:hAnsi="Arial" w:cs="Arial"/>
              </w:rPr>
            </w:pPr>
            <w:r w:rsidRPr="00870B10">
              <w:rPr>
                <w:rFonts w:ascii="Arial" w:hAnsi="Arial" w:cs="Arial"/>
              </w:rPr>
              <w:t>Acute myocardial infarction, unspecified site, subsequent episode of care</w:t>
            </w:r>
          </w:p>
        </w:tc>
      </w:tr>
      <w:tr w:rsidR="008906AE" w:rsidRPr="00870B10" w14:paraId="7F858D86" w14:textId="77777777" w:rsidTr="00841C4D">
        <w:tc>
          <w:tcPr>
            <w:tcW w:w="1631" w:type="dxa"/>
          </w:tcPr>
          <w:p w14:paraId="4DE050F3" w14:textId="77777777" w:rsidR="008906AE" w:rsidRPr="00870B10" w:rsidRDefault="008906AE" w:rsidP="00841C4D">
            <w:pPr>
              <w:rPr>
                <w:rFonts w:ascii="Arial" w:hAnsi="Arial" w:cs="Arial"/>
              </w:rPr>
            </w:pPr>
          </w:p>
        </w:tc>
        <w:tc>
          <w:tcPr>
            <w:tcW w:w="1513" w:type="dxa"/>
          </w:tcPr>
          <w:p w14:paraId="318E5CF6" w14:textId="77777777" w:rsidR="008906AE" w:rsidRPr="00870B10" w:rsidRDefault="008906AE" w:rsidP="00841C4D">
            <w:pPr>
              <w:rPr>
                <w:rFonts w:ascii="Arial" w:hAnsi="Arial" w:cs="Arial"/>
              </w:rPr>
            </w:pPr>
            <w:r w:rsidRPr="00870B10">
              <w:rPr>
                <w:rFonts w:ascii="Arial" w:hAnsi="Arial" w:cs="Arial"/>
              </w:rPr>
              <w:t>412</w:t>
            </w:r>
          </w:p>
        </w:tc>
        <w:tc>
          <w:tcPr>
            <w:tcW w:w="6206" w:type="dxa"/>
          </w:tcPr>
          <w:p w14:paraId="3D91054F" w14:textId="77777777" w:rsidR="008906AE" w:rsidRPr="00870B10" w:rsidRDefault="008906AE" w:rsidP="00841C4D">
            <w:pPr>
              <w:rPr>
                <w:rFonts w:ascii="Arial" w:hAnsi="Arial" w:cs="Arial"/>
              </w:rPr>
            </w:pPr>
            <w:r w:rsidRPr="00870B10">
              <w:rPr>
                <w:rFonts w:ascii="Arial" w:hAnsi="Arial" w:cs="Arial"/>
              </w:rPr>
              <w:t>Old myocardial infarction</w:t>
            </w:r>
          </w:p>
        </w:tc>
      </w:tr>
      <w:tr w:rsidR="008906AE" w:rsidRPr="00870B10" w14:paraId="5AC5052E" w14:textId="77777777" w:rsidTr="00841C4D">
        <w:tc>
          <w:tcPr>
            <w:tcW w:w="1631" w:type="dxa"/>
          </w:tcPr>
          <w:p w14:paraId="4193481D" w14:textId="7CD8B563" w:rsidR="008906AE" w:rsidRPr="00870B10" w:rsidRDefault="00511C7D" w:rsidP="00841C4D">
            <w:pPr>
              <w:rPr>
                <w:rFonts w:ascii="Arial" w:hAnsi="Arial" w:cs="Arial"/>
              </w:rPr>
            </w:pPr>
            <w:r>
              <w:rPr>
                <w:rFonts w:ascii="Arial" w:hAnsi="Arial" w:cs="Arial"/>
              </w:rPr>
              <w:t>ICD10</w:t>
            </w:r>
          </w:p>
        </w:tc>
        <w:tc>
          <w:tcPr>
            <w:tcW w:w="1513" w:type="dxa"/>
          </w:tcPr>
          <w:p w14:paraId="4A4252E2" w14:textId="2C3C8A45" w:rsidR="008906AE" w:rsidRPr="00870B10" w:rsidRDefault="008906AE" w:rsidP="00841C4D">
            <w:pPr>
              <w:rPr>
                <w:rFonts w:ascii="Arial" w:hAnsi="Arial" w:cs="Arial"/>
              </w:rPr>
            </w:pPr>
            <w:r w:rsidRPr="00870B10">
              <w:rPr>
                <w:rFonts w:ascii="Arial" w:hAnsi="Arial" w:cs="Arial"/>
              </w:rPr>
              <w:t>I21</w:t>
            </w:r>
          </w:p>
        </w:tc>
        <w:tc>
          <w:tcPr>
            <w:tcW w:w="6206" w:type="dxa"/>
          </w:tcPr>
          <w:p w14:paraId="6D72737A"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and non-</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nstemi</w:t>
            </w:r>
            <w:proofErr w:type="spellEnd"/>
            <w:r w:rsidRPr="00870B10">
              <w:rPr>
                <w:rFonts w:ascii="Arial" w:hAnsi="Arial" w:cs="Arial"/>
              </w:rPr>
              <w:t>) myocardial infarction</w:t>
            </w:r>
          </w:p>
        </w:tc>
      </w:tr>
      <w:tr w:rsidR="008906AE" w:rsidRPr="00870B10" w14:paraId="38CD1C61" w14:textId="77777777" w:rsidTr="00841C4D">
        <w:tc>
          <w:tcPr>
            <w:tcW w:w="1631" w:type="dxa"/>
          </w:tcPr>
          <w:p w14:paraId="5364AB46" w14:textId="77777777" w:rsidR="008906AE" w:rsidRPr="00870B10" w:rsidRDefault="008906AE" w:rsidP="00841C4D">
            <w:pPr>
              <w:rPr>
                <w:rFonts w:ascii="Arial" w:hAnsi="Arial" w:cs="Arial"/>
              </w:rPr>
            </w:pPr>
          </w:p>
        </w:tc>
        <w:tc>
          <w:tcPr>
            <w:tcW w:w="1513" w:type="dxa"/>
          </w:tcPr>
          <w:p w14:paraId="580B760B" w14:textId="299136F5" w:rsidR="008906AE" w:rsidRPr="00870B10" w:rsidRDefault="008906AE" w:rsidP="00841C4D">
            <w:pPr>
              <w:rPr>
                <w:rFonts w:ascii="Arial" w:hAnsi="Arial" w:cs="Arial"/>
              </w:rPr>
            </w:pPr>
            <w:r w:rsidRPr="00870B10">
              <w:rPr>
                <w:rFonts w:ascii="Arial" w:hAnsi="Arial" w:cs="Arial"/>
              </w:rPr>
              <w:t>I21.0</w:t>
            </w:r>
          </w:p>
        </w:tc>
        <w:tc>
          <w:tcPr>
            <w:tcW w:w="6206" w:type="dxa"/>
          </w:tcPr>
          <w:p w14:paraId="4ABC6720"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anterior wall</w:t>
            </w:r>
          </w:p>
        </w:tc>
      </w:tr>
      <w:tr w:rsidR="008906AE" w:rsidRPr="00870B10" w14:paraId="11A46499" w14:textId="77777777" w:rsidTr="00841C4D">
        <w:tc>
          <w:tcPr>
            <w:tcW w:w="1631" w:type="dxa"/>
          </w:tcPr>
          <w:p w14:paraId="2FC68257" w14:textId="77777777" w:rsidR="008906AE" w:rsidRPr="00870B10" w:rsidRDefault="008906AE" w:rsidP="00841C4D">
            <w:pPr>
              <w:rPr>
                <w:rFonts w:ascii="Arial" w:hAnsi="Arial" w:cs="Arial"/>
              </w:rPr>
            </w:pPr>
          </w:p>
        </w:tc>
        <w:tc>
          <w:tcPr>
            <w:tcW w:w="1513" w:type="dxa"/>
          </w:tcPr>
          <w:p w14:paraId="6D8319EC" w14:textId="42F63031" w:rsidR="008906AE" w:rsidRPr="00870B10" w:rsidRDefault="008906AE" w:rsidP="00841C4D">
            <w:pPr>
              <w:rPr>
                <w:rFonts w:ascii="Arial" w:hAnsi="Arial" w:cs="Arial"/>
              </w:rPr>
            </w:pPr>
            <w:r w:rsidRPr="00870B10">
              <w:rPr>
                <w:rFonts w:ascii="Arial" w:hAnsi="Arial" w:cs="Arial"/>
              </w:rPr>
              <w:t>I21.01</w:t>
            </w:r>
          </w:p>
        </w:tc>
        <w:tc>
          <w:tcPr>
            <w:tcW w:w="6206" w:type="dxa"/>
          </w:tcPr>
          <w:p w14:paraId="5986562A"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left main coronary artery</w:t>
            </w:r>
          </w:p>
        </w:tc>
      </w:tr>
      <w:tr w:rsidR="008906AE" w:rsidRPr="00870B10" w14:paraId="7799187C" w14:textId="77777777" w:rsidTr="00841C4D">
        <w:tc>
          <w:tcPr>
            <w:tcW w:w="1631" w:type="dxa"/>
          </w:tcPr>
          <w:p w14:paraId="6AB4052A" w14:textId="77777777" w:rsidR="008906AE" w:rsidRPr="00870B10" w:rsidRDefault="008906AE" w:rsidP="00841C4D">
            <w:pPr>
              <w:rPr>
                <w:rFonts w:ascii="Arial" w:hAnsi="Arial" w:cs="Arial"/>
              </w:rPr>
            </w:pPr>
          </w:p>
        </w:tc>
        <w:tc>
          <w:tcPr>
            <w:tcW w:w="1513" w:type="dxa"/>
          </w:tcPr>
          <w:p w14:paraId="17371652" w14:textId="79A3A3CF" w:rsidR="008906AE" w:rsidRPr="00870B10" w:rsidRDefault="008906AE" w:rsidP="00841C4D">
            <w:pPr>
              <w:rPr>
                <w:rFonts w:ascii="Arial" w:hAnsi="Arial" w:cs="Arial"/>
              </w:rPr>
            </w:pPr>
            <w:r w:rsidRPr="00870B10">
              <w:rPr>
                <w:rFonts w:ascii="Arial" w:hAnsi="Arial" w:cs="Arial"/>
              </w:rPr>
              <w:t>I21.02</w:t>
            </w:r>
          </w:p>
        </w:tc>
        <w:tc>
          <w:tcPr>
            <w:tcW w:w="6206" w:type="dxa"/>
          </w:tcPr>
          <w:p w14:paraId="375FF725"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left anterior descending coronary artery</w:t>
            </w:r>
          </w:p>
        </w:tc>
      </w:tr>
      <w:tr w:rsidR="008906AE" w:rsidRPr="00870B10" w14:paraId="7889F708" w14:textId="77777777" w:rsidTr="00841C4D">
        <w:tc>
          <w:tcPr>
            <w:tcW w:w="1631" w:type="dxa"/>
          </w:tcPr>
          <w:p w14:paraId="474D4947" w14:textId="77777777" w:rsidR="008906AE" w:rsidRPr="00870B10" w:rsidRDefault="008906AE" w:rsidP="00841C4D">
            <w:pPr>
              <w:rPr>
                <w:rFonts w:ascii="Arial" w:hAnsi="Arial" w:cs="Arial"/>
              </w:rPr>
            </w:pPr>
          </w:p>
        </w:tc>
        <w:tc>
          <w:tcPr>
            <w:tcW w:w="1513" w:type="dxa"/>
          </w:tcPr>
          <w:p w14:paraId="7B0108EC" w14:textId="15D03E81" w:rsidR="008906AE" w:rsidRPr="00870B10" w:rsidRDefault="008906AE" w:rsidP="00841C4D">
            <w:pPr>
              <w:rPr>
                <w:rFonts w:ascii="Arial" w:hAnsi="Arial" w:cs="Arial"/>
              </w:rPr>
            </w:pPr>
            <w:r w:rsidRPr="00870B10">
              <w:rPr>
                <w:rFonts w:ascii="Arial" w:hAnsi="Arial" w:cs="Arial"/>
              </w:rPr>
              <w:t>I21.09</w:t>
            </w:r>
          </w:p>
        </w:tc>
        <w:tc>
          <w:tcPr>
            <w:tcW w:w="6206" w:type="dxa"/>
          </w:tcPr>
          <w:p w14:paraId="71C047A8"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xml:space="preserve">) myocardial infarction involving </w:t>
            </w:r>
            <w:proofErr w:type="gramStart"/>
            <w:r w:rsidRPr="00870B10">
              <w:rPr>
                <w:rFonts w:ascii="Arial" w:hAnsi="Arial" w:cs="Arial"/>
              </w:rPr>
              <w:t>other</w:t>
            </w:r>
            <w:proofErr w:type="gramEnd"/>
            <w:r w:rsidRPr="00870B10">
              <w:rPr>
                <w:rFonts w:ascii="Arial" w:hAnsi="Arial" w:cs="Arial"/>
              </w:rPr>
              <w:t xml:space="preserve"> coronary artery of anterior wall</w:t>
            </w:r>
          </w:p>
        </w:tc>
      </w:tr>
      <w:tr w:rsidR="008906AE" w:rsidRPr="00870B10" w14:paraId="58DD5FDF" w14:textId="77777777" w:rsidTr="00841C4D">
        <w:tc>
          <w:tcPr>
            <w:tcW w:w="1631" w:type="dxa"/>
          </w:tcPr>
          <w:p w14:paraId="5FD6E99C" w14:textId="77777777" w:rsidR="008906AE" w:rsidRPr="00870B10" w:rsidRDefault="008906AE" w:rsidP="00841C4D">
            <w:pPr>
              <w:rPr>
                <w:rFonts w:ascii="Arial" w:hAnsi="Arial" w:cs="Arial"/>
              </w:rPr>
            </w:pPr>
          </w:p>
        </w:tc>
        <w:tc>
          <w:tcPr>
            <w:tcW w:w="1513" w:type="dxa"/>
          </w:tcPr>
          <w:p w14:paraId="52CD01AD" w14:textId="70FA898A" w:rsidR="008906AE" w:rsidRPr="00870B10" w:rsidRDefault="008906AE" w:rsidP="00841C4D">
            <w:pPr>
              <w:rPr>
                <w:rFonts w:ascii="Arial" w:hAnsi="Arial" w:cs="Arial"/>
              </w:rPr>
            </w:pPr>
            <w:r w:rsidRPr="00870B10">
              <w:rPr>
                <w:rFonts w:ascii="Arial" w:hAnsi="Arial" w:cs="Arial"/>
              </w:rPr>
              <w:t>I21.1</w:t>
            </w:r>
          </w:p>
        </w:tc>
        <w:tc>
          <w:tcPr>
            <w:tcW w:w="6206" w:type="dxa"/>
          </w:tcPr>
          <w:p w14:paraId="1DC63B4B"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inferior wall</w:t>
            </w:r>
          </w:p>
        </w:tc>
      </w:tr>
      <w:tr w:rsidR="008906AE" w:rsidRPr="00870B10" w14:paraId="7774929E" w14:textId="77777777" w:rsidTr="00841C4D">
        <w:tc>
          <w:tcPr>
            <w:tcW w:w="1631" w:type="dxa"/>
          </w:tcPr>
          <w:p w14:paraId="3FB3CD9F" w14:textId="77777777" w:rsidR="008906AE" w:rsidRPr="00870B10" w:rsidRDefault="008906AE" w:rsidP="00841C4D">
            <w:pPr>
              <w:rPr>
                <w:rFonts w:ascii="Arial" w:hAnsi="Arial" w:cs="Arial"/>
              </w:rPr>
            </w:pPr>
          </w:p>
        </w:tc>
        <w:tc>
          <w:tcPr>
            <w:tcW w:w="1513" w:type="dxa"/>
          </w:tcPr>
          <w:p w14:paraId="6FE41DE8" w14:textId="567B798E" w:rsidR="008906AE" w:rsidRPr="00870B10" w:rsidRDefault="008906AE" w:rsidP="00841C4D">
            <w:pPr>
              <w:rPr>
                <w:rFonts w:ascii="Arial" w:hAnsi="Arial" w:cs="Arial"/>
              </w:rPr>
            </w:pPr>
            <w:r w:rsidRPr="00870B10">
              <w:rPr>
                <w:rFonts w:ascii="Arial" w:hAnsi="Arial" w:cs="Arial"/>
              </w:rPr>
              <w:t>I21.11</w:t>
            </w:r>
          </w:p>
        </w:tc>
        <w:tc>
          <w:tcPr>
            <w:tcW w:w="6206" w:type="dxa"/>
          </w:tcPr>
          <w:p w14:paraId="1D5C429F"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right coronary artery</w:t>
            </w:r>
          </w:p>
        </w:tc>
      </w:tr>
      <w:tr w:rsidR="008906AE" w:rsidRPr="00870B10" w14:paraId="62E15DE3" w14:textId="77777777" w:rsidTr="00841C4D">
        <w:tc>
          <w:tcPr>
            <w:tcW w:w="1631" w:type="dxa"/>
          </w:tcPr>
          <w:p w14:paraId="4E29B4D4" w14:textId="77777777" w:rsidR="008906AE" w:rsidRPr="00870B10" w:rsidRDefault="008906AE" w:rsidP="00841C4D">
            <w:pPr>
              <w:rPr>
                <w:rFonts w:ascii="Arial" w:hAnsi="Arial" w:cs="Arial"/>
              </w:rPr>
            </w:pPr>
          </w:p>
        </w:tc>
        <w:tc>
          <w:tcPr>
            <w:tcW w:w="1513" w:type="dxa"/>
          </w:tcPr>
          <w:p w14:paraId="310B058E" w14:textId="59F31154" w:rsidR="008906AE" w:rsidRPr="00870B10" w:rsidRDefault="008906AE" w:rsidP="00841C4D">
            <w:pPr>
              <w:rPr>
                <w:rFonts w:ascii="Arial" w:hAnsi="Arial" w:cs="Arial"/>
              </w:rPr>
            </w:pPr>
            <w:r w:rsidRPr="00870B10">
              <w:rPr>
                <w:rFonts w:ascii="Arial" w:hAnsi="Arial" w:cs="Arial"/>
              </w:rPr>
              <w:t>I21.19</w:t>
            </w:r>
          </w:p>
        </w:tc>
        <w:tc>
          <w:tcPr>
            <w:tcW w:w="6206" w:type="dxa"/>
          </w:tcPr>
          <w:p w14:paraId="0EE0D894"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xml:space="preserve">) myocardial infarction involving </w:t>
            </w:r>
            <w:proofErr w:type="gramStart"/>
            <w:r w:rsidRPr="00870B10">
              <w:rPr>
                <w:rFonts w:ascii="Arial" w:hAnsi="Arial" w:cs="Arial"/>
              </w:rPr>
              <w:t>other</w:t>
            </w:r>
            <w:proofErr w:type="gramEnd"/>
            <w:r w:rsidRPr="00870B10">
              <w:rPr>
                <w:rFonts w:ascii="Arial" w:hAnsi="Arial" w:cs="Arial"/>
              </w:rPr>
              <w:t xml:space="preserve"> coronary artery of inferior wall</w:t>
            </w:r>
          </w:p>
        </w:tc>
      </w:tr>
      <w:tr w:rsidR="008906AE" w:rsidRPr="00870B10" w14:paraId="36ED2510" w14:textId="77777777" w:rsidTr="00841C4D">
        <w:tc>
          <w:tcPr>
            <w:tcW w:w="1631" w:type="dxa"/>
          </w:tcPr>
          <w:p w14:paraId="7ADBA92C" w14:textId="77777777" w:rsidR="008906AE" w:rsidRPr="00870B10" w:rsidRDefault="008906AE" w:rsidP="00841C4D">
            <w:pPr>
              <w:rPr>
                <w:rFonts w:ascii="Arial" w:hAnsi="Arial" w:cs="Arial"/>
              </w:rPr>
            </w:pPr>
          </w:p>
        </w:tc>
        <w:tc>
          <w:tcPr>
            <w:tcW w:w="1513" w:type="dxa"/>
          </w:tcPr>
          <w:p w14:paraId="57F609C6" w14:textId="5CECAE10" w:rsidR="008906AE" w:rsidRPr="00870B10" w:rsidRDefault="008906AE" w:rsidP="00841C4D">
            <w:pPr>
              <w:rPr>
                <w:rFonts w:ascii="Arial" w:hAnsi="Arial" w:cs="Arial"/>
              </w:rPr>
            </w:pPr>
            <w:r w:rsidRPr="00870B10">
              <w:rPr>
                <w:rFonts w:ascii="Arial" w:hAnsi="Arial" w:cs="Arial"/>
              </w:rPr>
              <w:t>I21.2</w:t>
            </w:r>
          </w:p>
        </w:tc>
        <w:tc>
          <w:tcPr>
            <w:tcW w:w="6206" w:type="dxa"/>
          </w:tcPr>
          <w:p w14:paraId="14E1D676"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other sites</w:t>
            </w:r>
          </w:p>
        </w:tc>
      </w:tr>
      <w:tr w:rsidR="008906AE" w:rsidRPr="00870B10" w14:paraId="78841EC9" w14:textId="77777777" w:rsidTr="00841C4D">
        <w:tc>
          <w:tcPr>
            <w:tcW w:w="1631" w:type="dxa"/>
          </w:tcPr>
          <w:p w14:paraId="42B3B97E" w14:textId="77777777" w:rsidR="008906AE" w:rsidRPr="00870B10" w:rsidRDefault="008906AE" w:rsidP="00841C4D">
            <w:pPr>
              <w:rPr>
                <w:rFonts w:ascii="Arial" w:hAnsi="Arial" w:cs="Arial"/>
              </w:rPr>
            </w:pPr>
          </w:p>
        </w:tc>
        <w:tc>
          <w:tcPr>
            <w:tcW w:w="1513" w:type="dxa"/>
          </w:tcPr>
          <w:p w14:paraId="03DFF915" w14:textId="7EDE80E3" w:rsidR="008906AE" w:rsidRPr="00870B10" w:rsidRDefault="008906AE" w:rsidP="00841C4D">
            <w:pPr>
              <w:rPr>
                <w:rFonts w:ascii="Arial" w:hAnsi="Arial" w:cs="Arial"/>
              </w:rPr>
            </w:pPr>
            <w:r w:rsidRPr="00870B10">
              <w:rPr>
                <w:rFonts w:ascii="Arial" w:hAnsi="Arial" w:cs="Arial"/>
              </w:rPr>
              <w:t>I21.21</w:t>
            </w:r>
          </w:p>
        </w:tc>
        <w:tc>
          <w:tcPr>
            <w:tcW w:w="6206" w:type="dxa"/>
          </w:tcPr>
          <w:p w14:paraId="42635A18"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left circumflex coronary artery</w:t>
            </w:r>
          </w:p>
        </w:tc>
      </w:tr>
      <w:tr w:rsidR="008906AE" w:rsidRPr="00870B10" w14:paraId="603432DE" w14:textId="77777777" w:rsidTr="00841C4D">
        <w:tc>
          <w:tcPr>
            <w:tcW w:w="1631" w:type="dxa"/>
          </w:tcPr>
          <w:p w14:paraId="7F9DFD93" w14:textId="77777777" w:rsidR="008906AE" w:rsidRPr="00870B10" w:rsidRDefault="008906AE" w:rsidP="00841C4D">
            <w:pPr>
              <w:rPr>
                <w:rFonts w:ascii="Arial" w:hAnsi="Arial" w:cs="Arial"/>
              </w:rPr>
            </w:pPr>
          </w:p>
        </w:tc>
        <w:tc>
          <w:tcPr>
            <w:tcW w:w="1513" w:type="dxa"/>
          </w:tcPr>
          <w:p w14:paraId="6B15FAA5" w14:textId="390385F1" w:rsidR="008906AE" w:rsidRPr="00870B10" w:rsidRDefault="008906AE" w:rsidP="00841C4D">
            <w:pPr>
              <w:rPr>
                <w:rFonts w:ascii="Arial" w:hAnsi="Arial" w:cs="Arial"/>
              </w:rPr>
            </w:pPr>
            <w:r w:rsidRPr="00870B10">
              <w:rPr>
                <w:rFonts w:ascii="Arial" w:hAnsi="Arial" w:cs="Arial"/>
              </w:rPr>
              <w:t>I21.29</w:t>
            </w:r>
          </w:p>
        </w:tc>
        <w:tc>
          <w:tcPr>
            <w:tcW w:w="6206" w:type="dxa"/>
          </w:tcPr>
          <w:p w14:paraId="453D6ABA"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involving other sites</w:t>
            </w:r>
          </w:p>
        </w:tc>
      </w:tr>
      <w:tr w:rsidR="008906AE" w:rsidRPr="00870B10" w14:paraId="34E0265B" w14:textId="77777777" w:rsidTr="00841C4D">
        <w:tc>
          <w:tcPr>
            <w:tcW w:w="1631" w:type="dxa"/>
          </w:tcPr>
          <w:p w14:paraId="4D904B8F" w14:textId="77777777" w:rsidR="008906AE" w:rsidRPr="00870B10" w:rsidRDefault="008906AE" w:rsidP="00841C4D">
            <w:pPr>
              <w:rPr>
                <w:rFonts w:ascii="Arial" w:hAnsi="Arial" w:cs="Arial"/>
              </w:rPr>
            </w:pPr>
          </w:p>
        </w:tc>
        <w:tc>
          <w:tcPr>
            <w:tcW w:w="1513" w:type="dxa"/>
          </w:tcPr>
          <w:p w14:paraId="33AF8FC8" w14:textId="57364398" w:rsidR="008906AE" w:rsidRPr="00870B10" w:rsidRDefault="008906AE" w:rsidP="00841C4D">
            <w:pPr>
              <w:rPr>
                <w:rFonts w:ascii="Arial" w:hAnsi="Arial" w:cs="Arial"/>
              </w:rPr>
            </w:pPr>
            <w:r w:rsidRPr="00870B10">
              <w:rPr>
                <w:rFonts w:ascii="Arial" w:hAnsi="Arial" w:cs="Arial"/>
              </w:rPr>
              <w:t>I21.3</w:t>
            </w:r>
          </w:p>
        </w:tc>
        <w:tc>
          <w:tcPr>
            <w:tcW w:w="6206" w:type="dxa"/>
          </w:tcPr>
          <w:p w14:paraId="712BB588" w14:textId="77777777" w:rsidR="008906AE" w:rsidRPr="00870B10" w:rsidRDefault="008906AE" w:rsidP="00841C4D">
            <w:pPr>
              <w:rPr>
                <w:rFonts w:ascii="Arial" w:hAnsi="Arial" w:cs="Arial"/>
              </w:rPr>
            </w:pPr>
            <w:r w:rsidRPr="00870B10">
              <w:rPr>
                <w:rFonts w:ascii="Arial" w:hAnsi="Arial" w:cs="Arial"/>
              </w:rPr>
              <w:t>St elevation (</w:t>
            </w:r>
            <w:proofErr w:type="spellStart"/>
            <w:r w:rsidRPr="00870B10">
              <w:rPr>
                <w:rFonts w:ascii="Arial" w:hAnsi="Arial" w:cs="Arial"/>
              </w:rPr>
              <w:t>stemi</w:t>
            </w:r>
            <w:proofErr w:type="spellEnd"/>
            <w:r w:rsidRPr="00870B10">
              <w:rPr>
                <w:rFonts w:ascii="Arial" w:hAnsi="Arial" w:cs="Arial"/>
              </w:rPr>
              <w:t>) myocardial infarction of unspecified site</w:t>
            </w:r>
          </w:p>
        </w:tc>
      </w:tr>
      <w:tr w:rsidR="008906AE" w:rsidRPr="00870B10" w14:paraId="0973B4B7" w14:textId="77777777" w:rsidTr="00841C4D">
        <w:tc>
          <w:tcPr>
            <w:tcW w:w="1631" w:type="dxa"/>
          </w:tcPr>
          <w:p w14:paraId="162C45F5" w14:textId="77777777" w:rsidR="008906AE" w:rsidRPr="00870B10" w:rsidRDefault="008906AE" w:rsidP="00841C4D">
            <w:pPr>
              <w:rPr>
                <w:rFonts w:ascii="Arial" w:hAnsi="Arial" w:cs="Arial"/>
              </w:rPr>
            </w:pPr>
          </w:p>
        </w:tc>
        <w:tc>
          <w:tcPr>
            <w:tcW w:w="1513" w:type="dxa"/>
          </w:tcPr>
          <w:p w14:paraId="3B8473C3" w14:textId="57CBFE47" w:rsidR="008906AE" w:rsidRPr="00870B10" w:rsidRDefault="008906AE" w:rsidP="00841C4D">
            <w:pPr>
              <w:rPr>
                <w:rFonts w:ascii="Arial" w:hAnsi="Arial" w:cs="Arial"/>
              </w:rPr>
            </w:pPr>
            <w:r w:rsidRPr="00870B10">
              <w:rPr>
                <w:rFonts w:ascii="Arial" w:hAnsi="Arial" w:cs="Arial"/>
              </w:rPr>
              <w:t>I21.4</w:t>
            </w:r>
          </w:p>
        </w:tc>
        <w:tc>
          <w:tcPr>
            <w:tcW w:w="6206" w:type="dxa"/>
          </w:tcPr>
          <w:p w14:paraId="6359DCAD" w14:textId="77777777" w:rsidR="008906AE" w:rsidRPr="00870B10" w:rsidRDefault="008906AE" w:rsidP="00841C4D">
            <w:pPr>
              <w:rPr>
                <w:rFonts w:ascii="Arial" w:hAnsi="Arial" w:cs="Arial"/>
              </w:rPr>
            </w:pPr>
            <w:r w:rsidRPr="00870B10">
              <w:rPr>
                <w:rFonts w:ascii="Arial" w:hAnsi="Arial" w:cs="Arial"/>
              </w:rPr>
              <w:t>Non-</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nstemi</w:t>
            </w:r>
            <w:proofErr w:type="spellEnd"/>
            <w:r w:rsidRPr="00870B10">
              <w:rPr>
                <w:rFonts w:ascii="Arial" w:hAnsi="Arial" w:cs="Arial"/>
              </w:rPr>
              <w:t>) myocardial infarction</w:t>
            </w:r>
          </w:p>
        </w:tc>
      </w:tr>
      <w:tr w:rsidR="008906AE" w:rsidRPr="00870B10" w14:paraId="45A4B759" w14:textId="77777777" w:rsidTr="00841C4D">
        <w:tc>
          <w:tcPr>
            <w:tcW w:w="1631" w:type="dxa"/>
          </w:tcPr>
          <w:p w14:paraId="36E8781E" w14:textId="77777777" w:rsidR="008906AE" w:rsidRPr="00870B10" w:rsidRDefault="008906AE" w:rsidP="00841C4D">
            <w:pPr>
              <w:rPr>
                <w:rFonts w:ascii="Arial" w:hAnsi="Arial" w:cs="Arial"/>
              </w:rPr>
            </w:pPr>
          </w:p>
        </w:tc>
        <w:tc>
          <w:tcPr>
            <w:tcW w:w="1513" w:type="dxa"/>
          </w:tcPr>
          <w:p w14:paraId="0F54F41D" w14:textId="47E6BE63" w:rsidR="008906AE" w:rsidRPr="00870B10" w:rsidRDefault="008906AE" w:rsidP="00841C4D">
            <w:pPr>
              <w:rPr>
                <w:rFonts w:ascii="Arial" w:hAnsi="Arial" w:cs="Arial"/>
              </w:rPr>
            </w:pPr>
            <w:r w:rsidRPr="00870B10">
              <w:rPr>
                <w:rFonts w:ascii="Arial" w:hAnsi="Arial" w:cs="Arial"/>
              </w:rPr>
              <w:t>I22</w:t>
            </w:r>
          </w:p>
        </w:tc>
        <w:tc>
          <w:tcPr>
            <w:tcW w:w="6206" w:type="dxa"/>
          </w:tcPr>
          <w:p w14:paraId="4925AE83" w14:textId="77777777" w:rsidR="008906AE" w:rsidRPr="00870B10" w:rsidRDefault="008906AE" w:rsidP="00841C4D">
            <w:pPr>
              <w:rPr>
                <w:rFonts w:ascii="Arial" w:hAnsi="Arial" w:cs="Arial"/>
              </w:rPr>
            </w:pPr>
            <w:r w:rsidRPr="00870B10">
              <w:rPr>
                <w:rFonts w:ascii="Arial" w:hAnsi="Arial" w:cs="Arial"/>
              </w:rPr>
              <w:t xml:space="preserve">Subsequent </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stemi</w:t>
            </w:r>
            <w:proofErr w:type="spellEnd"/>
            <w:r w:rsidRPr="00870B10">
              <w:rPr>
                <w:rFonts w:ascii="Arial" w:hAnsi="Arial" w:cs="Arial"/>
              </w:rPr>
              <w:t>) and non-</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nstemi</w:t>
            </w:r>
            <w:proofErr w:type="spellEnd"/>
            <w:r w:rsidRPr="00870B10">
              <w:rPr>
                <w:rFonts w:ascii="Arial" w:hAnsi="Arial" w:cs="Arial"/>
              </w:rPr>
              <w:t>) myocardial infarction</w:t>
            </w:r>
          </w:p>
        </w:tc>
      </w:tr>
      <w:tr w:rsidR="008906AE" w:rsidRPr="00870B10" w14:paraId="7F8EE1A6" w14:textId="77777777" w:rsidTr="00841C4D">
        <w:tc>
          <w:tcPr>
            <w:tcW w:w="1631" w:type="dxa"/>
          </w:tcPr>
          <w:p w14:paraId="5B1AB06A" w14:textId="77777777" w:rsidR="008906AE" w:rsidRPr="00870B10" w:rsidRDefault="008906AE" w:rsidP="00841C4D">
            <w:pPr>
              <w:rPr>
                <w:rFonts w:ascii="Arial" w:hAnsi="Arial" w:cs="Arial"/>
              </w:rPr>
            </w:pPr>
          </w:p>
        </w:tc>
        <w:tc>
          <w:tcPr>
            <w:tcW w:w="1513" w:type="dxa"/>
          </w:tcPr>
          <w:p w14:paraId="29EEBF9B" w14:textId="7A22B893" w:rsidR="008906AE" w:rsidRPr="00870B10" w:rsidRDefault="008906AE" w:rsidP="00841C4D">
            <w:pPr>
              <w:rPr>
                <w:rFonts w:ascii="Arial" w:hAnsi="Arial" w:cs="Arial"/>
              </w:rPr>
            </w:pPr>
            <w:r w:rsidRPr="00870B10">
              <w:rPr>
                <w:rFonts w:ascii="Arial" w:hAnsi="Arial" w:cs="Arial"/>
              </w:rPr>
              <w:t>I22.0</w:t>
            </w:r>
          </w:p>
        </w:tc>
        <w:tc>
          <w:tcPr>
            <w:tcW w:w="6206" w:type="dxa"/>
          </w:tcPr>
          <w:p w14:paraId="473962C4" w14:textId="77777777" w:rsidR="008906AE" w:rsidRPr="00870B10" w:rsidRDefault="008906AE" w:rsidP="00841C4D">
            <w:pPr>
              <w:rPr>
                <w:rFonts w:ascii="Arial" w:hAnsi="Arial" w:cs="Arial"/>
              </w:rPr>
            </w:pPr>
            <w:r w:rsidRPr="00870B10">
              <w:rPr>
                <w:rFonts w:ascii="Arial" w:hAnsi="Arial" w:cs="Arial"/>
              </w:rPr>
              <w:t xml:space="preserve">Subsequent </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stemi</w:t>
            </w:r>
            <w:proofErr w:type="spellEnd"/>
            <w:r w:rsidRPr="00870B10">
              <w:rPr>
                <w:rFonts w:ascii="Arial" w:hAnsi="Arial" w:cs="Arial"/>
              </w:rPr>
              <w:t>) myocardial infarction of anterior wall</w:t>
            </w:r>
          </w:p>
        </w:tc>
      </w:tr>
      <w:tr w:rsidR="008906AE" w:rsidRPr="00870B10" w14:paraId="24827E86" w14:textId="77777777" w:rsidTr="00841C4D">
        <w:tc>
          <w:tcPr>
            <w:tcW w:w="1631" w:type="dxa"/>
          </w:tcPr>
          <w:p w14:paraId="2773A574" w14:textId="77777777" w:rsidR="008906AE" w:rsidRPr="00870B10" w:rsidRDefault="008906AE" w:rsidP="00841C4D">
            <w:pPr>
              <w:rPr>
                <w:rFonts w:ascii="Arial" w:hAnsi="Arial" w:cs="Arial"/>
              </w:rPr>
            </w:pPr>
          </w:p>
        </w:tc>
        <w:tc>
          <w:tcPr>
            <w:tcW w:w="1513" w:type="dxa"/>
          </w:tcPr>
          <w:p w14:paraId="1A9F0844" w14:textId="210FCCBA" w:rsidR="008906AE" w:rsidRPr="00870B10" w:rsidRDefault="008906AE" w:rsidP="00841C4D">
            <w:pPr>
              <w:rPr>
                <w:rFonts w:ascii="Arial" w:hAnsi="Arial" w:cs="Arial"/>
              </w:rPr>
            </w:pPr>
            <w:r w:rsidRPr="00870B10">
              <w:rPr>
                <w:rFonts w:ascii="Arial" w:hAnsi="Arial" w:cs="Arial"/>
              </w:rPr>
              <w:t>I22.1</w:t>
            </w:r>
          </w:p>
        </w:tc>
        <w:tc>
          <w:tcPr>
            <w:tcW w:w="6206" w:type="dxa"/>
          </w:tcPr>
          <w:p w14:paraId="620CEA39" w14:textId="77777777" w:rsidR="008906AE" w:rsidRPr="00870B10" w:rsidRDefault="008906AE" w:rsidP="00841C4D">
            <w:pPr>
              <w:rPr>
                <w:rFonts w:ascii="Arial" w:hAnsi="Arial" w:cs="Arial"/>
              </w:rPr>
            </w:pPr>
            <w:r w:rsidRPr="00870B10">
              <w:rPr>
                <w:rFonts w:ascii="Arial" w:hAnsi="Arial" w:cs="Arial"/>
              </w:rPr>
              <w:t xml:space="preserve">Subsequent </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stemi</w:t>
            </w:r>
            <w:proofErr w:type="spellEnd"/>
            <w:r w:rsidRPr="00870B10">
              <w:rPr>
                <w:rFonts w:ascii="Arial" w:hAnsi="Arial" w:cs="Arial"/>
              </w:rPr>
              <w:t>) myocardial infarction of inferior wall</w:t>
            </w:r>
          </w:p>
        </w:tc>
      </w:tr>
      <w:tr w:rsidR="008906AE" w:rsidRPr="00870B10" w14:paraId="66999112" w14:textId="77777777" w:rsidTr="00841C4D">
        <w:tc>
          <w:tcPr>
            <w:tcW w:w="1631" w:type="dxa"/>
          </w:tcPr>
          <w:p w14:paraId="3D3CB126" w14:textId="77777777" w:rsidR="008906AE" w:rsidRPr="00870B10" w:rsidRDefault="008906AE" w:rsidP="00841C4D">
            <w:pPr>
              <w:rPr>
                <w:rFonts w:ascii="Arial" w:hAnsi="Arial" w:cs="Arial"/>
              </w:rPr>
            </w:pPr>
          </w:p>
        </w:tc>
        <w:tc>
          <w:tcPr>
            <w:tcW w:w="1513" w:type="dxa"/>
          </w:tcPr>
          <w:p w14:paraId="5C64C9CE" w14:textId="762DAFA4" w:rsidR="008906AE" w:rsidRPr="00870B10" w:rsidRDefault="008906AE" w:rsidP="00841C4D">
            <w:pPr>
              <w:rPr>
                <w:rFonts w:ascii="Arial" w:hAnsi="Arial" w:cs="Arial"/>
              </w:rPr>
            </w:pPr>
            <w:r w:rsidRPr="00870B10">
              <w:rPr>
                <w:rFonts w:ascii="Arial" w:hAnsi="Arial" w:cs="Arial"/>
              </w:rPr>
              <w:t>I22.2</w:t>
            </w:r>
          </w:p>
        </w:tc>
        <w:tc>
          <w:tcPr>
            <w:tcW w:w="6206" w:type="dxa"/>
          </w:tcPr>
          <w:p w14:paraId="219EDD39" w14:textId="77777777" w:rsidR="008906AE" w:rsidRPr="00870B10" w:rsidRDefault="008906AE" w:rsidP="00841C4D">
            <w:pPr>
              <w:rPr>
                <w:rFonts w:ascii="Arial" w:hAnsi="Arial" w:cs="Arial"/>
              </w:rPr>
            </w:pPr>
            <w:r w:rsidRPr="00870B10">
              <w:rPr>
                <w:rFonts w:ascii="Arial" w:hAnsi="Arial" w:cs="Arial"/>
              </w:rPr>
              <w:t>Subsequent non-</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nstemi</w:t>
            </w:r>
            <w:proofErr w:type="spellEnd"/>
            <w:r w:rsidRPr="00870B10">
              <w:rPr>
                <w:rFonts w:ascii="Arial" w:hAnsi="Arial" w:cs="Arial"/>
              </w:rPr>
              <w:t>) myocardial infarction</w:t>
            </w:r>
          </w:p>
        </w:tc>
      </w:tr>
      <w:tr w:rsidR="008906AE" w:rsidRPr="00870B10" w14:paraId="795EA1C6" w14:textId="77777777" w:rsidTr="00841C4D">
        <w:tc>
          <w:tcPr>
            <w:tcW w:w="1631" w:type="dxa"/>
          </w:tcPr>
          <w:p w14:paraId="2C5F56AD" w14:textId="77777777" w:rsidR="008906AE" w:rsidRPr="00870B10" w:rsidRDefault="008906AE" w:rsidP="00841C4D">
            <w:pPr>
              <w:rPr>
                <w:rFonts w:ascii="Arial" w:hAnsi="Arial" w:cs="Arial"/>
              </w:rPr>
            </w:pPr>
          </w:p>
        </w:tc>
        <w:tc>
          <w:tcPr>
            <w:tcW w:w="1513" w:type="dxa"/>
          </w:tcPr>
          <w:p w14:paraId="608CFD58" w14:textId="51B82FFF" w:rsidR="008906AE" w:rsidRPr="00870B10" w:rsidRDefault="008906AE" w:rsidP="00841C4D">
            <w:pPr>
              <w:rPr>
                <w:rFonts w:ascii="Arial" w:hAnsi="Arial" w:cs="Arial"/>
              </w:rPr>
            </w:pPr>
            <w:r w:rsidRPr="00870B10">
              <w:rPr>
                <w:rFonts w:ascii="Arial" w:hAnsi="Arial" w:cs="Arial"/>
              </w:rPr>
              <w:t>I22.8</w:t>
            </w:r>
          </w:p>
        </w:tc>
        <w:tc>
          <w:tcPr>
            <w:tcW w:w="6206" w:type="dxa"/>
          </w:tcPr>
          <w:p w14:paraId="1BDFF249" w14:textId="77777777" w:rsidR="008906AE" w:rsidRPr="00870B10" w:rsidRDefault="008906AE" w:rsidP="00841C4D">
            <w:pPr>
              <w:rPr>
                <w:rFonts w:ascii="Arial" w:hAnsi="Arial" w:cs="Arial"/>
              </w:rPr>
            </w:pPr>
            <w:r w:rsidRPr="00870B10">
              <w:rPr>
                <w:rFonts w:ascii="Arial" w:hAnsi="Arial" w:cs="Arial"/>
              </w:rPr>
              <w:t xml:space="preserve">Subsequent </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stemi</w:t>
            </w:r>
            <w:proofErr w:type="spellEnd"/>
            <w:r w:rsidRPr="00870B10">
              <w:rPr>
                <w:rFonts w:ascii="Arial" w:hAnsi="Arial" w:cs="Arial"/>
              </w:rPr>
              <w:t>) myocardial infarction of other sites</w:t>
            </w:r>
          </w:p>
        </w:tc>
      </w:tr>
      <w:tr w:rsidR="008906AE" w:rsidRPr="00870B10" w14:paraId="1B72C215" w14:textId="77777777" w:rsidTr="00841C4D">
        <w:tc>
          <w:tcPr>
            <w:tcW w:w="1631" w:type="dxa"/>
          </w:tcPr>
          <w:p w14:paraId="3E711F2B" w14:textId="77777777" w:rsidR="008906AE" w:rsidRPr="00870B10" w:rsidRDefault="008906AE" w:rsidP="00841C4D">
            <w:pPr>
              <w:rPr>
                <w:rFonts w:ascii="Arial" w:hAnsi="Arial" w:cs="Arial"/>
              </w:rPr>
            </w:pPr>
          </w:p>
        </w:tc>
        <w:tc>
          <w:tcPr>
            <w:tcW w:w="1513" w:type="dxa"/>
          </w:tcPr>
          <w:p w14:paraId="14C58060" w14:textId="22162893" w:rsidR="008906AE" w:rsidRPr="00870B10" w:rsidRDefault="008906AE" w:rsidP="00841C4D">
            <w:pPr>
              <w:rPr>
                <w:rFonts w:ascii="Arial" w:hAnsi="Arial" w:cs="Arial"/>
              </w:rPr>
            </w:pPr>
            <w:r w:rsidRPr="00870B10">
              <w:rPr>
                <w:rFonts w:ascii="Arial" w:hAnsi="Arial" w:cs="Arial"/>
              </w:rPr>
              <w:t>I22.9</w:t>
            </w:r>
          </w:p>
        </w:tc>
        <w:tc>
          <w:tcPr>
            <w:tcW w:w="6206" w:type="dxa"/>
          </w:tcPr>
          <w:p w14:paraId="77DAAED9" w14:textId="77777777" w:rsidR="008906AE" w:rsidRPr="00870B10" w:rsidRDefault="008906AE" w:rsidP="00841C4D">
            <w:pPr>
              <w:rPr>
                <w:rFonts w:ascii="Arial" w:hAnsi="Arial" w:cs="Arial"/>
              </w:rPr>
            </w:pPr>
            <w:r w:rsidRPr="00870B10">
              <w:rPr>
                <w:rFonts w:ascii="Arial" w:hAnsi="Arial" w:cs="Arial"/>
              </w:rPr>
              <w:t xml:space="preserve">Subsequent </w:t>
            </w:r>
            <w:proofErr w:type="spellStart"/>
            <w:r w:rsidRPr="00870B10">
              <w:rPr>
                <w:rFonts w:ascii="Arial" w:hAnsi="Arial" w:cs="Arial"/>
              </w:rPr>
              <w:t>st</w:t>
            </w:r>
            <w:proofErr w:type="spellEnd"/>
            <w:r w:rsidRPr="00870B10">
              <w:rPr>
                <w:rFonts w:ascii="Arial" w:hAnsi="Arial" w:cs="Arial"/>
              </w:rPr>
              <w:t xml:space="preserve"> elevation (</w:t>
            </w:r>
            <w:proofErr w:type="spellStart"/>
            <w:r w:rsidRPr="00870B10">
              <w:rPr>
                <w:rFonts w:ascii="Arial" w:hAnsi="Arial" w:cs="Arial"/>
              </w:rPr>
              <w:t>stemi</w:t>
            </w:r>
            <w:proofErr w:type="spellEnd"/>
            <w:r w:rsidRPr="00870B10">
              <w:rPr>
                <w:rFonts w:ascii="Arial" w:hAnsi="Arial" w:cs="Arial"/>
              </w:rPr>
              <w:t>) myocardial infarction of unspecified site</w:t>
            </w:r>
          </w:p>
        </w:tc>
      </w:tr>
      <w:tr w:rsidR="008906AE" w:rsidRPr="00870B10" w14:paraId="623B04EF" w14:textId="77777777" w:rsidTr="00841C4D">
        <w:tc>
          <w:tcPr>
            <w:tcW w:w="1631" w:type="dxa"/>
          </w:tcPr>
          <w:p w14:paraId="1C8C4DDD" w14:textId="77777777" w:rsidR="008906AE" w:rsidRPr="00870B10" w:rsidRDefault="008906AE" w:rsidP="00841C4D">
            <w:pPr>
              <w:rPr>
                <w:rFonts w:ascii="Arial" w:hAnsi="Arial" w:cs="Arial"/>
              </w:rPr>
            </w:pPr>
          </w:p>
        </w:tc>
        <w:tc>
          <w:tcPr>
            <w:tcW w:w="1513" w:type="dxa"/>
          </w:tcPr>
          <w:p w14:paraId="4D93CD88" w14:textId="471F4833" w:rsidR="008906AE" w:rsidRPr="00870B10" w:rsidRDefault="008906AE" w:rsidP="00841C4D">
            <w:pPr>
              <w:rPr>
                <w:rFonts w:ascii="Arial" w:hAnsi="Arial" w:cs="Arial"/>
              </w:rPr>
            </w:pPr>
            <w:r w:rsidRPr="00870B10">
              <w:rPr>
                <w:rFonts w:ascii="Arial" w:hAnsi="Arial" w:cs="Arial"/>
              </w:rPr>
              <w:t>I25.2</w:t>
            </w:r>
          </w:p>
        </w:tc>
        <w:tc>
          <w:tcPr>
            <w:tcW w:w="6206" w:type="dxa"/>
          </w:tcPr>
          <w:p w14:paraId="3A40C7BA" w14:textId="77777777" w:rsidR="008906AE" w:rsidRPr="00870B10" w:rsidRDefault="008906AE" w:rsidP="00841C4D">
            <w:pPr>
              <w:rPr>
                <w:rFonts w:ascii="Arial" w:hAnsi="Arial" w:cs="Arial"/>
              </w:rPr>
            </w:pPr>
            <w:r w:rsidRPr="00870B10">
              <w:rPr>
                <w:rFonts w:ascii="Arial" w:hAnsi="Arial" w:cs="Arial"/>
              </w:rPr>
              <w:t>Old myocardial infarction</w:t>
            </w:r>
          </w:p>
        </w:tc>
      </w:tr>
    </w:tbl>
    <w:p w14:paraId="2708D6EA" w14:textId="77777777" w:rsidR="008906AE" w:rsidRDefault="008906AE">
      <w:pPr>
        <w:rPr>
          <w:rFonts w:ascii="Arial" w:hAnsi="Arial" w:cs="Arial"/>
          <w:b/>
        </w:rPr>
      </w:pPr>
    </w:p>
    <w:p w14:paraId="062AF635" w14:textId="77777777" w:rsidR="00EA4D85" w:rsidRDefault="00EA4D85"/>
    <w:p w14:paraId="642A51FC" w14:textId="77777777" w:rsidR="001106C0" w:rsidRPr="00870B10" w:rsidRDefault="001106C0" w:rsidP="001106C0">
      <w:pPr>
        <w:spacing w:after="0" w:line="240" w:lineRule="auto"/>
        <w:rPr>
          <w:rFonts w:ascii="Arial" w:hAnsi="Arial" w:cs="Arial"/>
        </w:rPr>
      </w:pPr>
    </w:p>
    <w:p w14:paraId="01AA6459" w14:textId="469814F3" w:rsidR="000F3F77" w:rsidRDefault="001106C0" w:rsidP="001106C0">
      <w:pPr>
        <w:spacing w:after="0" w:line="240" w:lineRule="auto"/>
        <w:rPr>
          <w:rFonts w:ascii="Arial" w:hAnsi="Arial" w:cs="Arial"/>
          <w:b/>
        </w:rPr>
      </w:pPr>
      <w:r w:rsidRPr="00870B10">
        <w:rPr>
          <w:rFonts w:ascii="Arial" w:hAnsi="Arial" w:cs="Arial"/>
        </w:rPr>
        <w:br w:type="column"/>
      </w:r>
    </w:p>
    <w:p w14:paraId="58B351B3" w14:textId="77777777" w:rsidR="0033471E" w:rsidRDefault="0033471E" w:rsidP="0033471E">
      <w:pPr>
        <w:spacing w:after="0" w:line="240" w:lineRule="auto"/>
        <w:rPr>
          <w:rFonts w:ascii="Arial" w:hAnsi="Arial" w:cs="Arial"/>
        </w:rPr>
      </w:pPr>
      <w:r w:rsidRPr="00AA0FEC">
        <w:rPr>
          <w:rFonts w:ascii="Arial" w:hAnsi="Arial" w:cs="Arial"/>
          <w:b/>
        </w:rPr>
        <w:t>Exclude</w:t>
      </w:r>
      <w:r>
        <w:rPr>
          <w:rFonts w:ascii="Arial" w:hAnsi="Arial" w:cs="Arial"/>
        </w:rPr>
        <w:t xml:space="preserve"> any other potential etiologies of ischemic stroke </w:t>
      </w:r>
    </w:p>
    <w:p w14:paraId="7252155E" w14:textId="654ABF5C" w:rsidR="00941B08" w:rsidRPr="00AA0FEC" w:rsidRDefault="00215A2E" w:rsidP="00AA0FEC">
      <w:pPr>
        <w:pStyle w:val="ListParagraph"/>
        <w:numPr>
          <w:ilvl w:val="0"/>
          <w:numId w:val="5"/>
        </w:numPr>
        <w:spacing w:after="0" w:line="240" w:lineRule="auto"/>
        <w:rPr>
          <w:rFonts w:ascii="Arial" w:hAnsi="Arial" w:cs="Arial"/>
        </w:rPr>
      </w:pPr>
      <w:commentRangeStart w:id="19"/>
      <w:r w:rsidRPr="00AA0FEC">
        <w:rPr>
          <w:rFonts w:ascii="Arial" w:hAnsi="Arial" w:cs="Arial"/>
        </w:rPr>
        <w:t>Coronary angiogram: use ICD codes</w:t>
      </w:r>
      <w:r w:rsidR="00D10A29">
        <w:rPr>
          <w:rFonts w:ascii="Arial" w:hAnsi="Arial" w:cs="Arial"/>
        </w:rPr>
        <w:t>, CPT codes</w:t>
      </w:r>
    </w:p>
    <w:p w14:paraId="520AB314" w14:textId="1B5EFFBF" w:rsidR="00215A2E" w:rsidRPr="00AA0FEC" w:rsidRDefault="00147FEE" w:rsidP="00AA0FEC">
      <w:pPr>
        <w:pStyle w:val="ListParagraph"/>
        <w:numPr>
          <w:ilvl w:val="0"/>
          <w:numId w:val="5"/>
        </w:numPr>
        <w:spacing w:after="0" w:line="240" w:lineRule="auto"/>
        <w:rPr>
          <w:rFonts w:ascii="Arial" w:hAnsi="Arial" w:cs="Arial"/>
        </w:rPr>
      </w:pPr>
      <w:r>
        <w:rPr>
          <w:rFonts w:ascii="Arial" w:hAnsi="Arial" w:cs="Arial"/>
        </w:rPr>
        <w:t>Peripheral</w:t>
      </w:r>
      <w:commentRangeStart w:id="20"/>
      <w:commentRangeStart w:id="21"/>
      <w:r w:rsidR="00215A2E" w:rsidRPr="00AA0FEC">
        <w:rPr>
          <w:rFonts w:ascii="Arial" w:hAnsi="Arial" w:cs="Arial"/>
        </w:rPr>
        <w:t xml:space="preserve"> endovascular procedure: use ICD codes</w:t>
      </w:r>
      <w:r w:rsidR="007F3E09">
        <w:rPr>
          <w:rFonts w:ascii="Arial" w:hAnsi="Arial" w:cs="Arial"/>
        </w:rPr>
        <w:t xml:space="preserve"> (will refer to Elizabeth Wang’s codes)</w:t>
      </w:r>
      <w:commentRangeEnd w:id="20"/>
      <w:r w:rsidR="00B122A3">
        <w:rPr>
          <w:rStyle w:val="CommentReference"/>
        </w:rPr>
        <w:commentReference w:id="20"/>
      </w:r>
      <w:commentRangeEnd w:id="21"/>
      <w:r w:rsidR="007731F2">
        <w:rPr>
          <w:rStyle w:val="CommentReference"/>
        </w:rPr>
        <w:commentReference w:id="21"/>
      </w:r>
    </w:p>
    <w:p w14:paraId="7F84F0E3" w14:textId="1F6A9C39" w:rsidR="00900691" w:rsidRPr="00AA0FEC" w:rsidRDefault="00900691" w:rsidP="00AA0FEC">
      <w:pPr>
        <w:pStyle w:val="ListParagraph"/>
        <w:numPr>
          <w:ilvl w:val="0"/>
          <w:numId w:val="5"/>
        </w:numPr>
        <w:spacing w:after="0" w:line="240" w:lineRule="auto"/>
        <w:rPr>
          <w:rFonts w:ascii="Arial" w:hAnsi="Arial" w:cs="Arial"/>
        </w:rPr>
      </w:pPr>
      <w:r w:rsidRPr="00AA0FEC">
        <w:rPr>
          <w:rFonts w:ascii="Arial" w:hAnsi="Arial" w:cs="Arial"/>
        </w:rPr>
        <w:t>Trauma</w:t>
      </w:r>
      <w:r w:rsidR="005F7970">
        <w:rPr>
          <w:rFonts w:ascii="Arial" w:hAnsi="Arial" w:cs="Arial"/>
        </w:rPr>
        <w:t xml:space="preserve"> (TBD)</w:t>
      </w:r>
    </w:p>
    <w:p w14:paraId="2A1A2083" w14:textId="77777777" w:rsidR="00215A2E" w:rsidRPr="00AA0FEC" w:rsidRDefault="00900691" w:rsidP="00AA0FEC">
      <w:pPr>
        <w:pStyle w:val="ListParagraph"/>
        <w:numPr>
          <w:ilvl w:val="0"/>
          <w:numId w:val="5"/>
        </w:numPr>
        <w:spacing w:after="0" w:line="240" w:lineRule="auto"/>
        <w:rPr>
          <w:rFonts w:ascii="Arial" w:hAnsi="Arial" w:cs="Arial"/>
        </w:rPr>
      </w:pPr>
      <w:r w:rsidRPr="00AA0FEC">
        <w:rPr>
          <w:rFonts w:ascii="Arial" w:hAnsi="Arial" w:cs="Arial"/>
        </w:rPr>
        <w:t>Drug overdose</w:t>
      </w:r>
      <w:r w:rsidR="008A358A">
        <w:rPr>
          <w:rFonts w:ascii="Arial" w:hAnsi="Arial" w:cs="Arial"/>
        </w:rPr>
        <w:t>: use ICD</w:t>
      </w:r>
      <w:r w:rsidR="00FA349F">
        <w:rPr>
          <w:rFonts w:ascii="Arial" w:hAnsi="Arial" w:cs="Arial"/>
        </w:rPr>
        <w:t xml:space="preserve"> codes</w:t>
      </w:r>
      <w:r w:rsidRPr="00AA0FEC">
        <w:rPr>
          <w:rFonts w:ascii="Arial" w:hAnsi="Arial" w:cs="Arial"/>
        </w:rPr>
        <w:t xml:space="preserve"> </w:t>
      </w:r>
      <w:r w:rsidR="00215A2E" w:rsidRPr="00AA0FEC">
        <w:rPr>
          <w:rFonts w:ascii="Arial" w:hAnsi="Arial" w:cs="Arial"/>
        </w:rPr>
        <w:t xml:space="preserve"> </w:t>
      </w:r>
      <w:commentRangeEnd w:id="19"/>
      <w:r w:rsidR="00321CB2">
        <w:rPr>
          <w:rStyle w:val="CommentReference"/>
        </w:rPr>
        <w:commentReference w:id="19"/>
      </w:r>
    </w:p>
    <w:p w14:paraId="475E18BB" w14:textId="77777777" w:rsidR="00215A2E" w:rsidRDefault="00215A2E" w:rsidP="00BA14DD">
      <w:pPr>
        <w:spacing w:after="0" w:line="240" w:lineRule="auto"/>
        <w:rPr>
          <w:rFonts w:ascii="Arial" w:hAnsi="Arial" w:cs="Arial"/>
        </w:rPr>
      </w:pPr>
    </w:p>
    <w:p w14:paraId="7FE7A149" w14:textId="77777777" w:rsidR="00BA14DD" w:rsidRPr="004535C8" w:rsidRDefault="004535C8" w:rsidP="00BA14DD">
      <w:pPr>
        <w:spacing w:after="0" w:line="240" w:lineRule="auto"/>
        <w:rPr>
          <w:rFonts w:ascii="Arial" w:hAnsi="Arial" w:cs="Arial"/>
          <w:b/>
          <w:u w:val="single"/>
        </w:rPr>
      </w:pPr>
      <w:r w:rsidRPr="004535C8">
        <w:rPr>
          <w:rFonts w:ascii="Arial" w:hAnsi="Arial" w:cs="Arial"/>
          <w:b/>
          <w:u w:val="single"/>
        </w:rPr>
        <w:t>Final EHR phenotype:</w:t>
      </w:r>
    </w:p>
    <w:p w14:paraId="7423682D" w14:textId="77777777" w:rsidR="00FA4EE7" w:rsidRPr="00C0573A" w:rsidRDefault="00FA4EE7" w:rsidP="00BA14DD">
      <w:pPr>
        <w:spacing w:after="0" w:line="240" w:lineRule="auto"/>
        <w:rPr>
          <w:rFonts w:ascii="Arial" w:hAnsi="Arial" w:cs="Arial"/>
        </w:rPr>
      </w:pPr>
      <w:r>
        <w:rPr>
          <w:rFonts w:ascii="Arial" w:hAnsi="Arial" w:cs="Arial"/>
        </w:rPr>
        <w:t xml:space="preserve">Ischemic strokes that have high probability of being defined as “cardioembolic stroke” </w:t>
      </w:r>
      <w:r w:rsidRPr="00DB7506">
        <w:rPr>
          <w:rFonts w:ascii="Arial" w:hAnsi="Arial" w:cs="Arial"/>
          <w:b/>
        </w:rPr>
        <w:t>in presence of AF</w:t>
      </w:r>
      <w:r>
        <w:rPr>
          <w:rFonts w:ascii="Arial" w:hAnsi="Arial" w:cs="Arial"/>
        </w:rPr>
        <w:t xml:space="preserve"> according to the TOAST criteria</w:t>
      </w:r>
    </w:p>
    <w:p w14:paraId="591DC10C" w14:textId="14AFE2B3" w:rsidR="001A0E15" w:rsidRPr="00014329" w:rsidRDefault="006B4DC6" w:rsidP="00014329">
      <w:pPr>
        <w:pStyle w:val="Heading1"/>
      </w:pPr>
      <w:r>
        <w:br w:type="column"/>
      </w:r>
      <w:r w:rsidR="001A0E15" w:rsidRPr="00014329">
        <w:lastRenderedPageBreak/>
        <w:t>ICD Codes for Ischemic Stroke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30"/>
      </w:tblGrid>
      <w:tr w:rsidR="001A0E15" w:rsidRPr="005B24F9" w14:paraId="3446CBD8" w14:textId="77777777" w:rsidTr="008077BA">
        <w:trPr>
          <w:trHeight w:val="300"/>
        </w:trPr>
        <w:tc>
          <w:tcPr>
            <w:tcW w:w="1525" w:type="dxa"/>
            <w:shd w:val="clear" w:color="auto" w:fill="auto"/>
            <w:noWrap/>
          </w:tcPr>
          <w:p w14:paraId="6583C96A" w14:textId="77777777" w:rsidR="001A0E15" w:rsidRPr="005B24F9" w:rsidRDefault="001A0E15" w:rsidP="008077BA">
            <w:pPr>
              <w:spacing w:after="0" w:line="240" w:lineRule="auto"/>
              <w:rPr>
                <w:rFonts w:ascii="Calibri" w:eastAsia="Times New Roman" w:hAnsi="Calibri" w:cs="Times New Roman"/>
                <w:color w:val="000000"/>
              </w:rPr>
            </w:pPr>
            <w:r w:rsidRPr="00567012">
              <w:rPr>
                <w:rFonts w:cs="Arial"/>
              </w:rPr>
              <w:t>ICD-</w:t>
            </w:r>
            <w:r>
              <w:rPr>
                <w:rFonts w:cs="Arial"/>
              </w:rPr>
              <w:t>9</w:t>
            </w:r>
            <w:r w:rsidRPr="00567012">
              <w:rPr>
                <w:rFonts w:cs="Arial"/>
              </w:rPr>
              <w:t xml:space="preserve"> </w:t>
            </w:r>
            <w:commentRangeStart w:id="22"/>
            <w:r w:rsidRPr="00567012">
              <w:rPr>
                <w:rFonts w:cs="Arial"/>
              </w:rPr>
              <w:t>Codes</w:t>
            </w:r>
            <w:commentRangeEnd w:id="22"/>
            <w:r w:rsidR="002720FC">
              <w:rPr>
                <w:rStyle w:val="CommentReference"/>
              </w:rPr>
              <w:commentReference w:id="22"/>
            </w:r>
          </w:p>
        </w:tc>
        <w:tc>
          <w:tcPr>
            <w:tcW w:w="7830" w:type="dxa"/>
          </w:tcPr>
          <w:p w14:paraId="0BD2E278" w14:textId="77777777" w:rsidR="001A0E15" w:rsidRDefault="001A0E15" w:rsidP="008077BA">
            <w:pPr>
              <w:spacing w:after="0" w:line="240" w:lineRule="auto"/>
              <w:rPr>
                <w:rFonts w:ascii="Calibri" w:hAnsi="Calibri"/>
                <w:color w:val="000000"/>
              </w:rPr>
            </w:pPr>
            <w:r w:rsidRPr="00567012">
              <w:rPr>
                <w:rFonts w:cs="Arial"/>
              </w:rPr>
              <w:t>Code Description</w:t>
            </w:r>
          </w:p>
        </w:tc>
      </w:tr>
      <w:tr w:rsidR="001A0E15" w:rsidRPr="005B24F9" w14:paraId="3482D075" w14:textId="77777777" w:rsidTr="008077BA">
        <w:trPr>
          <w:trHeight w:val="300"/>
        </w:trPr>
        <w:tc>
          <w:tcPr>
            <w:tcW w:w="1525" w:type="dxa"/>
            <w:shd w:val="clear" w:color="auto" w:fill="auto"/>
            <w:noWrap/>
            <w:vAlign w:val="bottom"/>
            <w:hideMark/>
          </w:tcPr>
          <w:p w14:paraId="1B06E46E"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433 </w:t>
            </w:r>
          </w:p>
        </w:tc>
        <w:tc>
          <w:tcPr>
            <w:tcW w:w="7830" w:type="dxa"/>
            <w:vAlign w:val="bottom"/>
          </w:tcPr>
          <w:p w14:paraId="727603F5"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precerebral arteries</w:t>
            </w:r>
          </w:p>
        </w:tc>
      </w:tr>
      <w:tr w:rsidR="001A0E15" w:rsidRPr="005B24F9" w14:paraId="50BB7A9C" w14:textId="77777777" w:rsidTr="008077BA">
        <w:trPr>
          <w:trHeight w:val="300"/>
        </w:trPr>
        <w:tc>
          <w:tcPr>
            <w:tcW w:w="1525" w:type="dxa"/>
            <w:shd w:val="clear" w:color="auto" w:fill="auto"/>
            <w:noWrap/>
            <w:vAlign w:val="bottom"/>
            <w:hideMark/>
          </w:tcPr>
          <w:p w14:paraId="1983D520"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433.0 </w:t>
            </w:r>
          </w:p>
        </w:tc>
        <w:tc>
          <w:tcPr>
            <w:tcW w:w="7830" w:type="dxa"/>
            <w:vAlign w:val="bottom"/>
          </w:tcPr>
          <w:p w14:paraId="7193DE13"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basilar artery</w:t>
            </w:r>
          </w:p>
        </w:tc>
      </w:tr>
      <w:tr w:rsidR="001A0E15" w:rsidRPr="005B24F9" w14:paraId="14C86CDB" w14:textId="77777777" w:rsidTr="008077BA">
        <w:trPr>
          <w:trHeight w:val="300"/>
        </w:trPr>
        <w:tc>
          <w:tcPr>
            <w:tcW w:w="1525" w:type="dxa"/>
            <w:shd w:val="clear" w:color="auto" w:fill="auto"/>
            <w:noWrap/>
            <w:vAlign w:val="bottom"/>
            <w:hideMark/>
          </w:tcPr>
          <w:p w14:paraId="435B8851"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433.00 </w:t>
            </w:r>
          </w:p>
        </w:tc>
        <w:tc>
          <w:tcPr>
            <w:tcW w:w="7830" w:type="dxa"/>
            <w:vAlign w:val="bottom"/>
          </w:tcPr>
          <w:p w14:paraId="29895681"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basilar artery without mention of cerebral infarction</w:t>
            </w:r>
          </w:p>
        </w:tc>
      </w:tr>
      <w:tr w:rsidR="001A0E15" w:rsidRPr="005B24F9" w14:paraId="61F89B85" w14:textId="77777777" w:rsidTr="008077BA">
        <w:trPr>
          <w:trHeight w:val="300"/>
        </w:trPr>
        <w:tc>
          <w:tcPr>
            <w:tcW w:w="1525" w:type="dxa"/>
            <w:shd w:val="clear" w:color="auto" w:fill="auto"/>
            <w:noWrap/>
            <w:vAlign w:val="bottom"/>
            <w:hideMark/>
          </w:tcPr>
          <w:p w14:paraId="6804C6CD"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433.01 </w:t>
            </w:r>
          </w:p>
        </w:tc>
        <w:tc>
          <w:tcPr>
            <w:tcW w:w="7830" w:type="dxa"/>
            <w:vAlign w:val="bottom"/>
          </w:tcPr>
          <w:p w14:paraId="1A4B9DFC"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basilar artery with cerebral infarction</w:t>
            </w:r>
          </w:p>
        </w:tc>
      </w:tr>
      <w:tr w:rsidR="001A0E15" w:rsidRPr="005B24F9" w14:paraId="6B656621" w14:textId="77777777" w:rsidTr="008077BA">
        <w:trPr>
          <w:trHeight w:val="300"/>
        </w:trPr>
        <w:tc>
          <w:tcPr>
            <w:tcW w:w="1525" w:type="dxa"/>
            <w:shd w:val="clear" w:color="auto" w:fill="auto"/>
            <w:noWrap/>
            <w:vAlign w:val="bottom"/>
            <w:hideMark/>
          </w:tcPr>
          <w:p w14:paraId="19732864"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433.1 </w:t>
            </w:r>
          </w:p>
        </w:tc>
        <w:tc>
          <w:tcPr>
            <w:tcW w:w="7830" w:type="dxa"/>
            <w:vAlign w:val="bottom"/>
          </w:tcPr>
          <w:p w14:paraId="71E14D75"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carotid artery</w:t>
            </w:r>
          </w:p>
        </w:tc>
      </w:tr>
      <w:tr w:rsidR="001A0E15" w:rsidRPr="005B24F9" w14:paraId="51432B47" w14:textId="77777777" w:rsidTr="008077BA">
        <w:trPr>
          <w:trHeight w:val="300"/>
        </w:trPr>
        <w:tc>
          <w:tcPr>
            <w:tcW w:w="1525" w:type="dxa"/>
            <w:shd w:val="clear" w:color="auto" w:fill="auto"/>
            <w:noWrap/>
            <w:vAlign w:val="bottom"/>
            <w:hideMark/>
          </w:tcPr>
          <w:p w14:paraId="2C0BFE18"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433.10 </w:t>
            </w:r>
          </w:p>
        </w:tc>
        <w:tc>
          <w:tcPr>
            <w:tcW w:w="7830" w:type="dxa"/>
            <w:vAlign w:val="bottom"/>
          </w:tcPr>
          <w:p w14:paraId="631FAD2B"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carotid artery without mention of cerebral infarction</w:t>
            </w:r>
          </w:p>
        </w:tc>
      </w:tr>
      <w:tr w:rsidR="001A0E15" w:rsidRPr="005B24F9" w14:paraId="225BA45C" w14:textId="77777777" w:rsidTr="008077BA">
        <w:trPr>
          <w:trHeight w:val="300"/>
        </w:trPr>
        <w:tc>
          <w:tcPr>
            <w:tcW w:w="1525" w:type="dxa"/>
            <w:shd w:val="clear" w:color="auto" w:fill="auto"/>
            <w:noWrap/>
            <w:vAlign w:val="bottom"/>
            <w:hideMark/>
          </w:tcPr>
          <w:p w14:paraId="18E028C6"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433.11 </w:t>
            </w:r>
          </w:p>
        </w:tc>
        <w:tc>
          <w:tcPr>
            <w:tcW w:w="7830" w:type="dxa"/>
            <w:vAlign w:val="bottom"/>
          </w:tcPr>
          <w:p w14:paraId="6A88EF92"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carotid artery with cerebral infarction</w:t>
            </w:r>
          </w:p>
        </w:tc>
      </w:tr>
      <w:tr w:rsidR="001A0E15" w:rsidRPr="005B24F9" w14:paraId="62AFC5D3" w14:textId="77777777" w:rsidTr="008077BA">
        <w:trPr>
          <w:trHeight w:val="300"/>
        </w:trPr>
        <w:tc>
          <w:tcPr>
            <w:tcW w:w="1525" w:type="dxa"/>
            <w:shd w:val="clear" w:color="auto" w:fill="auto"/>
            <w:noWrap/>
            <w:vAlign w:val="bottom"/>
            <w:hideMark/>
          </w:tcPr>
          <w:p w14:paraId="30BD1B9D"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433.2 </w:t>
            </w:r>
          </w:p>
        </w:tc>
        <w:tc>
          <w:tcPr>
            <w:tcW w:w="7830" w:type="dxa"/>
            <w:vAlign w:val="bottom"/>
          </w:tcPr>
          <w:p w14:paraId="61D926BB"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vertebral artery</w:t>
            </w:r>
          </w:p>
        </w:tc>
      </w:tr>
      <w:tr w:rsidR="001A0E15" w:rsidRPr="005B24F9" w14:paraId="2840E18F" w14:textId="77777777" w:rsidTr="008077BA">
        <w:trPr>
          <w:trHeight w:val="300"/>
        </w:trPr>
        <w:tc>
          <w:tcPr>
            <w:tcW w:w="1525" w:type="dxa"/>
            <w:shd w:val="clear" w:color="auto" w:fill="auto"/>
            <w:noWrap/>
            <w:vAlign w:val="bottom"/>
            <w:hideMark/>
          </w:tcPr>
          <w:p w14:paraId="0C450D17"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433.20 </w:t>
            </w:r>
          </w:p>
        </w:tc>
        <w:tc>
          <w:tcPr>
            <w:tcW w:w="7830" w:type="dxa"/>
            <w:vAlign w:val="bottom"/>
          </w:tcPr>
          <w:p w14:paraId="5013F23D"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vertebral artery without mention of cerebral infarction</w:t>
            </w:r>
          </w:p>
        </w:tc>
      </w:tr>
      <w:tr w:rsidR="001A0E15" w:rsidRPr="005B24F9" w14:paraId="710ED229" w14:textId="77777777" w:rsidTr="008077BA">
        <w:trPr>
          <w:trHeight w:val="300"/>
        </w:trPr>
        <w:tc>
          <w:tcPr>
            <w:tcW w:w="1525" w:type="dxa"/>
            <w:shd w:val="clear" w:color="auto" w:fill="auto"/>
            <w:noWrap/>
            <w:vAlign w:val="bottom"/>
            <w:hideMark/>
          </w:tcPr>
          <w:p w14:paraId="5C19E4CB"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433.21 </w:t>
            </w:r>
          </w:p>
        </w:tc>
        <w:tc>
          <w:tcPr>
            <w:tcW w:w="7830" w:type="dxa"/>
            <w:vAlign w:val="bottom"/>
          </w:tcPr>
          <w:p w14:paraId="686B2246"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vertebral artery with cerebral infarction</w:t>
            </w:r>
          </w:p>
        </w:tc>
      </w:tr>
      <w:tr w:rsidR="001A0E15" w:rsidRPr="005B24F9" w14:paraId="05B402D6" w14:textId="77777777" w:rsidTr="008077BA">
        <w:trPr>
          <w:trHeight w:val="300"/>
        </w:trPr>
        <w:tc>
          <w:tcPr>
            <w:tcW w:w="1525" w:type="dxa"/>
            <w:shd w:val="clear" w:color="auto" w:fill="auto"/>
            <w:noWrap/>
            <w:vAlign w:val="bottom"/>
            <w:hideMark/>
          </w:tcPr>
          <w:p w14:paraId="60A15CF6"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433.3 </w:t>
            </w:r>
          </w:p>
        </w:tc>
        <w:tc>
          <w:tcPr>
            <w:tcW w:w="7830" w:type="dxa"/>
            <w:vAlign w:val="bottom"/>
          </w:tcPr>
          <w:p w14:paraId="29784321"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multiple and bilateral precerebral arteries</w:t>
            </w:r>
          </w:p>
        </w:tc>
      </w:tr>
      <w:tr w:rsidR="001A0E15" w:rsidRPr="005B24F9" w14:paraId="5259C329" w14:textId="77777777" w:rsidTr="008077BA">
        <w:trPr>
          <w:trHeight w:val="300"/>
        </w:trPr>
        <w:tc>
          <w:tcPr>
            <w:tcW w:w="1525" w:type="dxa"/>
            <w:shd w:val="clear" w:color="auto" w:fill="auto"/>
            <w:noWrap/>
            <w:vAlign w:val="bottom"/>
            <w:hideMark/>
          </w:tcPr>
          <w:p w14:paraId="65DD87E8"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433.30 </w:t>
            </w:r>
          </w:p>
        </w:tc>
        <w:tc>
          <w:tcPr>
            <w:tcW w:w="7830" w:type="dxa"/>
            <w:vAlign w:val="bottom"/>
          </w:tcPr>
          <w:p w14:paraId="7EB3CA03"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multiple and bilateral precerebral arteries without mention of cerebral infarction</w:t>
            </w:r>
          </w:p>
        </w:tc>
      </w:tr>
      <w:tr w:rsidR="001A0E15" w:rsidRPr="005B24F9" w14:paraId="418496E3" w14:textId="77777777" w:rsidTr="008077BA">
        <w:trPr>
          <w:trHeight w:val="300"/>
        </w:trPr>
        <w:tc>
          <w:tcPr>
            <w:tcW w:w="1525" w:type="dxa"/>
            <w:shd w:val="clear" w:color="auto" w:fill="auto"/>
            <w:noWrap/>
            <w:vAlign w:val="bottom"/>
            <w:hideMark/>
          </w:tcPr>
          <w:p w14:paraId="58A0CF4A"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433.31 </w:t>
            </w:r>
          </w:p>
        </w:tc>
        <w:tc>
          <w:tcPr>
            <w:tcW w:w="7830" w:type="dxa"/>
            <w:vAlign w:val="bottom"/>
          </w:tcPr>
          <w:p w14:paraId="2C3D2A18"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 xml:space="preserve">Occlusion and stenosis of multiple and bilateral precerebral arteries with cerebral infarction </w:t>
            </w:r>
          </w:p>
        </w:tc>
      </w:tr>
      <w:tr w:rsidR="001A0E15" w:rsidRPr="005B24F9" w14:paraId="36A56A19" w14:textId="77777777" w:rsidTr="008077BA">
        <w:trPr>
          <w:trHeight w:val="300"/>
        </w:trPr>
        <w:tc>
          <w:tcPr>
            <w:tcW w:w="1525" w:type="dxa"/>
            <w:shd w:val="clear" w:color="auto" w:fill="auto"/>
            <w:noWrap/>
            <w:vAlign w:val="bottom"/>
            <w:hideMark/>
          </w:tcPr>
          <w:p w14:paraId="169D56D6"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433.8 </w:t>
            </w:r>
          </w:p>
        </w:tc>
        <w:tc>
          <w:tcPr>
            <w:tcW w:w="7830" w:type="dxa"/>
            <w:vAlign w:val="bottom"/>
          </w:tcPr>
          <w:p w14:paraId="2D191773"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other specified precerebral artery</w:t>
            </w:r>
          </w:p>
        </w:tc>
      </w:tr>
      <w:tr w:rsidR="001A0E15" w:rsidRPr="005B24F9" w14:paraId="42AE9D0C" w14:textId="77777777" w:rsidTr="008077BA">
        <w:trPr>
          <w:trHeight w:val="300"/>
        </w:trPr>
        <w:tc>
          <w:tcPr>
            <w:tcW w:w="1525" w:type="dxa"/>
            <w:shd w:val="clear" w:color="auto" w:fill="auto"/>
            <w:noWrap/>
            <w:vAlign w:val="bottom"/>
            <w:hideMark/>
          </w:tcPr>
          <w:p w14:paraId="02E41A53"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433.80 </w:t>
            </w:r>
          </w:p>
        </w:tc>
        <w:tc>
          <w:tcPr>
            <w:tcW w:w="7830" w:type="dxa"/>
            <w:vAlign w:val="bottom"/>
          </w:tcPr>
          <w:p w14:paraId="03D2A272"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 xml:space="preserve">Occlusion and stenosis of other specified precerebral artery without mention of cerebral infarction </w:t>
            </w:r>
          </w:p>
        </w:tc>
      </w:tr>
      <w:tr w:rsidR="001A0E15" w:rsidRPr="005B24F9" w14:paraId="342B357C" w14:textId="77777777" w:rsidTr="008077BA">
        <w:trPr>
          <w:trHeight w:val="300"/>
        </w:trPr>
        <w:tc>
          <w:tcPr>
            <w:tcW w:w="1525" w:type="dxa"/>
            <w:shd w:val="clear" w:color="auto" w:fill="auto"/>
            <w:noWrap/>
            <w:vAlign w:val="bottom"/>
            <w:hideMark/>
          </w:tcPr>
          <w:p w14:paraId="3FCBB795"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433.81 </w:t>
            </w:r>
          </w:p>
        </w:tc>
        <w:tc>
          <w:tcPr>
            <w:tcW w:w="7830" w:type="dxa"/>
            <w:vAlign w:val="bottom"/>
          </w:tcPr>
          <w:p w14:paraId="054E9EB5"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 xml:space="preserve">Occlusion and stenosis of other specified precerebral artery with cerebral infarction </w:t>
            </w:r>
          </w:p>
        </w:tc>
      </w:tr>
      <w:tr w:rsidR="001A0E15" w:rsidRPr="005B24F9" w14:paraId="6A74C7B0" w14:textId="77777777" w:rsidTr="008077BA">
        <w:trPr>
          <w:trHeight w:val="300"/>
        </w:trPr>
        <w:tc>
          <w:tcPr>
            <w:tcW w:w="1525" w:type="dxa"/>
            <w:shd w:val="clear" w:color="auto" w:fill="auto"/>
            <w:noWrap/>
            <w:vAlign w:val="bottom"/>
            <w:hideMark/>
          </w:tcPr>
          <w:p w14:paraId="78AFA492"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433.9 </w:t>
            </w:r>
          </w:p>
        </w:tc>
        <w:tc>
          <w:tcPr>
            <w:tcW w:w="7830" w:type="dxa"/>
            <w:vAlign w:val="bottom"/>
          </w:tcPr>
          <w:p w14:paraId="05495CAB"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Occlusion and stenosis of unspecified precerebral artery</w:t>
            </w:r>
          </w:p>
        </w:tc>
      </w:tr>
      <w:tr w:rsidR="001A0E15" w:rsidRPr="005B24F9" w14:paraId="1B71577D" w14:textId="77777777" w:rsidTr="008077BA">
        <w:trPr>
          <w:trHeight w:val="300"/>
        </w:trPr>
        <w:tc>
          <w:tcPr>
            <w:tcW w:w="1525" w:type="dxa"/>
            <w:shd w:val="clear" w:color="auto" w:fill="auto"/>
            <w:noWrap/>
            <w:vAlign w:val="bottom"/>
            <w:hideMark/>
          </w:tcPr>
          <w:p w14:paraId="1D1D944A"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433.90 </w:t>
            </w:r>
          </w:p>
        </w:tc>
        <w:tc>
          <w:tcPr>
            <w:tcW w:w="7830" w:type="dxa"/>
            <w:vAlign w:val="bottom"/>
          </w:tcPr>
          <w:p w14:paraId="12CE9D33"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 xml:space="preserve">Occlusion and stenosis of unspecified precerebral artery without mention of cerebral infarction </w:t>
            </w:r>
          </w:p>
        </w:tc>
      </w:tr>
      <w:tr w:rsidR="001A0E15" w:rsidRPr="005B24F9" w14:paraId="50241EDE" w14:textId="77777777" w:rsidTr="008077BA">
        <w:trPr>
          <w:trHeight w:val="300"/>
        </w:trPr>
        <w:tc>
          <w:tcPr>
            <w:tcW w:w="1525" w:type="dxa"/>
            <w:shd w:val="clear" w:color="auto" w:fill="auto"/>
            <w:noWrap/>
            <w:vAlign w:val="bottom"/>
            <w:hideMark/>
          </w:tcPr>
          <w:p w14:paraId="66362575" w14:textId="77777777" w:rsidR="001A0E15" w:rsidRPr="005B24F9" w:rsidRDefault="001A0E15" w:rsidP="008077BA">
            <w:pPr>
              <w:spacing w:after="0" w:line="240" w:lineRule="auto"/>
              <w:rPr>
                <w:rFonts w:ascii="Calibri" w:eastAsia="Times New Roman" w:hAnsi="Calibri" w:cs="Times New Roman"/>
                <w:color w:val="000000"/>
              </w:rPr>
            </w:pPr>
            <w:r w:rsidRPr="005B24F9">
              <w:rPr>
                <w:rFonts w:ascii="Calibri" w:eastAsia="Times New Roman" w:hAnsi="Calibri" w:cs="Times New Roman"/>
                <w:color w:val="000000"/>
              </w:rPr>
              <w:t>433.91 </w:t>
            </w:r>
          </w:p>
        </w:tc>
        <w:tc>
          <w:tcPr>
            <w:tcW w:w="7830" w:type="dxa"/>
            <w:vAlign w:val="bottom"/>
          </w:tcPr>
          <w:p w14:paraId="4647EB8B" w14:textId="77777777" w:rsidR="001A0E15" w:rsidRPr="005B24F9" w:rsidRDefault="001A0E15" w:rsidP="008077BA">
            <w:pPr>
              <w:spacing w:after="0" w:line="240" w:lineRule="auto"/>
              <w:rPr>
                <w:rFonts w:ascii="Calibri" w:eastAsia="Times New Roman" w:hAnsi="Calibri" w:cs="Times New Roman"/>
                <w:color w:val="000000"/>
              </w:rPr>
            </w:pPr>
            <w:r>
              <w:rPr>
                <w:rFonts w:ascii="Calibri" w:hAnsi="Calibri"/>
                <w:color w:val="000000"/>
              </w:rPr>
              <w:t xml:space="preserve">Occlusion and stenosis of unspecified precerebral artery with cerebral infarction </w:t>
            </w:r>
          </w:p>
        </w:tc>
      </w:tr>
      <w:tr w:rsidR="001A0E15" w:rsidRPr="005B24F9" w14:paraId="1AEFFDBB" w14:textId="77777777" w:rsidTr="008077BA">
        <w:trPr>
          <w:trHeight w:val="300"/>
        </w:trPr>
        <w:tc>
          <w:tcPr>
            <w:tcW w:w="1525" w:type="dxa"/>
            <w:shd w:val="clear" w:color="auto" w:fill="auto"/>
            <w:noWrap/>
            <w:vAlign w:val="bottom"/>
          </w:tcPr>
          <w:p w14:paraId="14C10FA8" w14:textId="77777777" w:rsidR="001A0E15" w:rsidRPr="005B24F9" w:rsidRDefault="001A0E15" w:rsidP="008077BA">
            <w:pPr>
              <w:spacing w:after="0" w:line="240" w:lineRule="auto"/>
              <w:rPr>
                <w:rFonts w:ascii="Calibri" w:eastAsia="Times New Roman" w:hAnsi="Calibri" w:cs="Times New Roman"/>
                <w:color w:val="000000"/>
              </w:rPr>
            </w:pPr>
            <w:r>
              <w:rPr>
                <w:rFonts w:ascii="Calibri" w:eastAsia="Times New Roman" w:hAnsi="Calibri" w:cs="Times New Roman"/>
                <w:color w:val="000000"/>
              </w:rPr>
              <w:t>436</w:t>
            </w:r>
          </w:p>
        </w:tc>
        <w:tc>
          <w:tcPr>
            <w:tcW w:w="7830" w:type="dxa"/>
            <w:vAlign w:val="bottom"/>
          </w:tcPr>
          <w:p w14:paraId="4D824DD0" w14:textId="77777777" w:rsidR="001A0E15" w:rsidRDefault="001A0E15" w:rsidP="008077BA">
            <w:pPr>
              <w:spacing w:after="0" w:line="240" w:lineRule="auto"/>
              <w:rPr>
                <w:rFonts w:ascii="Calibri" w:hAnsi="Calibri"/>
                <w:color w:val="000000"/>
              </w:rPr>
            </w:pPr>
            <w:r w:rsidRPr="00A62E9F">
              <w:rPr>
                <w:rFonts w:ascii="Calibri" w:hAnsi="Calibri"/>
                <w:color w:val="000000"/>
              </w:rPr>
              <w:t>Other cerebrovascular disease</w:t>
            </w:r>
          </w:p>
        </w:tc>
      </w:tr>
    </w:tbl>
    <w:p w14:paraId="5797F79E" w14:textId="77777777" w:rsidR="008077BA" w:rsidRDefault="008077BA" w:rsidP="00910AEB">
      <w:pPr>
        <w:spacing w:after="0" w:line="240" w:lineRule="auto"/>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35"/>
      </w:tblGrid>
      <w:tr w:rsidR="00910AEB" w:rsidRPr="008077BA" w14:paraId="719FBFCE" w14:textId="77777777" w:rsidTr="00A76E37">
        <w:trPr>
          <w:trHeight w:val="300"/>
        </w:trPr>
        <w:tc>
          <w:tcPr>
            <w:tcW w:w="1525" w:type="dxa"/>
            <w:shd w:val="clear" w:color="auto" w:fill="auto"/>
            <w:noWrap/>
            <w:hideMark/>
          </w:tcPr>
          <w:p w14:paraId="0EC5CD9E" w14:textId="48ADA024" w:rsidR="00910AEB" w:rsidRPr="008077BA" w:rsidRDefault="00910AEB" w:rsidP="00910AEB">
            <w:pPr>
              <w:spacing w:after="0" w:line="240" w:lineRule="auto"/>
              <w:rPr>
                <w:rFonts w:ascii="Calibri" w:eastAsia="Times New Roman" w:hAnsi="Calibri" w:cs="Times New Roman"/>
                <w:color w:val="000000"/>
              </w:rPr>
            </w:pPr>
            <w:commentRangeStart w:id="23"/>
            <w:r w:rsidRPr="00567012">
              <w:rPr>
                <w:rFonts w:cs="Arial"/>
              </w:rPr>
              <w:t>ICD</w:t>
            </w:r>
            <w:commentRangeEnd w:id="23"/>
            <w:r w:rsidR="00171037">
              <w:rPr>
                <w:rStyle w:val="CommentReference"/>
              </w:rPr>
              <w:commentReference w:id="23"/>
            </w:r>
            <w:r w:rsidRPr="00567012">
              <w:rPr>
                <w:rFonts w:cs="Arial"/>
              </w:rPr>
              <w:t>-</w:t>
            </w:r>
            <w:r>
              <w:rPr>
                <w:rFonts w:cs="Arial"/>
              </w:rPr>
              <w:t>10</w:t>
            </w:r>
            <w:r w:rsidRPr="00567012">
              <w:rPr>
                <w:rFonts w:cs="Arial"/>
              </w:rPr>
              <w:t xml:space="preserve"> Codes</w:t>
            </w:r>
          </w:p>
        </w:tc>
        <w:tc>
          <w:tcPr>
            <w:tcW w:w="7835" w:type="dxa"/>
            <w:shd w:val="clear" w:color="auto" w:fill="auto"/>
            <w:noWrap/>
            <w:hideMark/>
          </w:tcPr>
          <w:p w14:paraId="556DD561" w14:textId="43D941AA" w:rsidR="00910AEB" w:rsidRPr="008077BA" w:rsidRDefault="00910AEB" w:rsidP="00910AEB">
            <w:pPr>
              <w:spacing w:after="0" w:line="240" w:lineRule="auto"/>
              <w:rPr>
                <w:rFonts w:ascii="Calibri" w:eastAsia="Times New Roman" w:hAnsi="Calibri" w:cs="Times New Roman"/>
                <w:color w:val="000000"/>
              </w:rPr>
            </w:pPr>
            <w:r w:rsidRPr="00567012">
              <w:rPr>
                <w:rFonts w:cs="Arial"/>
              </w:rPr>
              <w:t>Code Description</w:t>
            </w:r>
          </w:p>
        </w:tc>
      </w:tr>
      <w:tr w:rsidR="008077BA" w:rsidRPr="008077BA" w14:paraId="2FFCB44E" w14:textId="77777777" w:rsidTr="00A76E37">
        <w:trPr>
          <w:trHeight w:val="300"/>
        </w:trPr>
        <w:tc>
          <w:tcPr>
            <w:tcW w:w="1525" w:type="dxa"/>
            <w:shd w:val="clear" w:color="auto" w:fill="auto"/>
            <w:noWrap/>
            <w:vAlign w:val="bottom"/>
            <w:hideMark/>
          </w:tcPr>
          <w:p w14:paraId="188E2C5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H34.1</w:t>
            </w:r>
          </w:p>
        </w:tc>
        <w:tc>
          <w:tcPr>
            <w:tcW w:w="7835" w:type="dxa"/>
            <w:shd w:val="clear" w:color="auto" w:fill="auto"/>
            <w:noWrap/>
            <w:vAlign w:val="bottom"/>
            <w:hideMark/>
          </w:tcPr>
          <w:p w14:paraId="2146B0E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 xml:space="preserve">Central retinal artery occlusion </w:t>
            </w:r>
          </w:p>
        </w:tc>
      </w:tr>
      <w:tr w:rsidR="008077BA" w:rsidRPr="008077BA" w14:paraId="01237CC5" w14:textId="77777777" w:rsidTr="00A76E37">
        <w:trPr>
          <w:trHeight w:val="300"/>
        </w:trPr>
        <w:tc>
          <w:tcPr>
            <w:tcW w:w="1525" w:type="dxa"/>
            <w:shd w:val="clear" w:color="auto" w:fill="auto"/>
            <w:noWrap/>
            <w:vAlign w:val="bottom"/>
            <w:hideMark/>
          </w:tcPr>
          <w:p w14:paraId="0C9DE4E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H34.10</w:t>
            </w:r>
          </w:p>
        </w:tc>
        <w:tc>
          <w:tcPr>
            <w:tcW w:w="7835" w:type="dxa"/>
            <w:shd w:val="clear" w:color="auto" w:fill="auto"/>
            <w:noWrap/>
            <w:vAlign w:val="bottom"/>
            <w:hideMark/>
          </w:tcPr>
          <w:p w14:paraId="2062960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Central retinal artery occlusion unspecified eye</w:t>
            </w:r>
          </w:p>
        </w:tc>
      </w:tr>
      <w:tr w:rsidR="008077BA" w:rsidRPr="008077BA" w14:paraId="448823BB" w14:textId="77777777" w:rsidTr="00A76E37">
        <w:trPr>
          <w:trHeight w:val="300"/>
        </w:trPr>
        <w:tc>
          <w:tcPr>
            <w:tcW w:w="1525" w:type="dxa"/>
            <w:shd w:val="clear" w:color="auto" w:fill="auto"/>
            <w:noWrap/>
            <w:vAlign w:val="bottom"/>
            <w:hideMark/>
          </w:tcPr>
          <w:p w14:paraId="4976315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H34.11</w:t>
            </w:r>
          </w:p>
        </w:tc>
        <w:tc>
          <w:tcPr>
            <w:tcW w:w="7835" w:type="dxa"/>
            <w:shd w:val="clear" w:color="auto" w:fill="auto"/>
            <w:noWrap/>
            <w:vAlign w:val="bottom"/>
            <w:hideMark/>
          </w:tcPr>
          <w:p w14:paraId="564F8AA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Central retinal artery occlusion right eye</w:t>
            </w:r>
          </w:p>
        </w:tc>
      </w:tr>
      <w:tr w:rsidR="008077BA" w:rsidRPr="008077BA" w14:paraId="0A9526D2" w14:textId="77777777" w:rsidTr="00A76E37">
        <w:trPr>
          <w:trHeight w:val="300"/>
        </w:trPr>
        <w:tc>
          <w:tcPr>
            <w:tcW w:w="1525" w:type="dxa"/>
            <w:shd w:val="clear" w:color="auto" w:fill="auto"/>
            <w:noWrap/>
            <w:vAlign w:val="bottom"/>
            <w:hideMark/>
          </w:tcPr>
          <w:p w14:paraId="35CF93B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H34.12</w:t>
            </w:r>
          </w:p>
        </w:tc>
        <w:tc>
          <w:tcPr>
            <w:tcW w:w="7835" w:type="dxa"/>
            <w:shd w:val="clear" w:color="auto" w:fill="auto"/>
            <w:noWrap/>
            <w:vAlign w:val="bottom"/>
            <w:hideMark/>
          </w:tcPr>
          <w:p w14:paraId="776220E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Central retinal artery occlusion left eye</w:t>
            </w:r>
          </w:p>
        </w:tc>
      </w:tr>
      <w:tr w:rsidR="008077BA" w:rsidRPr="008077BA" w14:paraId="49773B25" w14:textId="77777777" w:rsidTr="00A76E37">
        <w:trPr>
          <w:trHeight w:val="300"/>
        </w:trPr>
        <w:tc>
          <w:tcPr>
            <w:tcW w:w="1525" w:type="dxa"/>
            <w:shd w:val="clear" w:color="auto" w:fill="auto"/>
            <w:noWrap/>
            <w:vAlign w:val="bottom"/>
            <w:hideMark/>
          </w:tcPr>
          <w:p w14:paraId="16FF052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H34.13</w:t>
            </w:r>
          </w:p>
        </w:tc>
        <w:tc>
          <w:tcPr>
            <w:tcW w:w="7835" w:type="dxa"/>
            <w:shd w:val="clear" w:color="auto" w:fill="auto"/>
            <w:noWrap/>
            <w:vAlign w:val="bottom"/>
            <w:hideMark/>
          </w:tcPr>
          <w:p w14:paraId="5075923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Central retinal artery occlusion bilateral</w:t>
            </w:r>
          </w:p>
        </w:tc>
      </w:tr>
      <w:tr w:rsidR="008077BA" w:rsidRPr="008077BA" w14:paraId="6AC4D94F" w14:textId="77777777" w:rsidTr="00A76E37">
        <w:trPr>
          <w:trHeight w:val="300"/>
        </w:trPr>
        <w:tc>
          <w:tcPr>
            <w:tcW w:w="1525" w:type="dxa"/>
            <w:shd w:val="clear" w:color="auto" w:fill="auto"/>
            <w:noWrap/>
            <w:vAlign w:val="bottom"/>
            <w:hideMark/>
          </w:tcPr>
          <w:p w14:paraId="7E24DB3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H34.23</w:t>
            </w:r>
          </w:p>
        </w:tc>
        <w:tc>
          <w:tcPr>
            <w:tcW w:w="7835" w:type="dxa"/>
            <w:shd w:val="clear" w:color="auto" w:fill="auto"/>
            <w:noWrap/>
            <w:vAlign w:val="bottom"/>
            <w:hideMark/>
          </w:tcPr>
          <w:p w14:paraId="66FBF3C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Retinal artery branch occlusion</w:t>
            </w:r>
          </w:p>
        </w:tc>
      </w:tr>
      <w:tr w:rsidR="008077BA" w:rsidRPr="008077BA" w14:paraId="12C1B9E8" w14:textId="77777777" w:rsidTr="00A76E37">
        <w:trPr>
          <w:trHeight w:val="300"/>
        </w:trPr>
        <w:tc>
          <w:tcPr>
            <w:tcW w:w="1525" w:type="dxa"/>
            <w:shd w:val="clear" w:color="auto" w:fill="auto"/>
            <w:noWrap/>
            <w:vAlign w:val="bottom"/>
            <w:hideMark/>
          </w:tcPr>
          <w:p w14:paraId="1CD1A3B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H34.231</w:t>
            </w:r>
          </w:p>
        </w:tc>
        <w:tc>
          <w:tcPr>
            <w:tcW w:w="7835" w:type="dxa"/>
            <w:shd w:val="clear" w:color="auto" w:fill="auto"/>
            <w:noWrap/>
            <w:vAlign w:val="bottom"/>
            <w:hideMark/>
          </w:tcPr>
          <w:p w14:paraId="31833CD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Retinal artery branch occlusion right eye</w:t>
            </w:r>
          </w:p>
        </w:tc>
      </w:tr>
      <w:tr w:rsidR="008077BA" w:rsidRPr="008077BA" w14:paraId="3D6EEFCC" w14:textId="77777777" w:rsidTr="00A76E37">
        <w:trPr>
          <w:trHeight w:val="300"/>
        </w:trPr>
        <w:tc>
          <w:tcPr>
            <w:tcW w:w="1525" w:type="dxa"/>
            <w:shd w:val="clear" w:color="auto" w:fill="auto"/>
            <w:noWrap/>
            <w:vAlign w:val="bottom"/>
            <w:hideMark/>
          </w:tcPr>
          <w:p w14:paraId="2D05BCC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H34.232</w:t>
            </w:r>
          </w:p>
        </w:tc>
        <w:tc>
          <w:tcPr>
            <w:tcW w:w="7835" w:type="dxa"/>
            <w:shd w:val="clear" w:color="auto" w:fill="auto"/>
            <w:noWrap/>
            <w:vAlign w:val="bottom"/>
            <w:hideMark/>
          </w:tcPr>
          <w:p w14:paraId="5028847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Retinal artery branch occlusion left eye</w:t>
            </w:r>
          </w:p>
        </w:tc>
      </w:tr>
      <w:tr w:rsidR="008077BA" w:rsidRPr="008077BA" w14:paraId="69D34A95" w14:textId="77777777" w:rsidTr="00A76E37">
        <w:trPr>
          <w:trHeight w:val="300"/>
        </w:trPr>
        <w:tc>
          <w:tcPr>
            <w:tcW w:w="1525" w:type="dxa"/>
            <w:shd w:val="clear" w:color="auto" w:fill="auto"/>
            <w:noWrap/>
            <w:vAlign w:val="bottom"/>
            <w:hideMark/>
          </w:tcPr>
          <w:p w14:paraId="63F236C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H34.233</w:t>
            </w:r>
          </w:p>
        </w:tc>
        <w:tc>
          <w:tcPr>
            <w:tcW w:w="7835" w:type="dxa"/>
            <w:shd w:val="clear" w:color="auto" w:fill="auto"/>
            <w:noWrap/>
            <w:vAlign w:val="bottom"/>
            <w:hideMark/>
          </w:tcPr>
          <w:p w14:paraId="5E2C700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Retinal artery branch occlusion bilateral</w:t>
            </w:r>
          </w:p>
        </w:tc>
      </w:tr>
      <w:tr w:rsidR="008077BA" w:rsidRPr="008077BA" w14:paraId="737A332A" w14:textId="77777777" w:rsidTr="00A76E37">
        <w:trPr>
          <w:trHeight w:val="300"/>
        </w:trPr>
        <w:tc>
          <w:tcPr>
            <w:tcW w:w="1525" w:type="dxa"/>
            <w:shd w:val="clear" w:color="auto" w:fill="auto"/>
            <w:noWrap/>
            <w:vAlign w:val="bottom"/>
            <w:hideMark/>
          </w:tcPr>
          <w:p w14:paraId="69E1283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H34.239</w:t>
            </w:r>
          </w:p>
        </w:tc>
        <w:tc>
          <w:tcPr>
            <w:tcW w:w="7835" w:type="dxa"/>
            <w:shd w:val="clear" w:color="auto" w:fill="auto"/>
            <w:noWrap/>
            <w:vAlign w:val="bottom"/>
            <w:hideMark/>
          </w:tcPr>
          <w:p w14:paraId="7DD1C4D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Retinal artery branch occlusion unspecified eye</w:t>
            </w:r>
          </w:p>
        </w:tc>
      </w:tr>
      <w:tr w:rsidR="008077BA" w:rsidRPr="008077BA" w14:paraId="0CB7D50D" w14:textId="77777777" w:rsidTr="00A76E37">
        <w:trPr>
          <w:trHeight w:val="300"/>
        </w:trPr>
        <w:tc>
          <w:tcPr>
            <w:tcW w:w="1525" w:type="dxa"/>
            <w:shd w:val="clear" w:color="auto" w:fill="auto"/>
            <w:noWrap/>
            <w:vAlign w:val="bottom"/>
            <w:hideMark/>
          </w:tcPr>
          <w:p w14:paraId="3209CD3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w:t>
            </w:r>
          </w:p>
        </w:tc>
        <w:tc>
          <w:tcPr>
            <w:tcW w:w="7835" w:type="dxa"/>
            <w:shd w:val="clear" w:color="auto" w:fill="auto"/>
            <w:noWrap/>
            <w:vAlign w:val="bottom"/>
            <w:hideMark/>
          </w:tcPr>
          <w:p w14:paraId="3D1293A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w:t>
            </w:r>
          </w:p>
        </w:tc>
      </w:tr>
      <w:tr w:rsidR="008077BA" w:rsidRPr="008077BA" w14:paraId="23E1002B" w14:textId="77777777" w:rsidTr="00A76E37">
        <w:trPr>
          <w:trHeight w:val="300"/>
        </w:trPr>
        <w:tc>
          <w:tcPr>
            <w:tcW w:w="1525" w:type="dxa"/>
            <w:shd w:val="clear" w:color="auto" w:fill="auto"/>
            <w:noWrap/>
            <w:vAlign w:val="bottom"/>
            <w:hideMark/>
          </w:tcPr>
          <w:p w14:paraId="0375039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w:t>
            </w:r>
          </w:p>
        </w:tc>
        <w:tc>
          <w:tcPr>
            <w:tcW w:w="7835" w:type="dxa"/>
            <w:shd w:val="clear" w:color="auto" w:fill="auto"/>
            <w:noWrap/>
            <w:vAlign w:val="bottom"/>
            <w:hideMark/>
          </w:tcPr>
          <w:p w14:paraId="3B18076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precerebral arteries</w:t>
            </w:r>
          </w:p>
        </w:tc>
      </w:tr>
      <w:tr w:rsidR="008077BA" w:rsidRPr="008077BA" w14:paraId="467A87B6" w14:textId="77777777" w:rsidTr="00A76E37">
        <w:trPr>
          <w:trHeight w:val="300"/>
        </w:trPr>
        <w:tc>
          <w:tcPr>
            <w:tcW w:w="1525" w:type="dxa"/>
            <w:shd w:val="clear" w:color="auto" w:fill="auto"/>
            <w:noWrap/>
            <w:vAlign w:val="bottom"/>
            <w:hideMark/>
          </w:tcPr>
          <w:p w14:paraId="09D02DD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I63.00</w:t>
            </w:r>
          </w:p>
        </w:tc>
        <w:tc>
          <w:tcPr>
            <w:tcW w:w="7835" w:type="dxa"/>
            <w:shd w:val="clear" w:color="auto" w:fill="auto"/>
            <w:noWrap/>
            <w:vAlign w:val="bottom"/>
            <w:hideMark/>
          </w:tcPr>
          <w:p w14:paraId="127C52A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precerebral artery</w:t>
            </w:r>
          </w:p>
        </w:tc>
      </w:tr>
      <w:tr w:rsidR="008077BA" w:rsidRPr="008077BA" w14:paraId="75073D33" w14:textId="77777777" w:rsidTr="00A76E37">
        <w:trPr>
          <w:trHeight w:val="300"/>
        </w:trPr>
        <w:tc>
          <w:tcPr>
            <w:tcW w:w="1525" w:type="dxa"/>
            <w:shd w:val="clear" w:color="auto" w:fill="auto"/>
            <w:noWrap/>
            <w:vAlign w:val="bottom"/>
            <w:hideMark/>
          </w:tcPr>
          <w:p w14:paraId="65B524C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I63.01</w:t>
            </w:r>
          </w:p>
        </w:tc>
        <w:tc>
          <w:tcPr>
            <w:tcW w:w="7835" w:type="dxa"/>
            <w:shd w:val="clear" w:color="auto" w:fill="auto"/>
            <w:noWrap/>
            <w:vAlign w:val="bottom"/>
            <w:hideMark/>
          </w:tcPr>
          <w:p w14:paraId="7152154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vertebral artery</w:t>
            </w:r>
          </w:p>
        </w:tc>
      </w:tr>
      <w:tr w:rsidR="008077BA" w:rsidRPr="008077BA" w14:paraId="36AE8141" w14:textId="77777777" w:rsidTr="00A76E37">
        <w:trPr>
          <w:trHeight w:val="300"/>
        </w:trPr>
        <w:tc>
          <w:tcPr>
            <w:tcW w:w="1525" w:type="dxa"/>
            <w:shd w:val="clear" w:color="auto" w:fill="auto"/>
            <w:noWrap/>
            <w:vAlign w:val="bottom"/>
            <w:hideMark/>
          </w:tcPr>
          <w:p w14:paraId="31C3C9D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lastRenderedPageBreak/>
              <w:t>I63.011</w:t>
            </w:r>
          </w:p>
        </w:tc>
        <w:tc>
          <w:tcPr>
            <w:tcW w:w="7835" w:type="dxa"/>
            <w:shd w:val="clear" w:color="auto" w:fill="auto"/>
            <w:noWrap/>
            <w:vAlign w:val="bottom"/>
            <w:hideMark/>
          </w:tcPr>
          <w:p w14:paraId="3F22D76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right vertebral artery</w:t>
            </w:r>
          </w:p>
        </w:tc>
      </w:tr>
      <w:tr w:rsidR="008077BA" w:rsidRPr="008077BA" w14:paraId="5CABFF5C" w14:textId="77777777" w:rsidTr="00A76E37">
        <w:trPr>
          <w:trHeight w:val="300"/>
        </w:trPr>
        <w:tc>
          <w:tcPr>
            <w:tcW w:w="1525" w:type="dxa"/>
            <w:shd w:val="clear" w:color="auto" w:fill="auto"/>
            <w:noWrap/>
            <w:vAlign w:val="bottom"/>
            <w:hideMark/>
          </w:tcPr>
          <w:p w14:paraId="5FA1779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I63.012</w:t>
            </w:r>
          </w:p>
        </w:tc>
        <w:tc>
          <w:tcPr>
            <w:tcW w:w="7835" w:type="dxa"/>
            <w:shd w:val="clear" w:color="auto" w:fill="auto"/>
            <w:noWrap/>
            <w:vAlign w:val="bottom"/>
            <w:hideMark/>
          </w:tcPr>
          <w:p w14:paraId="5076126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left vertebral artery</w:t>
            </w:r>
          </w:p>
        </w:tc>
      </w:tr>
      <w:tr w:rsidR="008077BA" w:rsidRPr="008077BA" w14:paraId="72F8EE77" w14:textId="77777777" w:rsidTr="00A76E37">
        <w:trPr>
          <w:trHeight w:val="300"/>
        </w:trPr>
        <w:tc>
          <w:tcPr>
            <w:tcW w:w="1525" w:type="dxa"/>
            <w:shd w:val="clear" w:color="auto" w:fill="auto"/>
            <w:noWrap/>
            <w:vAlign w:val="bottom"/>
            <w:hideMark/>
          </w:tcPr>
          <w:p w14:paraId="4D704A6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I63.019</w:t>
            </w:r>
          </w:p>
        </w:tc>
        <w:tc>
          <w:tcPr>
            <w:tcW w:w="7835" w:type="dxa"/>
            <w:shd w:val="clear" w:color="auto" w:fill="auto"/>
            <w:noWrap/>
            <w:vAlign w:val="bottom"/>
            <w:hideMark/>
          </w:tcPr>
          <w:p w14:paraId="67E262E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vertebral artery</w:t>
            </w:r>
          </w:p>
        </w:tc>
      </w:tr>
      <w:tr w:rsidR="008077BA" w:rsidRPr="008077BA" w14:paraId="546B74C2" w14:textId="77777777" w:rsidTr="00A76E37">
        <w:trPr>
          <w:trHeight w:val="300"/>
        </w:trPr>
        <w:tc>
          <w:tcPr>
            <w:tcW w:w="1525" w:type="dxa"/>
            <w:shd w:val="clear" w:color="auto" w:fill="auto"/>
            <w:noWrap/>
            <w:vAlign w:val="bottom"/>
            <w:hideMark/>
          </w:tcPr>
          <w:p w14:paraId="52E12E0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I63.02</w:t>
            </w:r>
          </w:p>
        </w:tc>
        <w:tc>
          <w:tcPr>
            <w:tcW w:w="7835" w:type="dxa"/>
            <w:shd w:val="clear" w:color="auto" w:fill="auto"/>
            <w:noWrap/>
            <w:vAlign w:val="bottom"/>
            <w:hideMark/>
          </w:tcPr>
          <w:p w14:paraId="23B0E5C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basilar artery</w:t>
            </w:r>
          </w:p>
        </w:tc>
      </w:tr>
      <w:tr w:rsidR="008077BA" w:rsidRPr="008077BA" w14:paraId="29D0B2D0" w14:textId="77777777" w:rsidTr="00A76E37">
        <w:trPr>
          <w:trHeight w:val="300"/>
        </w:trPr>
        <w:tc>
          <w:tcPr>
            <w:tcW w:w="1525" w:type="dxa"/>
            <w:shd w:val="clear" w:color="auto" w:fill="auto"/>
            <w:noWrap/>
            <w:vAlign w:val="bottom"/>
            <w:hideMark/>
          </w:tcPr>
          <w:p w14:paraId="396B072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I63.03</w:t>
            </w:r>
          </w:p>
        </w:tc>
        <w:tc>
          <w:tcPr>
            <w:tcW w:w="7835" w:type="dxa"/>
            <w:shd w:val="clear" w:color="auto" w:fill="auto"/>
            <w:noWrap/>
            <w:vAlign w:val="bottom"/>
            <w:hideMark/>
          </w:tcPr>
          <w:p w14:paraId="59FF14E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carotid artery</w:t>
            </w:r>
          </w:p>
        </w:tc>
      </w:tr>
      <w:tr w:rsidR="008077BA" w:rsidRPr="008077BA" w14:paraId="4CC7A968" w14:textId="77777777" w:rsidTr="00A76E37">
        <w:trPr>
          <w:trHeight w:val="300"/>
        </w:trPr>
        <w:tc>
          <w:tcPr>
            <w:tcW w:w="1525" w:type="dxa"/>
            <w:shd w:val="clear" w:color="auto" w:fill="auto"/>
            <w:noWrap/>
            <w:vAlign w:val="bottom"/>
            <w:hideMark/>
          </w:tcPr>
          <w:p w14:paraId="46689C7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I63.031</w:t>
            </w:r>
          </w:p>
        </w:tc>
        <w:tc>
          <w:tcPr>
            <w:tcW w:w="7835" w:type="dxa"/>
            <w:shd w:val="clear" w:color="auto" w:fill="auto"/>
            <w:noWrap/>
            <w:vAlign w:val="bottom"/>
            <w:hideMark/>
          </w:tcPr>
          <w:p w14:paraId="364694C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right carotid artery</w:t>
            </w:r>
          </w:p>
        </w:tc>
      </w:tr>
      <w:tr w:rsidR="008077BA" w:rsidRPr="008077BA" w14:paraId="3F07DC08" w14:textId="77777777" w:rsidTr="00A76E37">
        <w:trPr>
          <w:trHeight w:val="300"/>
        </w:trPr>
        <w:tc>
          <w:tcPr>
            <w:tcW w:w="1525" w:type="dxa"/>
            <w:shd w:val="clear" w:color="auto" w:fill="auto"/>
            <w:noWrap/>
            <w:vAlign w:val="bottom"/>
            <w:hideMark/>
          </w:tcPr>
          <w:p w14:paraId="22BADD5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I63.032</w:t>
            </w:r>
          </w:p>
        </w:tc>
        <w:tc>
          <w:tcPr>
            <w:tcW w:w="7835" w:type="dxa"/>
            <w:shd w:val="clear" w:color="auto" w:fill="auto"/>
            <w:noWrap/>
            <w:vAlign w:val="bottom"/>
            <w:hideMark/>
          </w:tcPr>
          <w:p w14:paraId="75C91A6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left carotid artery</w:t>
            </w:r>
          </w:p>
        </w:tc>
      </w:tr>
      <w:tr w:rsidR="008077BA" w:rsidRPr="008077BA" w14:paraId="58264B3E" w14:textId="77777777" w:rsidTr="00A76E37">
        <w:trPr>
          <w:trHeight w:val="300"/>
        </w:trPr>
        <w:tc>
          <w:tcPr>
            <w:tcW w:w="1525" w:type="dxa"/>
            <w:shd w:val="clear" w:color="auto" w:fill="auto"/>
            <w:noWrap/>
            <w:vAlign w:val="bottom"/>
            <w:hideMark/>
          </w:tcPr>
          <w:p w14:paraId="2B90F24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I63.033</w:t>
            </w:r>
          </w:p>
        </w:tc>
        <w:tc>
          <w:tcPr>
            <w:tcW w:w="7835" w:type="dxa"/>
            <w:shd w:val="clear" w:color="auto" w:fill="auto"/>
            <w:noWrap/>
            <w:vAlign w:val="bottom"/>
            <w:hideMark/>
          </w:tcPr>
          <w:p w14:paraId="72AC542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bilateral carotid arteries</w:t>
            </w:r>
          </w:p>
        </w:tc>
      </w:tr>
      <w:tr w:rsidR="008077BA" w:rsidRPr="008077BA" w14:paraId="55FC71C4" w14:textId="77777777" w:rsidTr="00A76E37">
        <w:trPr>
          <w:trHeight w:val="300"/>
        </w:trPr>
        <w:tc>
          <w:tcPr>
            <w:tcW w:w="1525" w:type="dxa"/>
            <w:shd w:val="clear" w:color="auto" w:fill="auto"/>
            <w:noWrap/>
            <w:vAlign w:val="bottom"/>
            <w:hideMark/>
          </w:tcPr>
          <w:p w14:paraId="50215DF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I63.039</w:t>
            </w:r>
          </w:p>
        </w:tc>
        <w:tc>
          <w:tcPr>
            <w:tcW w:w="7835" w:type="dxa"/>
            <w:shd w:val="clear" w:color="auto" w:fill="auto"/>
            <w:noWrap/>
            <w:vAlign w:val="bottom"/>
            <w:hideMark/>
          </w:tcPr>
          <w:p w14:paraId="2B1EC1C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carotid artery</w:t>
            </w:r>
          </w:p>
        </w:tc>
      </w:tr>
      <w:tr w:rsidR="008077BA" w:rsidRPr="008077BA" w14:paraId="5AB06CD6" w14:textId="77777777" w:rsidTr="00A76E37">
        <w:trPr>
          <w:trHeight w:val="300"/>
        </w:trPr>
        <w:tc>
          <w:tcPr>
            <w:tcW w:w="1525" w:type="dxa"/>
            <w:shd w:val="clear" w:color="auto" w:fill="auto"/>
            <w:noWrap/>
            <w:vAlign w:val="bottom"/>
            <w:hideMark/>
          </w:tcPr>
          <w:p w14:paraId="50A545D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I63.09</w:t>
            </w:r>
          </w:p>
        </w:tc>
        <w:tc>
          <w:tcPr>
            <w:tcW w:w="7835" w:type="dxa"/>
            <w:shd w:val="clear" w:color="auto" w:fill="auto"/>
            <w:noWrap/>
            <w:vAlign w:val="bottom"/>
            <w:hideMark/>
          </w:tcPr>
          <w:p w14:paraId="6F74460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other precerebral artery</w:t>
            </w:r>
          </w:p>
        </w:tc>
      </w:tr>
      <w:tr w:rsidR="008077BA" w:rsidRPr="008077BA" w14:paraId="4FA1EC40" w14:textId="77777777" w:rsidTr="00A76E37">
        <w:trPr>
          <w:trHeight w:val="300"/>
        </w:trPr>
        <w:tc>
          <w:tcPr>
            <w:tcW w:w="1525" w:type="dxa"/>
            <w:shd w:val="clear" w:color="auto" w:fill="auto"/>
            <w:noWrap/>
            <w:vAlign w:val="bottom"/>
            <w:hideMark/>
          </w:tcPr>
          <w:p w14:paraId="3D4C415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w:t>
            </w:r>
          </w:p>
        </w:tc>
        <w:tc>
          <w:tcPr>
            <w:tcW w:w="7835" w:type="dxa"/>
            <w:shd w:val="clear" w:color="auto" w:fill="auto"/>
            <w:noWrap/>
            <w:vAlign w:val="bottom"/>
            <w:hideMark/>
          </w:tcPr>
          <w:p w14:paraId="3174245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precerebral arteries</w:t>
            </w:r>
          </w:p>
        </w:tc>
      </w:tr>
      <w:tr w:rsidR="008077BA" w:rsidRPr="008077BA" w14:paraId="0F9DEDC4" w14:textId="77777777" w:rsidTr="00A76E37">
        <w:trPr>
          <w:trHeight w:val="300"/>
        </w:trPr>
        <w:tc>
          <w:tcPr>
            <w:tcW w:w="1525" w:type="dxa"/>
            <w:shd w:val="clear" w:color="auto" w:fill="auto"/>
            <w:noWrap/>
            <w:vAlign w:val="bottom"/>
            <w:hideMark/>
          </w:tcPr>
          <w:p w14:paraId="11F12F4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I63.10</w:t>
            </w:r>
          </w:p>
        </w:tc>
        <w:tc>
          <w:tcPr>
            <w:tcW w:w="7835" w:type="dxa"/>
            <w:shd w:val="clear" w:color="auto" w:fill="auto"/>
            <w:noWrap/>
            <w:vAlign w:val="bottom"/>
            <w:hideMark/>
          </w:tcPr>
          <w:p w14:paraId="6CAEF94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precerebral artery</w:t>
            </w:r>
          </w:p>
        </w:tc>
      </w:tr>
      <w:tr w:rsidR="008077BA" w:rsidRPr="008077BA" w14:paraId="2383FF5E" w14:textId="77777777" w:rsidTr="00A76E37">
        <w:trPr>
          <w:trHeight w:val="300"/>
        </w:trPr>
        <w:tc>
          <w:tcPr>
            <w:tcW w:w="1525" w:type="dxa"/>
            <w:shd w:val="clear" w:color="auto" w:fill="auto"/>
            <w:noWrap/>
            <w:vAlign w:val="bottom"/>
            <w:hideMark/>
          </w:tcPr>
          <w:p w14:paraId="38B72B1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I63.11</w:t>
            </w:r>
          </w:p>
        </w:tc>
        <w:tc>
          <w:tcPr>
            <w:tcW w:w="7835" w:type="dxa"/>
            <w:shd w:val="clear" w:color="auto" w:fill="auto"/>
            <w:noWrap/>
            <w:vAlign w:val="bottom"/>
            <w:hideMark/>
          </w:tcPr>
          <w:p w14:paraId="65FC84E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vertebral artery</w:t>
            </w:r>
          </w:p>
        </w:tc>
      </w:tr>
      <w:tr w:rsidR="008077BA" w:rsidRPr="008077BA" w14:paraId="7E1515D6" w14:textId="77777777" w:rsidTr="00A76E37">
        <w:trPr>
          <w:trHeight w:val="300"/>
        </w:trPr>
        <w:tc>
          <w:tcPr>
            <w:tcW w:w="1525" w:type="dxa"/>
            <w:shd w:val="clear" w:color="auto" w:fill="auto"/>
            <w:noWrap/>
            <w:vAlign w:val="bottom"/>
            <w:hideMark/>
          </w:tcPr>
          <w:p w14:paraId="19E8846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I63.111</w:t>
            </w:r>
          </w:p>
        </w:tc>
        <w:tc>
          <w:tcPr>
            <w:tcW w:w="7835" w:type="dxa"/>
            <w:shd w:val="clear" w:color="auto" w:fill="auto"/>
            <w:noWrap/>
            <w:vAlign w:val="bottom"/>
            <w:hideMark/>
          </w:tcPr>
          <w:p w14:paraId="082B3EC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right vertebral artery</w:t>
            </w:r>
          </w:p>
        </w:tc>
      </w:tr>
      <w:tr w:rsidR="008077BA" w:rsidRPr="008077BA" w14:paraId="24B1BE58" w14:textId="77777777" w:rsidTr="00A76E37">
        <w:trPr>
          <w:trHeight w:val="300"/>
        </w:trPr>
        <w:tc>
          <w:tcPr>
            <w:tcW w:w="1525" w:type="dxa"/>
            <w:shd w:val="clear" w:color="auto" w:fill="auto"/>
            <w:noWrap/>
            <w:vAlign w:val="bottom"/>
            <w:hideMark/>
          </w:tcPr>
          <w:p w14:paraId="09F3AB0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I63.112</w:t>
            </w:r>
          </w:p>
        </w:tc>
        <w:tc>
          <w:tcPr>
            <w:tcW w:w="7835" w:type="dxa"/>
            <w:shd w:val="clear" w:color="auto" w:fill="auto"/>
            <w:noWrap/>
            <w:vAlign w:val="bottom"/>
            <w:hideMark/>
          </w:tcPr>
          <w:p w14:paraId="63F40D5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left vertebral artery</w:t>
            </w:r>
          </w:p>
        </w:tc>
      </w:tr>
      <w:tr w:rsidR="008077BA" w:rsidRPr="008077BA" w14:paraId="2A277A55" w14:textId="77777777" w:rsidTr="00A76E37">
        <w:trPr>
          <w:trHeight w:val="300"/>
        </w:trPr>
        <w:tc>
          <w:tcPr>
            <w:tcW w:w="1525" w:type="dxa"/>
            <w:shd w:val="clear" w:color="auto" w:fill="auto"/>
            <w:noWrap/>
            <w:vAlign w:val="bottom"/>
            <w:hideMark/>
          </w:tcPr>
          <w:p w14:paraId="51DFFEB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I63.113</w:t>
            </w:r>
          </w:p>
        </w:tc>
        <w:tc>
          <w:tcPr>
            <w:tcW w:w="7835" w:type="dxa"/>
            <w:shd w:val="clear" w:color="auto" w:fill="auto"/>
            <w:noWrap/>
            <w:vAlign w:val="bottom"/>
            <w:hideMark/>
          </w:tcPr>
          <w:p w14:paraId="193BE75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bilateral vertebral arteries</w:t>
            </w:r>
          </w:p>
        </w:tc>
      </w:tr>
      <w:tr w:rsidR="008077BA" w:rsidRPr="008077BA" w14:paraId="080504FA" w14:textId="77777777" w:rsidTr="00A76E37">
        <w:trPr>
          <w:trHeight w:val="300"/>
        </w:trPr>
        <w:tc>
          <w:tcPr>
            <w:tcW w:w="1525" w:type="dxa"/>
            <w:shd w:val="clear" w:color="auto" w:fill="auto"/>
            <w:noWrap/>
            <w:vAlign w:val="bottom"/>
            <w:hideMark/>
          </w:tcPr>
          <w:p w14:paraId="478CD46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I63.119</w:t>
            </w:r>
          </w:p>
        </w:tc>
        <w:tc>
          <w:tcPr>
            <w:tcW w:w="7835" w:type="dxa"/>
            <w:shd w:val="clear" w:color="auto" w:fill="auto"/>
            <w:noWrap/>
            <w:vAlign w:val="bottom"/>
            <w:hideMark/>
          </w:tcPr>
          <w:p w14:paraId="00BDAF9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vertebral artery</w:t>
            </w:r>
          </w:p>
        </w:tc>
      </w:tr>
      <w:tr w:rsidR="008077BA" w:rsidRPr="008077BA" w14:paraId="583EEFD0" w14:textId="77777777" w:rsidTr="00A76E37">
        <w:trPr>
          <w:trHeight w:val="300"/>
        </w:trPr>
        <w:tc>
          <w:tcPr>
            <w:tcW w:w="1525" w:type="dxa"/>
            <w:shd w:val="clear" w:color="auto" w:fill="auto"/>
            <w:noWrap/>
            <w:vAlign w:val="bottom"/>
            <w:hideMark/>
          </w:tcPr>
          <w:p w14:paraId="439CA03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I63.12</w:t>
            </w:r>
          </w:p>
        </w:tc>
        <w:tc>
          <w:tcPr>
            <w:tcW w:w="7835" w:type="dxa"/>
            <w:shd w:val="clear" w:color="auto" w:fill="auto"/>
            <w:noWrap/>
            <w:vAlign w:val="bottom"/>
            <w:hideMark/>
          </w:tcPr>
          <w:p w14:paraId="6ABC636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basilar artery</w:t>
            </w:r>
          </w:p>
        </w:tc>
      </w:tr>
      <w:tr w:rsidR="008077BA" w:rsidRPr="008077BA" w14:paraId="6F7017F8" w14:textId="77777777" w:rsidTr="00A76E37">
        <w:trPr>
          <w:trHeight w:val="300"/>
        </w:trPr>
        <w:tc>
          <w:tcPr>
            <w:tcW w:w="1525" w:type="dxa"/>
            <w:shd w:val="clear" w:color="auto" w:fill="auto"/>
            <w:noWrap/>
            <w:vAlign w:val="bottom"/>
            <w:hideMark/>
          </w:tcPr>
          <w:p w14:paraId="0182E6A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I63.13</w:t>
            </w:r>
          </w:p>
        </w:tc>
        <w:tc>
          <w:tcPr>
            <w:tcW w:w="7835" w:type="dxa"/>
            <w:shd w:val="clear" w:color="auto" w:fill="auto"/>
            <w:noWrap/>
            <w:vAlign w:val="bottom"/>
            <w:hideMark/>
          </w:tcPr>
          <w:p w14:paraId="15D6E08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carotid artery</w:t>
            </w:r>
          </w:p>
        </w:tc>
      </w:tr>
      <w:tr w:rsidR="008077BA" w:rsidRPr="008077BA" w14:paraId="728B86BC" w14:textId="77777777" w:rsidTr="00A76E37">
        <w:trPr>
          <w:trHeight w:val="300"/>
        </w:trPr>
        <w:tc>
          <w:tcPr>
            <w:tcW w:w="1525" w:type="dxa"/>
            <w:shd w:val="clear" w:color="auto" w:fill="auto"/>
            <w:noWrap/>
            <w:vAlign w:val="bottom"/>
            <w:hideMark/>
          </w:tcPr>
          <w:p w14:paraId="3A547FA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I63.131</w:t>
            </w:r>
          </w:p>
        </w:tc>
        <w:tc>
          <w:tcPr>
            <w:tcW w:w="7835" w:type="dxa"/>
            <w:shd w:val="clear" w:color="auto" w:fill="auto"/>
            <w:noWrap/>
            <w:vAlign w:val="bottom"/>
            <w:hideMark/>
          </w:tcPr>
          <w:p w14:paraId="56B1801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right carotid artery</w:t>
            </w:r>
          </w:p>
        </w:tc>
      </w:tr>
      <w:tr w:rsidR="008077BA" w:rsidRPr="008077BA" w14:paraId="7E51BC8E" w14:textId="77777777" w:rsidTr="00A76E37">
        <w:trPr>
          <w:trHeight w:val="300"/>
        </w:trPr>
        <w:tc>
          <w:tcPr>
            <w:tcW w:w="1525" w:type="dxa"/>
            <w:shd w:val="clear" w:color="auto" w:fill="auto"/>
            <w:noWrap/>
            <w:vAlign w:val="bottom"/>
            <w:hideMark/>
          </w:tcPr>
          <w:p w14:paraId="6DBCC3B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I63.132</w:t>
            </w:r>
          </w:p>
        </w:tc>
        <w:tc>
          <w:tcPr>
            <w:tcW w:w="7835" w:type="dxa"/>
            <w:shd w:val="clear" w:color="auto" w:fill="auto"/>
            <w:noWrap/>
            <w:vAlign w:val="bottom"/>
            <w:hideMark/>
          </w:tcPr>
          <w:p w14:paraId="7DAD598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left carotid artery</w:t>
            </w:r>
          </w:p>
        </w:tc>
      </w:tr>
      <w:tr w:rsidR="008077BA" w:rsidRPr="008077BA" w14:paraId="276F3B48" w14:textId="77777777" w:rsidTr="00A76E37">
        <w:trPr>
          <w:trHeight w:val="300"/>
        </w:trPr>
        <w:tc>
          <w:tcPr>
            <w:tcW w:w="1525" w:type="dxa"/>
            <w:shd w:val="clear" w:color="auto" w:fill="auto"/>
            <w:noWrap/>
            <w:vAlign w:val="bottom"/>
            <w:hideMark/>
          </w:tcPr>
          <w:p w14:paraId="20BB8C4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I63.133</w:t>
            </w:r>
          </w:p>
        </w:tc>
        <w:tc>
          <w:tcPr>
            <w:tcW w:w="7835" w:type="dxa"/>
            <w:shd w:val="clear" w:color="auto" w:fill="auto"/>
            <w:noWrap/>
            <w:vAlign w:val="bottom"/>
            <w:hideMark/>
          </w:tcPr>
          <w:p w14:paraId="56020B1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bilateral carotid arteries</w:t>
            </w:r>
          </w:p>
        </w:tc>
      </w:tr>
      <w:tr w:rsidR="008077BA" w:rsidRPr="008077BA" w14:paraId="6786D3BC" w14:textId="77777777" w:rsidTr="00A76E37">
        <w:trPr>
          <w:trHeight w:val="300"/>
        </w:trPr>
        <w:tc>
          <w:tcPr>
            <w:tcW w:w="1525" w:type="dxa"/>
            <w:shd w:val="clear" w:color="auto" w:fill="auto"/>
            <w:noWrap/>
            <w:vAlign w:val="bottom"/>
            <w:hideMark/>
          </w:tcPr>
          <w:p w14:paraId="7142042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I63.139</w:t>
            </w:r>
          </w:p>
        </w:tc>
        <w:tc>
          <w:tcPr>
            <w:tcW w:w="7835" w:type="dxa"/>
            <w:shd w:val="clear" w:color="auto" w:fill="auto"/>
            <w:noWrap/>
            <w:vAlign w:val="bottom"/>
            <w:hideMark/>
          </w:tcPr>
          <w:p w14:paraId="0CA66BE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carotid artery</w:t>
            </w:r>
          </w:p>
        </w:tc>
      </w:tr>
      <w:tr w:rsidR="008077BA" w:rsidRPr="008077BA" w14:paraId="66B50F9A" w14:textId="77777777" w:rsidTr="00A76E37">
        <w:trPr>
          <w:trHeight w:val="300"/>
        </w:trPr>
        <w:tc>
          <w:tcPr>
            <w:tcW w:w="1525" w:type="dxa"/>
            <w:shd w:val="clear" w:color="auto" w:fill="auto"/>
            <w:noWrap/>
            <w:vAlign w:val="bottom"/>
            <w:hideMark/>
          </w:tcPr>
          <w:p w14:paraId="3A75CA6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I63.19</w:t>
            </w:r>
          </w:p>
        </w:tc>
        <w:tc>
          <w:tcPr>
            <w:tcW w:w="7835" w:type="dxa"/>
            <w:shd w:val="clear" w:color="auto" w:fill="auto"/>
            <w:noWrap/>
            <w:vAlign w:val="bottom"/>
            <w:hideMark/>
          </w:tcPr>
          <w:p w14:paraId="53E3D6D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other precerebral artery</w:t>
            </w:r>
          </w:p>
        </w:tc>
      </w:tr>
      <w:tr w:rsidR="008077BA" w:rsidRPr="008077BA" w14:paraId="0C6D22D4" w14:textId="77777777" w:rsidTr="00A76E37">
        <w:trPr>
          <w:trHeight w:val="300"/>
        </w:trPr>
        <w:tc>
          <w:tcPr>
            <w:tcW w:w="1525" w:type="dxa"/>
            <w:shd w:val="clear" w:color="auto" w:fill="auto"/>
            <w:noWrap/>
            <w:vAlign w:val="bottom"/>
            <w:hideMark/>
          </w:tcPr>
          <w:p w14:paraId="4B24749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w:t>
            </w:r>
          </w:p>
        </w:tc>
        <w:tc>
          <w:tcPr>
            <w:tcW w:w="7835" w:type="dxa"/>
            <w:shd w:val="clear" w:color="auto" w:fill="auto"/>
            <w:noWrap/>
            <w:vAlign w:val="bottom"/>
            <w:hideMark/>
          </w:tcPr>
          <w:p w14:paraId="5098AE8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precerebral arteries</w:t>
            </w:r>
          </w:p>
        </w:tc>
      </w:tr>
      <w:tr w:rsidR="008077BA" w:rsidRPr="008077BA" w14:paraId="20302A64" w14:textId="77777777" w:rsidTr="00A76E37">
        <w:trPr>
          <w:trHeight w:val="300"/>
        </w:trPr>
        <w:tc>
          <w:tcPr>
            <w:tcW w:w="1525" w:type="dxa"/>
            <w:shd w:val="clear" w:color="auto" w:fill="auto"/>
            <w:noWrap/>
            <w:vAlign w:val="bottom"/>
            <w:hideMark/>
          </w:tcPr>
          <w:p w14:paraId="51DDDD0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I63.20</w:t>
            </w:r>
          </w:p>
        </w:tc>
        <w:tc>
          <w:tcPr>
            <w:tcW w:w="7835" w:type="dxa"/>
            <w:shd w:val="clear" w:color="auto" w:fill="auto"/>
            <w:noWrap/>
            <w:vAlign w:val="bottom"/>
            <w:hideMark/>
          </w:tcPr>
          <w:p w14:paraId="47764B3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precerebral arteries</w:t>
            </w:r>
          </w:p>
        </w:tc>
      </w:tr>
      <w:tr w:rsidR="008077BA" w:rsidRPr="008077BA" w14:paraId="7E433575" w14:textId="77777777" w:rsidTr="00A76E37">
        <w:trPr>
          <w:trHeight w:val="300"/>
        </w:trPr>
        <w:tc>
          <w:tcPr>
            <w:tcW w:w="1525" w:type="dxa"/>
            <w:shd w:val="clear" w:color="auto" w:fill="auto"/>
            <w:noWrap/>
            <w:vAlign w:val="bottom"/>
            <w:hideMark/>
          </w:tcPr>
          <w:p w14:paraId="72D6F4A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I63.21</w:t>
            </w:r>
          </w:p>
        </w:tc>
        <w:tc>
          <w:tcPr>
            <w:tcW w:w="7835" w:type="dxa"/>
            <w:shd w:val="clear" w:color="auto" w:fill="auto"/>
            <w:noWrap/>
            <w:vAlign w:val="bottom"/>
            <w:hideMark/>
          </w:tcPr>
          <w:p w14:paraId="3B74789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vertebral arteries</w:t>
            </w:r>
          </w:p>
        </w:tc>
      </w:tr>
      <w:tr w:rsidR="008077BA" w:rsidRPr="008077BA" w14:paraId="6F24C6F9" w14:textId="77777777" w:rsidTr="00A76E37">
        <w:trPr>
          <w:trHeight w:val="300"/>
        </w:trPr>
        <w:tc>
          <w:tcPr>
            <w:tcW w:w="1525" w:type="dxa"/>
            <w:shd w:val="clear" w:color="auto" w:fill="auto"/>
            <w:noWrap/>
            <w:vAlign w:val="bottom"/>
            <w:hideMark/>
          </w:tcPr>
          <w:p w14:paraId="7366CC5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I63.211</w:t>
            </w:r>
          </w:p>
        </w:tc>
        <w:tc>
          <w:tcPr>
            <w:tcW w:w="7835" w:type="dxa"/>
            <w:shd w:val="clear" w:color="auto" w:fill="auto"/>
            <w:noWrap/>
            <w:vAlign w:val="bottom"/>
            <w:hideMark/>
          </w:tcPr>
          <w:p w14:paraId="49B9920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right vertebral arteries</w:t>
            </w:r>
          </w:p>
        </w:tc>
      </w:tr>
      <w:tr w:rsidR="008077BA" w:rsidRPr="008077BA" w14:paraId="343A820E" w14:textId="77777777" w:rsidTr="00A76E37">
        <w:trPr>
          <w:trHeight w:val="300"/>
        </w:trPr>
        <w:tc>
          <w:tcPr>
            <w:tcW w:w="1525" w:type="dxa"/>
            <w:shd w:val="clear" w:color="auto" w:fill="auto"/>
            <w:noWrap/>
            <w:vAlign w:val="bottom"/>
            <w:hideMark/>
          </w:tcPr>
          <w:p w14:paraId="70F23EE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I63.211</w:t>
            </w:r>
          </w:p>
        </w:tc>
        <w:tc>
          <w:tcPr>
            <w:tcW w:w="7835" w:type="dxa"/>
            <w:shd w:val="clear" w:color="auto" w:fill="auto"/>
            <w:noWrap/>
            <w:vAlign w:val="bottom"/>
            <w:hideMark/>
          </w:tcPr>
          <w:p w14:paraId="18634AD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right vertebral artery</w:t>
            </w:r>
          </w:p>
        </w:tc>
      </w:tr>
      <w:tr w:rsidR="008077BA" w:rsidRPr="008077BA" w14:paraId="3D42DB1F" w14:textId="77777777" w:rsidTr="00A76E37">
        <w:trPr>
          <w:trHeight w:val="300"/>
        </w:trPr>
        <w:tc>
          <w:tcPr>
            <w:tcW w:w="1525" w:type="dxa"/>
            <w:shd w:val="clear" w:color="auto" w:fill="auto"/>
            <w:noWrap/>
            <w:vAlign w:val="bottom"/>
            <w:hideMark/>
          </w:tcPr>
          <w:p w14:paraId="439C212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I63.212</w:t>
            </w:r>
          </w:p>
        </w:tc>
        <w:tc>
          <w:tcPr>
            <w:tcW w:w="7835" w:type="dxa"/>
            <w:shd w:val="clear" w:color="auto" w:fill="auto"/>
            <w:noWrap/>
            <w:vAlign w:val="bottom"/>
            <w:hideMark/>
          </w:tcPr>
          <w:p w14:paraId="57B1061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left vertebral arteries</w:t>
            </w:r>
          </w:p>
        </w:tc>
      </w:tr>
      <w:tr w:rsidR="008077BA" w:rsidRPr="008077BA" w14:paraId="754E901A" w14:textId="77777777" w:rsidTr="00A76E37">
        <w:trPr>
          <w:trHeight w:val="300"/>
        </w:trPr>
        <w:tc>
          <w:tcPr>
            <w:tcW w:w="1525" w:type="dxa"/>
            <w:shd w:val="clear" w:color="auto" w:fill="auto"/>
            <w:noWrap/>
            <w:vAlign w:val="bottom"/>
            <w:hideMark/>
          </w:tcPr>
          <w:p w14:paraId="48DD146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I63.219</w:t>
            </w:r>
          </w:p>
        </w:tc>
        <w:tc>
          <w:tcPr>
            <w:tcW w:w="7835" w:type="dxa"/>
            <w:shd w:val="clear" w:color="auto" w:fill="auto"/>
            <w:noWrap/>
            <w:vAlign w:val="bottom"/>
            <w:hideMark/>
          </w:tcPr>
          <w:p w14:paraId="6464424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vertebral arteries</w:t>
            </w:r>
          </w:p>
        </w:tc>
      </w:tr>
      <w:tr w:rsidR="008077BA" w:rsidRPr="008077BA" w14:paraId="19970F38" w14:textId="77777777" w:rsidTr="00A76E37">
        <w:trPr>
          <w:trHeight w:val="300"/>
        </w:trPr>
        <w:tc>
          <w:tcPr>
            <w:tcW w:w="1525" w:type="dxa"/>
            <w:shd w:val="clear" w:color="auto" w:fill="auto"/>
            <w:noWrap/>
            <w:vAlign w:val="bottom"/>
            <w:hideMark/>
          </w:tcPr>
          <w:p w14:paraId="61FB232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I63.22</w:t>
            </w:r>
          </w:p>
        </w:tc>
        <w:tc>
          <w:tcPr>
            <w:tcW w:w="7835" w:type="dxa"/>
            <w:shd w:val="clear" w:color="auto" w:fill="auto"/>
            <w:noWrap/>
            <w:vAlign w:val="bottom"/>
            <w:hideMark/>
          </w:tcPr>
          <w:p w14:paraId="7A7FF2E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basilar arteries</w:t>
            </w:r>
          </w:p>
        </w:tc>
      </w:tr>
      <w:tr w:rsidR="008077BA" w:rsidRPr="008077BA" w14:paraId="2D08CD94" w14:textId="77777777" w:rsidTr="00A76E37">
        <w:trPr>
          <w:trHeight w:val="300"/>
        </w:trPr>
        <w:tc>
          <w:tcPr>
            <w:tcW w:w="1525" w:type="dxa"/>
            <w:shd w:val="clear" w:color="auto" w:fill="auto"/>
            <w:noWrap/>
            <w:vAlign w:val="bottom"/>
            <w:hideMark/>
          </w:tcPr>
          <w:p w14:paraId="532F95E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I63.23</w:t>
            </w:r>
          </w:p>
        </w:tc>
        <w:tc>
          <w:tcPr>
            <w:tcW w:w="7835" w:type="dxa"/>
            <w:shd w:val="clear" w:color="auto" w:fill="auto"/>
            <w:noWrap/>
            <w:vAlign w:val="bottom"/>
            <w:hideMark/>
          </w:tcPr>
          <w:p w14:paraId="6396D8D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carotid arteries</w:t>
            </w:r>
          </w:p>
        </w:tc>
      </w:tr>
      <w:tr w:rsidR="008077BA" w:rsidRPr="008077BA" w14:paraId="522C5F92" w14:textId="77777777" w:rsidTr="00A76E37">
        <w:trPr>
          <w:trHeight w:val="300"/>
        </w:trPr>
        <w:tc>
          <w:tcPr>
            <w:tcW w:w="1525" w:type="dxa"/>
            <w:shd w:val="clear" w:color="auto" w:fill="auto"/>
            <w:noWrap/>
            <w:vAlign w:val="bottom"/>
            <w:hideMark/>
          </w:tcPr>
          <w:p w14:paraId="45C35FB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I63.231</w:t>
            </w:r>
          </w:p>
        </w:tc>
        <w:tc>
          <w:tcPr>
            <w:tcW w:w="7835" w:type="dxa"/>
            <w:shd w:val="clear" w:color="auto" w:fill="auto"/>
            <w:noWrap/>
            <w:vAlign w:val="bottom"/>
            <w:hideMark/>
          </w:tcPr>
          <w:p w14:paraId="733BA4C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right carotid arteries</w:t>
            </w:r>
          </w:p>
        </w:tc>
      </w:tr>
      <w:tr w:rsidR="008077BA" w:rsidRPr="008077BA" w14:paraId="7F55F05A" w14:textId="77777777" w:rsidTr="00A76E37">
        <w:trPr>
          <w:trHeight w:val="300"/>
        </w:trPr>
        <w:tc>
          <w:tcPr>
            <w:tcW w:w="1525" w:type="dxa"/>
            <w:shd w:val="clear" w:color="auto" w:fill="auto"/>
            <w:noWrap/>
            <w:vAlign w:val="bottom"/>
            <w:hideMark/>
          </w:tcPr>
          <w:p w14:paraId="0B5B4DC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I63.232</w:t>
            </w:r>
          </w:p>
        </w:tc>
        <w:tc>
          <w:tcPr>
            <w:tcW w:w="7835" w:type="dxa"/>
            <w:shd w:val="clear" w:color="auto" w:fill="auto"/>
            <w:noWrap/>
            <w:vAlign w:val="bottom"/>
            <w:hideMark/>
          </w:tcPr>
          <w:p w14:paraId="48C316F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left carotid arteries</w:t>
            </w:r>
          </w:p>
        </w:tc>
      </w:tr>
      <w:tr w:rsidR="008077BA" w:rsidRPr="008077BA" w14:paraId="06E2E27A" w14:textId="77777777" w:rsidTr="00A76E37">
        <w:trPr>
          <w:trHeight w:val="300"/>
        </w:trPr>
        <w:tc>
          <w:tcPr>
            <w:tcW w:w="1525" w:type="dxa"/>
            <w:shd w:val="clear" w:color="auto" w:fill="auto"/>
            <w:noWrap/>
            <w:vAlign w:val="bottom"/>
            <w:hideMark/>
          </w:tcPr>
          <w:p w14:paraId="1EF2A3F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I63.233</w:t>
            </w:r>
          </w:p>
        </w:tc>
        <w:tc>
          <w:tcPr>
            <w:tcW w:w="7835" w:type="dxa"/>
            <w:shd w:val="clear" w:color="auto" w:fill="auto"/>
            <w:noWrap/>
            <w:vAlign w:val="bottom"/>
            <w:hideMark/>
          </w:tcPr>
          <w:p w14:paraId="5D89B49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bilateral carotid arteries</w:t>
            </w:r>
          </w:p>
        </w:tc>
      </w:tr>
      <w:tr w:rsidR="008077BA" w:rsidRPr="008077BA" w14:paraId="7DC9D410" w14:textId="77777777" w:rsidTr="00A76E37">
        <w:trPr>
          <w:trHeight w:val="300"/>
        </w:trPr>
        <w:tc>
          <w:tcPr>
            <w:tcW w:w="1525" w:type="dxa"/>
            <w:shd w:val="clear" w:color="auto" w:fill="auto"/>
            <w:noWrap/>
            <w:vAlign w:val="bottom"/>
            <w:hideMark/>
          </w:tcPr>
          <w:p w14:paraId="491703F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I63.239</w:t>
            </w:r>
          </w:p>
        </w:tc>
        <w:tc>
          <w:tcPr>
            <w:tcW w:w="7835" w:type="dxa"/>
            <w:shd w:val="clear" w:color="auto" w:fill="auto"/>
            <w:noWrap/>
            <w:vAlign w:val="bottom"/>
            <w:hideMark/>
          </w:tcPr>
          <w:p w14:paraId="12FFE39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carotid arteries</w:t>
            </w:r>
          </w:p>
        </w:tc>
      </w:tr>
      <w:tr w:rsidR="008077BA" w:rsidRPr="008077BA" w14:paraId="49587EDF" w14:textId="77777777" w:rsidTr="00A76E37">
        <w:trPr>
          <w:trHeight w:val="300"/>
        </w:trPr>
        <w:tc>
          <w:tcPr>
            <w:tcW w:w="1525" w:type="dxa"/>
            <w:shd w:val="clear" w:color="auto" w:fill="auto"/>
            <w:noWrap/>
            <w:vAlign w:val="bottom"/>
            <w:hideMark/>
          </w:tcPr>
          <w:p w14:paraId="42D9785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lastRenderedPageBreak/>
              <w:t>I63.29</w:t>
            </w:r>
          </w:p>
        </w:tc>
        <w:tc>
          <w:tcPr>
            <w:tcW w:w="7835" w:type="dxa"/>
            <w:shd w:val="clear" w:color="auto" w:fill="auto"/>
            <w:noWrap/>
            <w:vAlign w:val="bottom"/>
            <w:hideMark/>
          </w:tcPr>
          <w:p w14:paraId="2BE9F49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other precerebral arteries</w:t>
            </w:r>
          </w:p>
        </w:tc>
      </w:tr>
      <w:tr w:rsidR="008077BA" w:rsidRPr="008077BA" w14:paraId="0EC3A494" w14:textId="77777777" w:rsidTr="00A76E37">
        <w:trPr>
          <w:trHeight w:val="300"/>
        </w:trPr>
        <w:tc>
          <w:tcPr>
            <w:tcW w:w="1525" w:type="dxa"/>
            <w:shd w:val="clear" w:color="auto" w:fill="auto"/>
            <w:noWrap/>
            <w:vAlign w:val="bottom"/>
            <w:hideMark/>
          </w:tcPr>
          <w:p w14:paraId="6308183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w:t>
            </w:r>
          </w:p>
        </w:tc>
        <w:tc>
          <w:tcPr>
            <w:tcW w:w="7835" w:type="dxa"/>
            <w:shd w:val="clear" w:color="auto" w:fill="auto"/>
            <w:noWrap/>
            <w:vAlign w:val="bottom"/>
            <w:hideMark/>
          </w:tcPr>
          <w:p w14:paraId="4894C7D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cerebral arteries</w:t>
            </w:r>
          </w:p>
        </w:tc>
      </w:tr>
      <w:tr w:rsidR="008077BA" w:rsidRPr="008077BA" w14:paraId="050C9E2D" w14:textId="77777777" w:rsidTr="00A76E37">
        <w:trPr>
          <w:trHeight w:val="300"/>
        </w:trPr>
        <w:tc>
          <w:tcPr>
            <w:tcW w:w="1525" w:type="dxa"/>
            <w:shd w:val="clear" w:color="auto" w:fill="auto"/>
            <w:noWrap/>
            <w:vAlign w:val="bottom"/>
            <w:hideMark/>
          </w:tcPr>
          <w:p w14:paraId="028D85F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I63.30</w:t>
            </w:r>
          </w:p>
        </w:tc>
        <w:tc>
          <w:tcPr>
            <w:tcW w:w="7835" w:type="dxa"/>
            <w:shd w:val="clear" w:color="auto" w:fill="auto"/>
            <w:noWrap/>
            <w:vAlign w:val="bottom"/>
            <w:hideMark/>
          </w:tcPr>
          <w:p w14:paraId="0A58A05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cerebral artery</w:t>
            </w:r>
          </w:p>
        </w:tc>
      </w:tr>
      <w:tr w:rsidR="008077BA" w:rsidRPr="008077BA" w14:paraId="4C4B7EBF" w14:textId="77777777" w:rsidTr="00A76E37">
        <w:trPr>
          <w:trHeight w:val="300"/>
        </w:trPr>
        <w:tc>
          <w:tcPr>
            <w:tcW w:w="1525" w:type="dxa"/>
            <w:shd w:val="clear" w:color="auto" w:fill="auto"/>
            <w:noWrap/>
            <w:vAlign w:val="bottom"/>
            <w:hideMark/>
          </w:tcPr>
          <w:p w14:paraId="501CEA0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I63.31</w:t>
            </w:r>
          </w:p>
        </w:tc>
        <w:tc>
          <w:tcPr>
            <w:tcW w:w="7835" w:type="dxa"/>
            <w:shd w:val="clear" w:color="auto" w:fill="auto"/>
            <w:noWrap/>
            <w:vAlign w:val="bottom"/>
            <w:hideMark/>
          </w:tcPr>
          <w:p w14:paraId="004AAFE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middle cerebral artery</w:t>
            </w:r>
          </w:p>
        </w:tc>
      </w:tr>
      <w:tr w:rsidR="008077BA" w:rsidRPr="008077BA" w14:paraId="5D8EE271" w14:textId="77777777" w:rsidTr="00A76E37">
        <w:trPr>
          <w:trHeight w:val="300"/>
        </w:trPr>
        <w:tc>
          <w:tcPr>
            <w:tcW w:w="1525" w:type="dxa"/>
            <w:shd w:val="clear" w:color="auto" w:fill="auto"/>
            <w:noWrap/>
            <w:vAlign w:val="bottom"/>
            <w:hideMark/>
          </w:tcPr>
          <w:p w14:paraId="074A3DF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I63.311</w:t>
            </w:r>
          </w:p>
        </w:tc>
        <w:tc>
          <w:tcPr>
            <w:tcW w:w="7835" w:type="dxa"/>
            <w:shd w:val="clear" w:color="auto" w:fill="auto"/>
            <w:noWrap/>
            <w:vAlign w:val="bottom"/>
            <w:hideMark/>
          </w:tcPr>
          <w:p w14:paraId="4637965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right middle cerebral artery</w:t>
            </w:r>
          </w:p>
        </w:tc>
      </w:tr>
      <w:tr w:rsidR="008077BA" w:rsidRPr="008077BA" w14:paraId="00CA2B24" w14:textId="77777777" w:rsidTr="00A76E37">
        <w:trPr>
          <w:trHeight w:val="300"/>
        </w:trPr>
        <w:tc>
          <w:tcPr>
            <w:tcW w:w="1525" w:type="dxa"/>
            <w:shd w:val="clear" w:color="auto" w:fill="auto"/>
            <w:noWrap/>
            <w:vAlign w:val="bottom"/>
            <w:hideMark/>
          </w:tcPr>
          <w:p w14:paraId="4D91DF4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I63.312</w:t>
            </w:r>
          </w:p>
        </w:tc>
        <w:tc>
          <w:tcPr>
            <w:tcW w:w="7835" w:type="dxa"/>
            <w:shd w:val="clear" w:color="auto" w:fill="auto"/>
            <w:noWrap/>
            <w:vAlign w:val="bottom"/>
            <w:hideMark/>
          </w:tcPr>
          <w:p w14:paraId="70301CB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left middle cerebral artery</w:t>
            </w:r>
          </w:p>
        </w:tc>
      </w:tr>
      <w:tr w:rsidR="008077BA" w:rsidRPr="008077BA" w14:paraId="461C5BEE" w14:textId="77777777" w:rsidTr="00A76E37">
        <w:trPr>
          <w:trHeight w:val="300"/>
        </w:trPr>
        <w:tc>
          <w:tcPr>
            <w:tcW w:w="1525" w:type="dxa"/>
            <w:shd w:val="clear" w:color="auto" w:fill="auto"/>
            <w:noWrap/>
            <w:vAlign w:val="bottom"/>
            <w:hideMark/>
          </w:tcPr>
          <w:p w14:paraId="66E5C06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I63.319</w:t>
            </w:r>
          </w:p>
        </w:tc>
        <w:tc>
          <w:tcPr>
            <w:tcW w:w="7835" w:type="dxa"/>
            <w:shd w:val="clear" w:color="auto" w:fill="auto"/>
            <w:noWrap/>
            <w:vAlign w:val="bottom"/>
            <w:hideMark/>
          </w:tcPr>
          <w:p w14:paraId="1712C50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middle cerebral artery</w:t>
            </w:r>
          </w:p>
        </w:tc>
      </w:tr>
      <w:tr w:rsidR="008077BA" w:rsidRPr="008077BA" w14:paraId="7B15F172" w14:textId="77777777" w:rsidTr="00A76E37">
        <w:trPr>
          <w:trHeight w:val="300"/>
        </w:trPr>
        <w:tc>
          <w:tcPr>
            <w:tcW w:w="1525" w:type="dxa"/>
            <w:shd w:val="clear" w:color="auto" w:fill="auto"/>
            <w:noWrap/>
            <w:vAlign w:val="bottom"/>
            <w:hideMark/>
          </w:tcPr>
          <w:p w14:paraId="48FF858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I63.32</w:t>
            </w:r>
          </w:p>
        </w:tc>
        <w:tc>
          <w:tcPr>
            <w:tcW w:w="7835" w:type="dxa"/>
            <w:shd w:val="clear" w:color="auto" w:fill="auto"/>
            <w:noWrap/>
            <w:vAlign w:val="bottom"/>
            <w:hideMark/>
          </w:tcPr>
          <w:p w14:paraId="0DB1DA7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anterior cerebral artery</w:t>
            </w:r>
          </w:p>
        </w:tc>
      </w:tr>
      <w:tr w:rsidR="008077BA" w:rsidRPr="008077BA" w14:paraId="43F9C881" w14:textId="77777777" w:rsidTr="00A76E37">
        <w:trPr>
          <w:trHeight w:val="300"/>
        </w:trPr>
        <w:tc>
          <w:tcPr>
            <w:tcW w:w="1525" w:type="dxa"/>
            <w:shd w:val="clear" w:color="auto" w:fill="auto"/>
            <w:noWrap/>
            <w:vAlign w:val="bottom"/>
            <w:hideMark/>
          </w:tcPr>
          <w:p w14:paraId="13DC9EC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I63.321</w:t>
            </w:r>
          </w:p>
        </w:tc>
        <w:tc>
          <w:tcPr>
            <w:tcW w:w="7835" w:type="dxa"/>
            <w:shd w:val="clear" w:color="auto" w:fill="auto"/>
            <w:noWrap/>
            <w:vAlign w:val="bottom"/>
            <w:hideMark/>
          </w:tcPr>
          <w:p w14:paraId="11C4BFA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right anterior cerebral artery</w:t>
            </w:r>
          </w:p>
        </w:tc>
      </w:tr>
      <w:tr w:rsidR="008077BA" w:rsidRPr="008077BA" w14:paraId="010F350E" w14:textId="77777777" w:rsidTr="00A76E37">
        <w:trPr>
          <w:trHeight w:val="300"/>
        </w:trPr>
        <w:tc>
          <w:tcPr>
            <w:tcW w:w="1525" w:type="dxa"/>
            <w:shd w:val="clear" w:color="auto" w:fill="auto"/>
            <w:noWrap/>
            <w:vAlign w:val="bottom"/>
            <w:hideMark/>
          </w:tcPr>
          <w:p w14:paraId="608DDE5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I63.322</w:t>
            </w:r>
          </w:p>
        </w:tc>
        <w:tc>
          <w:tcPr>
            <w:tcW w:w="7835" w:type="dxa"/>
            <w:shd w:val="clear" w:color="auto" w:fill="auto"/>
            <w:noWrap/>
            <w:vAlign w:val="bottom"/>
            <w:hideMark/>
          </w:tcPr>
          <w:p w14:paraId="3D97BBD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left anterior cerebral artery</w:t>
            </w:r>
          </w:p>
        </w:tc>
      </w:tr>
      <w:tr w:rsidR="008077BA" w:rsidRPr="008077BA" w14:paraId="656E9D90" w14:textId="77777777" w:rsidTr="00A76E37">
        <w:trPr>
          <w:trHeight w:val="300"/>
        </w:trPr>
        <w:tc>
          <w:tcPr>
            <w:tcW w:w="1525" w:type="dxa"/>
            <w:shd w:val="clear" w:color="auto" w:fill="auto"/>
            <w:noWrap/>
            <w:vAlign w:val="bottom"/>
            <w:hideMark/>
          </w:tcPr>
          <w:p w14:paraId="3F7301C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I63.323</w:t>
            </w:r>
          </w:p>
        </w:tc>
        <w:tc>
          <w:tcPr>
            <w:tcW w:w="7835" w:type="dxa"/>
            <w:shd w:val="clear" w:color="auto" w:fill="auto"/>
            <w:noWrap/>
            <w:vAlign w:val="bottom"/>
            <w:hideMark/>
          </w:tcPr>
          <w:p w14:paraId="3A18D34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bilateral anterior cerebral arteries</w:t>
            </w:r>
          </w:p>
        </w:tc>
      </w:tr>
      <w:tr w:rsidR="008077BA" w:rsidRPr="008077BA" w14:paraId="729A2A07" w14:textId="77777777" w:rsidTr="00A76E37">
        <w:trPr>
          <w:trHeight w:val="300"/>
        </w:trPr>
        <w:tc>
          <w:tcPr>
            <w:tcW w:w="1525" w:type="dxa"/>
            <w:shd w:val="clear" w:color="auto" w:fill="auto"/>
            <w:noWrap/>
            <w:vAlign w:val="bottom"/>
            <w:hideMark/>
          </w:tcPr>
          <w:p w14:paraId="5F9F9BC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I63.329</w:t>
            </w:r>
          </w:p>
        </w:tc>
        <w:tc>
          <w:tcPr>
            <w:tcW w:w="7835" w:type="dxa"/>
            <w:shd w:val="clear" w:color="auto" w:fill="auto"/>
            <w:noWrap/>
            <w:vAlign w:val="bottom"/>
            <w:hideMark/>
          </w:tcPr>
          <w:p w14:paraId="0928859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anterior cerebral artery</w:t>
            </w:r>
          </w:p>
        </w:tc>
      </w:tr>
      <w:tr w:rsidR="008077BA" w:rsidRPr="008077BA" w14:paraId="2E58953B" w14:textId="77777777" w:rsidTr="00A76E37">
        <w:trPr>
          <w:trHeight w:val="300"/>
        </w:trPr>
        <w:tc>
          <w:tcPr>
            <w:tcW w:w="1525" w:type="dxa"/>
            <w:shd w:val="clear" w:color="auto" w:fill="auto"/>
            <w:noWrap/>
            <w:vAlign w:val="bottom"/>
            <w:hideMark/>
          </w:tcPr>
          <w:p w14:paraId="1F4B3A8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I63.33</w:t>
            </w:r>
          </w:p>
        </w:tc>
        <w:tc>
          <w:tcPr>
            <w:tcW w:w="7835" w:type="dxa"/>
            <w:shd w:val="clear" w:color="auto" w:fill="auto"/>
            <w:noWrap/>
            <w:vAlign w:val="bottom"/>
            <w:hideMark/>
          </w:tcPr>
          <w:p w14:paraId="2410AA0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posterior cerebral artery</w:t>
            </w:r>
          </w:p>
        </w:tc>
      </w:tr>
      <w:tr w:rsidR="008077BA" w:rsidRPr="008077BA" w14:paraId="53806675" w14:textId="77777777" w:rsidTr="00A76E37">
        <w:trPr>
          <w:trHeight w:val="300"/>
        </w:trPr>
        <w:tc>
          <w:tcPr>
            <w:tcW w:w="1525" w:type="dxa"/>
            <w:shd w:val="clear" w:color="auto" w:fill="auto"/>
            <w:noWrap/>
            <w:vAlign w:val="bottom"/>
            <w:hideMark/>
          </w:tcPr>
          <w:p w14:paraId="1761D07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I63.331</w:t>
            </w:r>
          </w:p>
        </w:tc>
        <w:tc>
          <w:tcPr>
            <w:tcW w:w="7835" w:type="dxa"/>
            <w:shd w:val="clear" w:color="auto" w:fill="auto"/>
            <w:noWrap/>
            <w:vAlign w:val="bottom"/>
            <w:hideMark/>
          </w:tcPr>
          <w:p w14:paraId="1E879C3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right posterior cerebral artery</w:t>
            </w:r>
          </w:p>
        </w:tc>
      </w:tr>
      <w:tr w:rsidR="008077BA" w:rsidRPr="008077BA" w14:paraId="4154C221" w14:textId="77777777" w:rsidTr="00A76E37">
        <w:trPr>
          <w:trHeight w:val="300"/>
        </w:trPr>
        <w:tc>
          <w:tcPr>
            <w:tcW w:w="1525" w:type="dxa"/>
            <w:shd w:val="clear" w:color="auto" w:fill="auto"/>
            <w:noWrap/>
            <w:vAlign w:val="bottom"/>
            <w:hideMark/>
          </w:tcPr>
          <w:p w14:paraId="7FE7821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I63.332</w:t>
            </w:r>
          </w:p>
        </w:tc>
        <w:tc>
          <w:tcPr>
            <w:tcW w:w="7835" w:type="dxa"/>
            <w:shd w:val="clear" w:color="auto" w:fill="auto"/>
            <w:noWrap/>
            <w:vAlign w:val="bottom"/>
            <w:hideMark/>
          </w:tcPr>
          <w:p w14:paraId="6F76F2F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left posterior cerebral artery</w:t>
            </w:r>
          </w:p>
        </w:tc>
      </w:tr>
      <w:tr w:rsidR="008077BA" w:rsidRPr="008077BA" w14:paraId="692E418A" w14:textId="77777777" w:rsidTr="00A76E37">
        <w:trPr>
          <w:trHeight w:val="300"/>
        </w:trPr>
        <w:tc>
          <w:tcPr>
            <w:tcW w:w="1525" w:type="dxa"/>
            <w:shd w:val="clear" w:color="auto" w:fill="auto"/>
            <w:noWrap/>
            <w:vAlign w:val="bottom"/>
            <w:hideMark/>
          </w:tcPr>
          <w:p w14:paraId="6BA84D5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I63.339</w:t>
            </w:r>
          </w:p>
        </w:tc>
        <w:tc>
          <w:tcPr>
            <w:tcW w:w="7835" w:type="dxa"/>
            <w:shd w:val="clear" w:color="auto" w:fill="auto"/>
            <w:noWrap/>
            <w:vAlign w:val="bottom"/>
            <w:hideMark/>
          </w:tcPr>
          <w:p w14:paraId="32AB1AC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posterior cerebral artery</w:t>
            </w:r>
          </w:p>
        </w:tc>
      </w:tr>
      <w:tr w:rsidR="008077BA" w:rsidRPr="008077BA" w14:paraId="340F0D52" w14:textId="77777777" w:rsidTr="00A76E37">
        <w:trPr>
          <w:trHeight w:val="300"/>
        </w:trPr>
        <w:tc>
          <w:tcPr>
            <w:tcW w:w="1525" w:type="dxa"/>
            <w:shd w:val="clear" w:color="auto" w:fill="auto"/>
            <w:noWrap/>
            <w:vAlign w:val="bottom"/>
            <w:hideMark/>
          </w:tcPr>
          <w:p w14:paraId="2E954CC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I63.34</w:t>
            </w:r>
          </w:p>
        </w:tc>
        <w:tc>
          <w:tcPr>
            <w:tcW w:w="7835" w:type="dxa"/>
            <w:shd w:val="clear" w:color="auto" w:fill="auto"/>
            <w:noWrap/>
            <w:vAlign w:val="bottom"/>
            <w:hideMark/>
          </w:tcPr>
          <w:p w14:paraId="30AE917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cerebellar artery</w:t>
            </w:r>
          </w:p>
        </w:tc>
      </w:tr>
      <w:tr w:rsidR="008077BA" w:rsidRPr="008077BA" w14:paraId="0AF0D2D9" w14:textId="77777777" w:rsidTr="00A76E37">
        <w:trPr>
          <w:trHeight w:val="300"/>
        </w:trPr>
        <w:tc>
          <w:tcPr>
            <w:tcW w:w="1525" w:type="dxa"/>
            <w:shd w:val="clear" w:color="auto" w:fill="auto"/>
            <w:noWrap/>
            <w:vAlign w:val="bottom"/>
            <w:hideMark/>
          </w:tcPr>
          <w:p w14:paraId="407ED82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I63.341</w:t>
            </w:r>
          </w:p>
        </w:tc>
        <w:tc>
          <w:tcPr>
            <w:tcW w:w="7835" w:type="dxa"/>
            <w:shd w:val="clear" w:color="auto" w:fill="auto"/>
            <w:noWrap/>
            <w:vAlign w:val="bottom"/>
            <w:hideMark/>
          </w:tcPr>
          <w:p w14:paraId="5D3665E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right cerebellar artery</w:t>
            </w:r>
          </w:p>
        </w:tc>
      </w:tr>
      <w:tr w:rsidR="008077BA" w:rsidRPr="008077BA" w14:paraId="1B4AC3AC" w14:textId="77777777" w:rsidTr="00A76E37">
        <w:trPr>
          <w:trHeight w:val="300"/>
        </w:trPr>
        <w:tc>
          <w:tcPr>
            <w:tcW w:w="1525" w:type="dxa"/>
            <w:shd w:val="clear" w:color="auto" w:fill="auto"/>
            <w:noWrap/>
            <w:vAlign w:val="bottom"/>
            <w:hideMark/>
          </w:tcPr>
          <w:p w14:paraId="53D5869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I63.342</w:t>
            </w:r>
          </w:p>
        </w:tc>
        <w:tc>
          <w:tcPr>
            <w:tcW w:w="7835" w:type="dxa"/>
            <w:shd w:val="clear" w:color="auto" w:fill="auto"/>
            <w:noWrap/>
            <w:vAlign w:val="bottom"/>
            <w:hideMark/>
          </w:tcPr>
          <w:p w14:paraId="4198BB0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left cerebellar artery</w:t>
            </w:r>
          </w:p>
        </w:tc>
      </w:tr>
      <w:tr w:rsidR="008077BA" w:rsidRPr="008077BA" w14:paraId="052E81D0" w14:textId="77777777" w:rsidTr="00A76E37">
        <w:trPr>
          <w:trHeight w:val="300"/>
        </w:trPr>
        <w:tc>
          <w:tcPr>
            <w:tcW w:w="1525" w:type="dxa"/>
            <w:shd w:val="clear" w:color="auto" w:fill="auto"/>
            <w:noWrap/>
            <w:vAlign w:val="bottom"/>
            <w:hideMark/>
          </w:tcPr>
          <w:p w14:paraId="1E415AB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I63.343</w:t>
            </w:r>
          </w:p>
        </w:tc>
        <w:tc>
          <w:tcPr>
            <w:tcW w:w="7835" w:type="dxa"/>
            <w:shd w:val="clear" w:color="auto" w:fill="auto"/>
            <w:noWrap/>
            <w:vAlign w:val="bottom"/>
            <w:hideMark/>
          </w:tcPr>
          <w:p w14:paraId="4C416E3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to thrombosis of bilateral cerebellar arteries</w:t>
            </w:r>
          </w:p>
        </w:tc>
      </w:tr>
      <w:tr w:rsidR="008077BA" w:rsidRPr="008077BA" w14:paraId="186A8A96" w14:textId="77777777" w:rsidTr="00A76E37">
        <w:trPr>
          <w:trHeight w:val="300"/>
        </w:trPr>
        <w:tc>
          <w:tcPr>
            <w:tcW w:w="1525" w:type="dxa"/>
            <w:shd w:val="clear" w:color="auto" w:fill="auto"/>
            <w:noWrap/>
            <w:vAlign w:val="bottom"/>
            <w:hideMark/>
          </w:tcPr>
          <w:p w14:paraId="6436BAC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I63.349</w:t>
            </w:r>
          </w:p>
        </w:tc>
        <w:tc>
          <w:tcPr>
            <w:tcW w:w="7835" w:type="dxa"/>
            <w:shd w:val="clear" w:color="auto" w:fill="auto"/>
            <w:noWrap/>
            <w:vAlign w:val="bottom"/>
            <w:hideMark/>
          </w:tcPr>
          <w:p w14:paraId="22A7BF8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thrombosis of unspecified cerebellar artery</w:t>
            </w:r>
          </w:p>
        </w:tc>
      </w:tr>
      <w:tr w:rsidR="008077BA" w:rsidRPr="008077BA" w14:paraId="6020F0DA" w14:textId="77777777" w:rsidTr="00A76E37">
        <w:trPr>
          <w:trHeight w:val="300"/>
        </w:trPr>
        <w:tc>
          <w:tcPr>
            <w:tcW w:w="1525" w:type="dxa"/>
            <w:shd w:val="clear" w:color="auto" w:fill="auto"/>
            <w:noWrap/>
            <w:vAlign w:val="bottom"/>
            <w:hideMark/>
          </w:tcPr>
          <w:p w14:paraId="4A53645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I63.39</w:t>
            </w:r>
          </w:p>
        </w:tc>
        <w:tc>
          <w:tcPr>
            <w:tcW w:w="7835" w:type="dxa"/>
            <w:shd w:val="clear" w:color="auto" w:fill="auto"/>
            <w:noWrap/>
            <w:vAlign w:val="bottom"/>
            <w:hideMark/>
          </w:tcPr>
          <w:p w14:paraId="7C3D8B9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 xml:space="preserve">Cerebral infarction due to thrombosis of </w:t>
            </w:r>
            <w:proofErr w:type="gramStart"/>
            <w:r w:rsidRPr="008077BA">
              <w:rPr>
                <w:rFonts w:ascii="Calibri" w:eastAsia="Times New Roman" w:hAnsi="Calibri" w:cs="Times New Roman"/>
                <w:color w:val="000000"/>
              </w:rPr>
              <w:t>other</w:t>
            </w:r>
            <w:proofErr w:type="gramEnd"/>
            <w:r w:rsidRPr="008077BA">
              <w:rPr>
                <w:rFonts w:ascii="Calibri" w:eastAsia="Times New Roman" w:hAnsi="Calibri" w:cs="Times New Roman"/>
                <w:color w:val="000000"/>
              </w:rPr>
              <w:t xml:space="preserve"> cerebral artery</w:t>
            </w:r>
          </w:p>
        </w:tc>
      </w:tr>
      <w:tr w:rsidR="008077BA" w:rsidRPr="008077BA" w14:paraId="08B49E0B" w14:textId="77777777" w:rsidTr="00A76E37">
        <w:trPr>
          <w:trHeight w:val="300"/>
        </w:trPr>
        <w:tc>
          <w:tcPr>
            <w:tcW w:w="1525" w:type="dxa"/>
            <w:shd w:val="clear" w:color="auto" w:fill="auto"/>
            <w:noWrap/>
            <w:vAlign w:val="bottom"/>
            <w:hideMark/>
          </w:tcPr>
          <w:p w14:paraId="6AC4C2A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w:t>
            </w:r>
          </w:p>
        </w:tc>
        <w:tc>
          <w:tcPr>
            <w:tcW w:w="7835" w:type="dxa"/>
            <w:shd w:val="clear" w:color="auto" w:fill="auto"/>
            <w:noWrap/>
            <w:vAlign w:val="bottom"/>
            <w:hideMark/>
          </w:tcPr>
          <w:p w14:paraId="196D146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cerebral arteries</w:t>
            </w:r>
          </w:p>
        </w:tc>
      </w:tr>
      <w:tr w:rsidR="008077BA" w:rsidRPr="008077BA" w14:paraId="783BBB4E" w14:textId="77777777" w:rsidTr="00A76E37">
        <w:trPr>
          <w:trHeight w:val="300"/>
        </w:trPr>
        <w:tc>
          <w:tcPr>
            <w:tcW w:w="1525" w:type="dxa"/>
            <w:shd w:val="clear" w:color="auto" w:fill="auto"/>
            <w:noWrap/>
            <w:vAlign w:val="bottom"/>
            <w:hideMark/>
          </w:tcPr>
          <w:p w14:paraId="141FD1A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I63.40</w:t>
            </w:r>
          </w:p>
        </w:tc>
        <w:tc>
          <w:tcPr>
            <w:tcW w:w="7835" w:type="dxa"/>
            <w:shd w:val="clear" w:color="auto" w:fill="auto"/>
            <w:noWrap/>
            <w:vAlign w:val="bottom"/>
            <w:hideMark/>
          </w:tcPr>
          <w:p w14:paraId="23BBD73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cerebral artery</w:t>
            </w:r>
          </w:p>
        </w:tc>
      </w:tr>
      <w:tr w:rsidR="008077BA" w:rsidRPr="008077BA" w14:paraId="65AF7628" w14:textId="77777777" w:rsidTr="00A76E37">
        <w:trPr>
          <w:trHeight w:val="300"/>
        </w:trPr>
        <w:tc>
          <w:tcPr>
            <w:tcW w:w="1525" w:type="dxa"/>
            <w:shd w:val="clear" w:color="auto" w:fill="auto"/>
            <w:noWrap/>
            <w:vAlign w:val="bottom"/>
            <w:hideMark/>
          </w:tcPr>
          <w:p w14:paraId="268DA23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I63.41</w:t>
            </w:r>
          </w:p>
        </w:tc>
        <w:tc>
          <w:tcPr>
            <w:tcW w:w="7835" w:type="dxa"/>
            <w:shd w:val="clear" w:color="auto" w:fill="auto"/>
            <w:noWrap/>
            <w:vAlign w:val="bottom"/>
            <w:hideMark/>
          </w:tcPr>
          <w:p w14:paraId="2295BE3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middle cerebral artery</w:t>
            </w:r>
          </w:p>
        </w:tc>
      </w:tr>
      <w:tr w:rsidR="008077BA" w:rsidRPr="008077BA" w14:paraId="3E703FC4" w14:textId="77777777" w:rsidTr="00A76E37">
        <w:trPr>
          <w:trHeight w:val="300"/>
        </w:trPr>
        <w:tc>
          <w:tcPr>
            <w:tcW w:w="1525" w:type="dxa"/>
            <w:shd w:val="clear" w:color="auto" w:fill="auto"/>
            <w:noWrap/>
            <w:vAlign w:val="bottom"/>
            <w:hideMark/>
          </w:tcPr>
          <w:p w14:paraId="1754DA7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I63.411</w:t>
            </w:r>
          </w:p>
        </w:tc>
        <w:tc>
          <w:tcPr>
            <w:tcW w:w="7835" w:type="dxa"/>
            <w:shd w:val="clear" w:color="auto" w:fill="auto"/>
            <w:noWrap/>
            <w:vAlign w:val="bottom"/>
            <w:hideMark/>
          </w:tcPr>
          <w:p w14:paraId="2D4EADD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right middle cerebral artery</w:t>
            </w:r>
          </w:p>
        </w:tc>
      </w:tr>
      <w:tr w:rsidR="008077BA" w:rsidRPr="008077BA" w14:paraId="10D287F0" w14:textId="77777777" w:rsidTr="00A76E37">
        <w:trPr>
          <w:trHeight w:val="300"/>
        </w:trPr>
        <w:tc>
          <w:tcPr>
            <w:tcW w:w="1525" w:type="dxa"/>
            <w:shd w:val="clear" w:color="auto" w:fill="auto"/>
            <w:noWrap/>
            <w:vAlign w:val="bottom"/>
            <w:hideMark/>
          </w:tcPr>
          <w:p w14:paraId="734B053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I63.412</w:t>
            </w:r>
          </w:p>
        </w:tc>
        <w:tc>
          <w:tcPr>
            <w:tcW w:w="7835" w:type="dxa"/>
            <w:shd w:val="clear" w:color="auto" w:fill="auto"/>
            <w:noWrap/>
            <w:vAlign w:val="bottom"/>
            <w:hideMark/>
          </w:tcPr>
          <w:p w14:paraId="2012EB1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left middle cerebral artery</w:t>
            </w:r>
          </w:p>
        </w:tc>
      </w:tr>
      <w:tr w:rsidR="008077BA" w:rsidRPr="008077BA" w14:paraId="5E6D9900" w14:textId="77777777" w:rsidTr="00A76E37">
        <w:trPr>
          <w:trHeight w:val="300"/>
        </w:trPr>
        <w:tc>
          <w:tcPr>
            <w:tcW w:w="1525" w:type="dxa"/>
            <w:shd w:val="clear" w:color="auto" w:fill="auto"/>
            <w:noWrap/>
            <w:vAlign w:val="bottom"/>
            <w:hideMark/>
          </w:tcPr>
          <w:p w14:paraId="77B5B1D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I63.413</w:t>
            </w:r>
          </w:p>
        </w:tc>
        <w:tc>
          <w:tcPr>
            <w:tcW w:w="7835" w:type="dxa"/>
            <w:shd w:val="clear" w:color="auto" w:fill="auto"/>
            <w:noWrap/>
            <w:vAlign w:val="bottom"/>
            <w:hideMark/>
          </w:tcPr>
          <w:p w14:paraId="1074730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bilateral middle cerebral arteries</w:t>
            </w:r>
          </w:p>
        </w:tc>
      </w:tr>
      <w:tr w:rsidR="008077BA" w:rsidRPr="008077BA" w14:paraId="5C76F75C" w14:textId="77777777" w:rsidTr="00A76E37">
        <w:trPr>
          <w:trHeight w:val="300"/>
        </w:trPr>
        <w:tc>
          <w:tcPr>
            <w:tcW w:w="1525" w:type="dxa"/>
            <w:shd w:val="clear" w:color="auto" w:fill="auto"/>
            <w:noWrap/>
            <w:vAlign w:val="bottom"/>
            <w:hideMark/>
          </w:tcPr>
          <w:p w14:paraId="2D937D7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I63.419</w:t>
            </w:r>
          </w:p>
        </w:tc>
        <w:tc>
          <w:tcPr>
            <w:tcW w:w="7835" w:type="dxa"/>
            <w:shd w:val="clear" w:color="auto" w:fill="auto"/>
            <w:noWrap/>
            <w:vAlign w:val="bottom"/>
            <w:hideMark/>
          </w:tcPr>
          <w:p w14:paraId="0E40869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middle cerebral artery</w:t>
            </w:r>
          </w:p>
        </w:tc>
      </w:tr>
      <w:tr w:rsidR="008077BA" w:rsidRPr="008077BA" w14:paraId="67466CCD" w14:textId="77777777" w:rsidTr="00A76E37">
        <w:trPr>
          <w:trHeight w:val="300"/>
        </w:trPr>
        <w:tc>
          <w:tcPr>
            <w:tcW w:w="1525" w:type="dxa"/>
            <w:shd w:val="clear" w:color="auto" w:fill="auto"/>
            <w:noWrap/>
            <w:vAlign w:val="bottom"/>
            <w:hideMark/>
          </w:tcPr>
          <w:p w14:paraId="5AFC755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I63.42</w:t>
            </w:r>
          </w:p>
        </w:tc>
        <w:tc>
          <w:tcPr>
            <w:tcW w:w="7835" w:type="dxa"/>
            <w:shd w:val="clear" w:color="auto" w:fill="auto"/>
            <w:noWrap/>
            <w:vAlign w:val="bottom"/>
            <w:hideMark/>
          </w:tcPr>
          <w:p w14:paraId="222E5A2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anterior cerebral artery</w:t>
            </w:r>
          </w:p>
        </w:tc>
      </w:tr>
      <w:tr w:rsidR="008077BA" w:rsidRPr="008077BA" w14:paraId="1DCAEC38" w14:textId="77777777" w:rsidTr="00A76E37">
        <w:trPr>
          <w:trHeight w:val="300"/>
        </w:trPr>
        <w:tc>
          <w:tcPr>
            <w:tcW w:w="1525" w:type="dxa"/>
            <w:shd w:val="clear" w:color="auto" w:fill="auto"/>
            <w:noWrap/>
            <w:vAlign w:val="bottom"/>
            <w:hideMark/>
          </w:tcPr>
          <w:p w14:paraId="13C8E95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I63.421</w:t>
            </w:r>
          </w:p>
        </w:tc>
        <w:tc>
          <w:tcPr>
            <w:tcW w:w="7835" w:type="dxa"/>
            <w:shd w:val="clear" w:color="auto" w:fill="auto"/>
            <w:noWrap/>
            <w:vAlign w:val="bottom"/>
            <w:hideMark/>
          </w:tcPr>
          <w:p w14:paraId="1DAD560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right anterior cerebral artery</w:t>
            </w:r>
          </w:p>
        </w:tc>
      </w:tr>
      <w:tr w:rsidR="008077BA" w:rsidRPr="008077BA" w14:paraId="485A0E4B" w14:textId="77777777" w:rsidTr="00A76E37">
        <w:trPr>
          <w:trHeight w:val="300"/>
        </w:trPr>
        <w:tc>
          <w:tcPr>
            <w:tcW w:w="1525" w:type="dxa"/>
            <w:shd w:val="clear" w:color="auto" w:fill="auto"/>
            <w:noWrap/>
            <w:vAlign w:val="bottom"/>
            <w:hideMark/>
          </w:tcPr>
          <w:p w14:paraId="0CD4DC5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I63.422</w:t>
            </w:r>
          </w:p>
        </w:tc>
        <w:tc>
          <w:tcPr>
            <w:tcW w:w="7835" w:type="dxa"/>
            <w:shd w:val="clear" w:color="auto" w:fill="auto"/>
            <w:noWrap/>
            <w:vAlign w:val="bottom"/>
            <w:hideMark/>
          </w:tcPr>
          <w:p w14:paraId="5D16A23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left anterior cerebral artery</w:t>
            </w:r>
          </w:p>
        </w:tc>
      </w:tr>
      <w:tr w:rsidR="008077BA" w:rsidRPr="008077BA" w14:paraId="123811C2" w14:textId="77777777" w:rsidTr="00A76E37">
        <w:trPr>
          <w:trHeight w:val="300"/>
        </w:trPr>
        <w:tc>
          <w:tcPr>
            <w:tcW w:w="1525" w:type="dxa"/>
            <w:shd w:val="clear" w:color="auto" w:fill="auto"/>
            <w:noWrap/>
            <w:vAlign w:val="bottom"/>
            <w:hideMark/>
          </w:tcPr>
          <w:p w14:paraId="41E325D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I63.423</w:t>
            </w:r>
          </w:p>
        </w:tc>
        <w:tc>
          <w:tcPr>
            <w:tcW w:w="7835" w:type="dxa"/>
            <w:shd w:val="clear" w:color="auto" w:fill="auto"/>
            <w:noWrap/>
            <w:vAlign w:val="bottom"/>
            <w:hideMark/>
          </w:tcPr>
          <w:p w14:paraId="422EA33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bilateral anterior cerebral arteries</w:t>
            </w:r>
          </w:p>
        </w:tc>
      </w:tr>
      <w:tr w:rsidR="008077BA" w:rsidRPr="008077BA" w14:paraId="7DFD8072" w14:textId="77777777" w:rsidTr="00A76E37">
        <w:trPr>
          <w:trHeight w:val="300"/>
        </w:trPr>
        <w:tc>
          <w:tcPr>
            <w:tcW w:w="1525" w:type="dxa"/>
            <w:shd w:val="clear" w:color="auto" w:fill="auto"/>
            <w:noWrap/>
            <w:vAlign w:val="bottom"/>
            <w:hideMark/>
          </w:tcPr>
          <w:p w14:paraId="0C0DE95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I63.429</w:t>
            </w:r>
          </w:p>
        </w:tc>
        <w:tc>
          <w:tcPr>
            <w:tcW w:w="7835" w:type="dxa"/>
            <w:shd w:val="clear" w:color="auto" w:fill="auto"/>
            <w:noWrap/>
            <w:vAlign w:val="bottom"/>
            <w:hideMark/>
          </w:tcPr>
          <w:p w14:paraId="0CBE5CD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anterior cerebral artery</w:t>
            </w:r>
          </w:p>
        </w:tc>
      </w:tr>
      <w:tr w:rsidR="008077BA" w:rsidRPr="008077BA" w14:paraId="27679CE0" w14:textId="77777777" w:rsidTr="00A76E37">
        <w:trPr>
          <w:trHeight w:val="300"/>
        </w:trPr>
        <w:tc>
          <w:tcPr>
            <w:tcW w:w="1525" w:type="dxa"/>
            <w:shd w:val="clear" w:color="auto" w:fill="auto"/>
            <w:noWrap/>
            <w:vAlign w:val="bottom"/>
            <w:hideMark/>
          </w:tcPr>
          <w:p w14:paraId="0135806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I63.43</w:t>
            </w:r>
          </w:p>
        </w:tc>
        <w:tc>
          <w:tcPr>
            <w:tcW w:w="7835" w:type="dxa"/>
            <w:shd w:val="clear" w:color="auto" w:fill="auto"/>
            <w:noWrap/>
            <w:vAlign w:val="bottom"/>
            <w:hideMark/>
          </w:tcPr>
          <w:p w14:paraId="7C8C24A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posterior cerebral artery</w:t>
            </w:r>
          </w:p>
        </w:tc>
      </w:tr>
      <w:tr w:rsidR="008077BA" w:rsidRPr="008077BA" w14:paraId="728B3CEA" w14:textId="77777777" w:rsidTr="00A76E37">
        <w:trPr>
          <w:trHeight w:val="300"/>
        </w:trPr>
        <w:tc>
          <w:tcPr>
            <w:tcW w:w="1525" w:type="dxa"/>
            <w:shd w:val="clear" w:color="auto" w:fill="auto"/>
            <w:noWrap/>
            <w:vAlign w:val="bottom"/>
            <w:hideMark/>
          </w:tcPr>
          <w:p w14:paraId="4CF9F9D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I63.431</w:t>
            </w:r>
          </w:p>
        </w:tc>
        <w:tc>
          <w:tcPr>
            <w:tcW w:w="7835" w:type="dxa"/>
            <w:shd w:val="clear" w:color="auto" w:fill="auto"/>
            <w:noWrap/>
            <w:vAlign w:val="bottom"/>
            <w:hideMark/>
          </w:tcPr>
          <w:p w14:paraId="2CF29D5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right posterior cerebral artery</w:t>
            </w:r>
          </w:p>
        </w:tc>
      </w:tr>
      <w:tr w:rsidR="008077BA" w:rsidRPr="008077BA" w14:paraId="2BBB6399" w14:textId="77777777" w:rsidTr="00A76E37">
        <w:trPr>
          <w:trHeight w:val="300"/>
        </w:trPr>
        <w:tc>
          <w:tcPr>
            <w:tcW w:w="1525" w:type="dxa"/>
            <w:shd w:val="clear" w:color="auto" w:fill="auto"/>
            <w:noWrap/>
            <w:vAlign w:val="bottom"/>
            <w:hideMark/>
          </w:tcPr>
          <w:p w14:paraId="62ACD83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I63.432</w:t>
            </w:r>
          </w:p>
        </w:tc>
        <w:tc>
          <w:tcPr>
            <w:tcW w:w="7835" w:type="dxa"/>
            <w:shd w:val="clear" w:color="auto" w:fill="auto"/>
            <w:noWrap/>
            <w:vAlign w:val="bottom"/>
            <w:hideMark/>
          </w:tcPr>
          <w:p w14:paraId="1BEE9AF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left posterior cerebral artery</w:t>
            </w:r>
          </w:p>
        </w:tc>
      </w:tr>
      <w:tr w:rsidR="008077BA" w:rsidRPr="008077BA" w14:paraId="47C8E544" w14:textId="77777777" w:rsidTr="00A76E37">
        <w:trPr>
          <w:trHeight w:val="300"/>
        </w:trPr>
        <w:tc>
          <w:tcPr>
            <w:tcW w:w="1525" w:type="dxa"/>
            <w:shd w:val="clear" w:color="auto" w:fill="auto"/>
            <w:noWrap/>
            <w:vAlign w:val="bottom"/>
            <w:hideMark/>
          </w:tcPr>
          <w:p w14:paraId="4EE8C01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I63.433</w:t>
            </w:r>
          </w:p>
        </w:tc>
        <w:tc>
          <w:tcPr>
            <w:tcW w:w="7835" w:type="dxa"/>
            <w:shd w:val="clear" w:color="auto" w:fill="auto"/>
            <w:noWrap/>
            <w:vAlign w:val="bottom"/>
            <w:hideMark/>
          </w:tcPr>
          <w:p w14:paraId="521D440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bilateral posterior cerebral arteries</w:t>
            </w:r>
          </w:p>
        </w:tc>
      </w:tr>
      <w:tr w:rsidR="008077BA" w:rsidRPr="008077BA" w14:paraId="68DD4EEE" w14:textId="77777777" w:rsidTr="00A76E37">
        <w:trPr>
          <w:trHeight w:val="300"/>
        </w:trPr>
        <w:tc>
          <w:tcPr>
            <w:tcW w:w="1525" w:type="dxa"/>
            <w:shd w:val="clear" w:color="auto" w:fill="auto"/>
            <w:noWrap/>
            <w:vAlign w:val="bottom"/>
            <w:hideMark/>
          </w:tcPr>
          <w:p w14:paraId="0110382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I63.439</w:t>
            </w:r>
          </w:p>
        </w:tc>
        <w:tc>
          <w:tcPr>
            <w:tcW w:w="7835" w:type="dxa"/>
            <w:shd w:val="clear" w:color="auto" w:fill="auto"/>
            <w:noWrap/>
            <w:vAlign w:val="bottom"/>
            <w:hideMark/>
          </w:tcPr>
          <w:p w14:paraId="6647BAF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posterior cerebral artery</w:t>
            </w:r>
          </w:p>
        </w:tc>
      </w:tr>
      <w:tr w:rsidR="008077BA" w:rsidRPr="008077BA" w14:paraId="36B2AF2C" w14:textId="77777777" w:rsidTr="00A76E37">
        <w:trPr>
          <w:trHeight w:val="300"/>
        </w:trPr>
        <w:tc>
          <w:tcPr>
            <w:tcW w:w="1525" w:type="dxa"/>
            <w:shd w:val="clear" w:color="auto" w:fill="auto"/>
            <w:noWrap/>
            <w:vAlign w:val="bottom"/>
            <w:hideMark/>
          </w:tcPr>
          <w:p w14:paraId="0D29EFA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I63.44</w:t>
            </w:r>
          </w:p>
        </w:tc>
        <w:tc>
          <w:tcPr>
            <w:tcW w:w="7835" w:type="dxa"/>
            <w:shd w:val="clear" w:color="auto" w:fill="auto"/>
            <w:noWrap/>
            <w:vAlign w:val="bottom"/>
            <w:hideMark/>
          </w:tcPr>
          <w:p w14:paraId="1CDBC8C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cerebellar artery</w:t>
            </w:r>
          </w:p>
        </w:tc>
      </w:tr>
      <w:tr w:rsidR="008077BA" w:rsidRPr="008077BA" w14:paraId="509A16A0" w14:textId="77777777" w:rsidTr="00A76E37">
        <w:trPr>
          <w:trHeight w:val="300"/>
        </w:trPr>
        <w:tc>
          <w:tcPr>
            <w:tcW w:w="1525" w:type="dxa"/>
            <w:shd w:val="clear" w:color="auto" w:fill="auto"/>
            <w:noWrap/>
            <w:vAlign w:val="bottom"/>
            <w:hideMark/>
          </w:tcPr>
          <w:p w14:paraId="7FF6F0E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I63.441</w:t>
            </w:r>
          </w:p>
        </w:tc>
        <w:tc>
          <w:tcPr>
            <w:tcW w:w="7835" w:type="dxa"/>
            <w:shd w:val="clear" w:color="auto" w:fill="auto"/>
            <w:noWrap/>
            <w:vAlign w:val="bottom"/>
            <w:hideMark/>
          </w:tcPr>
          <w:p w14:paraId="3F8446B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right cerebellar artery</w:t>
            </w:r>
          </w:p>
        </w:tc>
      </w:tr>
      <w:tr w:rsidR="008077BA" w:rsidRPr="008077BA" w14:paraId="5CBEDB3B" w14:textId="77777777" w:rsidTr="00A76E37">
        <w:trPr>
          <w:trHeight w:val="300"/>
        </w:trPr>
        <w:tc>
          <w:tcPr>
            <w:tcW w:w="1525" w:type="dxa"/>
            <w:shd w:val="clear" w:color="auto" w:fill="auto"/>
            <w:noWrap/>
            <w:vAlign w:val="bottom"/>
            <w:hideMark/>
          </w:tcPr>
          <w:p w14:paraId="4262D5C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lastRenderedPageBreak/>
              <w:t>I63.442</w:t>
            </w:r>
          </w:p>
        </w:tc>
        <w:tc>
          <w:tcPr>
            <w:tcW w:w="7835" w:type="dxa"/>
            <w:shd w:val="clear" w:color="auto" w:fill="auto"/>
            <w:noWrap/>
            <w:vAlign w:val="bottom"/>
            <w:hideMark/>
          </w:tcPr>
          <w:p w14:paraId="64B05BC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left cerebellar artery</w:t>
            </w:r>
          </w:p>
        </w:tc>
      </w:tr>
      <w:tr w:rsidR="008077BA" w:rsidRPr="008077BA" w14:paraId="3E4B0EE7" w14:textId="77777777" w:rsidTr="00A76E37">
        <w:trPr>
          <w:trHeight w:val="300"/>
        </w:trPr>
        <w:tc>
          <w:tcPr>
            <w:tcW w:w="1525" w:type="dxa"/>
            <w:shd w:val="clear" w:color="auto" w:fill="auto"/>
            <w:noWrap/>
            <w:vAlign w:val="bottom"/>
            <w:hideMark/>
          </w:tcPr>
          <w:p w14:paraId="20ED47C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I63.443</w:t>
            </w:r>
          </w:p>
        </w:tc>
        <w:tc>
          <w:tcPr>
            <w:tcW w:w="7835" w:type="dxa"/>
            <w:shd w:val="clear" w:color="auto" w:fill="auto"/>
            <w:noWrap/>
            <w:vAlign w:val="bottom"/>
            <w:hideMark/>
          </w:tcPr>
          <w:p w14:paraId="49E7022B"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bilateral cerebellar arteries</w:t>
            </w:r>
          </w:p>
        </w:tc>
      </w:tr>
      <w:tr w:rsidR="008077BA" w:rsidRPr="008077BA" w14:paraId="51BA0074" w14:textId="77777777" w:rsidTr="00A76E37">
        <w:trPr>
          <w:trHeight w:val="300"/>
        </w:trPr>
        <w:tc>
          <w:tcPr>
            <w:tcW w:w="1525" w:type="dxa"/>
            <w:shd w:val="clear" w:color="auto" w:fill="auto"/>
            <w:noWrap/>
            <w:vAlign w:val="bottom"/>
            <w:hideMark/>
          </w:tcPr>
          <w:p w14:paraId="6087813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I63.449</w:t>
            </w:r>
          </w:p>
        </w:tc>
        <w:tc>
          <w:tcPr>
            <w:tcW w:w="7835" w:type="dxa"/>
            <w:shd w:val="clear" w:color="auto" w:fill="auto"/>
            <w:noWrap/>
            <w:vAlign w:val="bottom"/>
            <w:hideMark/>
          </w:tcPr>
          <w:p w14:paraId="497612B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embolism of unspecified cerebellar artery</w:t>
            </w:r>
          </w:p>
        </w:tc>
      </w:tr>
      <w:tr w:rsidR="008077BA" w:rsidRPr="008077BA" w14:paraId="281B043B" w14:textId="77777777" w:rsidTr="00A76E37">
        <w:trPr>
          <w:trHeight w:val="300"/>
        </w:trPr>
        <w:tc>
          <w:tcPr>
            <w:tcW w:w="1525" w:type="dxa"/>
            <w:shd w:val="clear" w:color="auto" w:fill="auto"/>
            <w:noWrap/>
            <w:vAlign w:val="bottom"/>
            <w:hideMark/>
          </w:tcPr>
          <w:p w14:paraId="67B03E8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I63.49</w:t>
            </w:r>
          </w:p>
        </w:tc>
        <w:tc>
          <w:tcPr>
            <w:tcW w:w="7835" w:type="dxa"/>
            <w:shd w:val="clear" w:color="auto" w:fill="auto"/>
            <w:noWrap/>
            <w:vAlign w:val="bottom"/>
            <w:hideMark/>
          </w:tcPr>
          <w:p w14:paraId="6F5B997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 xml:space="preserve">Cerebral infarction due to embolism of </w:t>
            </w:r>
            <w:proofErr w:type="gramStart"/>
            <w:r w:rsidRPr="008077BA">
              <w:rPr>
                <w:rFonts w:ascii="Calibri" w:eastAsia="Times New Roman" w:hAnsi="Calibri" w:cs="Times New Roman"/>
                <w:color w:val="000000"/>
              </w:rPr>
              <w:t>other</w:t>
            </w:r>
            <w:proofErr w:type="gramEnd"/>
            <w:r w:rsidRPr="008077BA">
              <w:rPr>
                <w:rFonts w:ascii="Calibri" w:eastAsia="Times New Roman" w:hAnsi="Calibri" w:cs="Times New Roman"/>
                <w:color w:val="000000"/>
              </w:rPr>
              <w:t xml:space="preserve"> cerebral artery</w:t>
            </w:r>
          </w:p>
        </w:tc>
      </w:tr>
      <w:tr w:rsidR="008077BA" w:rsidRPr="008077BA" w14:paraId="53051D16" w14:textId="77777777" w:rsidTr="00A76E37">
        <w:trPr>
          <w:trHeight w:val="300"/>
        </w:trPr>
        <w:tc>
          <w:tcPr>
            <w:tcW w:w="1525" w:type="dxa"/>
            <w:shd w:val="clear" w:color="auto" w:fill="auto"/>
            <w:noWrap/>
            <w:vAlign w:val="bottom"/>
            <w:hideMark/>
          </w:tcPr>
          <w:p w14:paraId="2F7E267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w:t>
            </w:r>
          </w:p>
        </w:tc>
        <w:tc>
          <w:tcPr>
            <w:tcW w:w="7835" w:type="dxa"/>
            <w:shd w:val="clear" w:color="auto" w:fill="auto"/>
            <w:noWrap/>
            <w:vAlign w:val="bottom"/>
            <w:hideMark/>
          </w:tcPr>
          <w:p w14:paraId="1596BE0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cerebral arteries</w:t>
            </w:r>
          </w:p>
        </w:tc>
      </w:tr>
      <w:tr w:rsidR="008077BA" w:rsidRPr="008077BA" w14:paraId="1A7C0D51" w14:textId="77777777" w:rsidTr="00A76E37">
        <w:trPr>
          <w:trHeight w:val="300"/>
        </w:trPr>
        <w:tc>
          <w:tcPr>
            <w:tcW w:w="1525" w:type="dxa"/>
            <w:shd w:val="clear" w:color="auto" w:fill="auto"/>
            <w:noWrap/>
            <w:vAlign w:val="bottom"/>
            <w:hideMark/>
          </w:tcPr>
          <w:p w14:paraId="0639A937"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I63.50</w:t>
            </w:r>
          </w:p>
        </w:tc>
        <w:tc>
          <w:tcPr>
            <w:tcW w:w="7835" w:type="dxa"/>
            <w:shd w:val="clear" w:color="auto" w:fill="auto"/>
            <w:noWrap/>
            <w:vAlign w:val="bottom"/>
            <w:hideMark/>
          </w:tcPr>
          <w:p w14:paraId="6D1D5CB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cerebral artery</w:t>
            </w:r>
          </w:p>
        </w:tc>
      </w:tr>
      <w:tr w:rsidR="008077BA" w:rsidRPr="008077BA" w14:paraId="0D8475FF" w14:textId="77777777" w:rsidTr="00A76E37">
        <w:trPr>
          <w:trHeight w:val="300"/>
        </w:trPr>
        <w:tc>
          <w:tcPr>
            <w:tcW w:w="1525" w:type="dxa"/>
            <w:shd w:val="clear" w:color="auto" w:fill="auto"/>
            <w:noWrap/>
            <w:vAlign w:val="bottom"/>
            <w:hideMark/>
          </w:tcPr>
          <w:p w14:paraId="24178EB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I63.51</w:t>
            </w:r>
          </w:p>
        </w:tc>
        <w:tc>
          <w:tcPr>
            <w:tcW w:w="7835" w:type="dxa"/>
            <w:shd w:val="clear" w:color="auto" w:fill="auto"/>
            <w:noWrap/>
            <w:vAlign w:val="bottom"/>
            <w:hideMark/>
          </w:tcPr>
          <w:p w14:paraId="36CA64A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middle cerebral artery</w:t>
            </w:r>
          </w:p>
        </w:tc>
      </w:tr>
      <w:tr w:rsidR="008077BA" w:rsidRPr="008077BA" w14:paraId="0477A35C" w14:textId="77777777" w:rsidTr="00A76E37">
        <w:trPr>
          <w:trHeight w:val="300"/>
        </w:trPr>
        <w:tc>
          <w:tcPr>
            <w:tcW w:w="1525" w:type="dxa"/>
            <w:shd w:val="clear" w:color="auto" w:fill="auto"/>
            <w:noWrap/>
            <w:vAlign w:val="bottom"/>
            <w:hideMark/>
          </w:tcPr>
          <w:p w14:paraId="2DAF7FD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I63.511</w:t>
            </w:r>
          </w:p>
        </w:tc>
        <w:tc>
          <w:tcPr>
            <w:tcW w:w="7835" w:type="dxa"/>
            <w:shd w:val="clear" w:color="auto" w:fill="auto"/>
            <w:noWrap/>
            <w:vAlign w:val="bottom"/>
            <w:hideMark/>
          </w:tcPr>
          <w:p w14:paraId="40C9456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right middle cerebral artery</w:t>
            </w:r>
          </w:p>
        </w:tc>
      </w:tr>
      <w:tr w:rsidR="008077BA" w:rsidRPr="008077BA" w14:paraId="7CC7CFEF" w14:textId="77777777" w:rsidTr="00A76E37">
        <w:trPr>
          <w:trHeight w:val="300"/>
        </w:trPr>
        <w:tc>
          <w:tcPr>
            <w:tcW w:w="1525" w:type="dxa"/>
            <w:shd w:val="clear" w:color="auto" w:fill="auto"/>
            <w:noWrap/>
            <w:vAlign w:val="bottom"/>
            <w:hideMark/>
          </w:tcPr>
          <w:p w14:paraId="7CC2C35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I63.512</w:t>
            </w:r>
          </w:p>
        </w:tc>
        <w:tc>
          <w:tcPr>
            <w:tcW w:w="7835" w:type="dxa"/>
            <w:shd w:val="clear" w:color="auto" w:fill="auto"/>
            <w:noWrap/>
            <w:vAlign w:val="bottom"/>
            <w:hideMark/>
          </w:tcPr>
          <w:p w14:paraId="56CC759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left middle cerebral artery</w:t>
            </w:r>
          </w:p>
        </w:tc>
      </w:tr>
      <w:tr w:rsidR="008077BA" w:rsidRPr="008077BA" w14:paraId="485CFF67" w14:textId="77777777" w:rsidTr="00A76E37">
        <w:trPr>
          <w:trHeight w:val="300"/>
        </w:trPr>
        <w:tc>
          <w:tcPr>
            <w:tcW w:w="1525" w:type="dxa"/>
            <w:shd w:val="clear" w:color="auto" w:fill="auto"/>
            <w:noWrap/>
            <w:vAlign w:val="bottom"/>
            <w:hideMark/>
          </w:tcPr>
          <w:p w14:paraId="1880F8D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I63.513</w:t>
            </w:r>
          </w:p>
        </w:tc>
        <w:tc>
          <w:tcPr>
            <w:tcW w:w="7835" w:type="dxa"/>
            <w:shd w:val="clear" w:color="auto" w:fill="auto"/>
            <w:noWrap/>
            <w:vAlign w:val="bottom"/>
            <w:hideMark/>
          </w:tcPr>
          <w:p w14:paraId="26D805A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bilateral middle cerebral arteries</w:t>
            </w:r>
          </w:p>
        </w:tc>
      </w:tr>
      <w:tr w:rsidR="008077BA" w:rsidRPr="008077BA" w14:paraId="3940912A" w14:textId="77777777" w:rsidTr="00A76E37">
        <w:trPr>
          <w:trHeight w:val="300"/>
        </w:trPr>
        <w:tc>
          <w:tcPr>
            <w:tcW w:w="1525" w:type="dxa"/>
            <w:shd w:val="clear" w:color="auto" w:fill="auto"/>
            <w:noWrap/>
            <w:vAlign w:val="bottom"/>
            <w:hideMark/>
          </w:tcPr>
          <w:p w14:paraId="32BEED4F"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I63.519</w:t>
            </w:r>
          </w:p>
        </w:tc>
        <w:tc>
          <w:tcPr>
            <w:tcW w:w="7835" w:type="dxa"/>
            <w:shd w:val="clear" w:color="auto" w:fill="auto"/>
            <w:noWrap/>
            <w:vAlign w:val="bottom"/>
            <w:hideMark/>
          </w:tcPr>
          <w:p w14:paraId="61A2AFD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middle cerebral artery</w:t>
            </w:r>
          </w:p>
        </w:tc>
      </w:tr>
      <w:tr w:rsidR="008077BA" w:rsidRPr="008077BA" w14:paraId="5A10CEDF" w14:textId="77777777" w:rsidTr="00A76E37">
        <w:trPr>
          <w:trHeight w:val="300"/>
        </w:trPr>
        <w:tc>
          <w:tcPr>
            <w:tcW w:w="1525" w:type="dxa"/>
            <w:shd w:val="clear" w:color="auto" w:fill="auto"/>
            <w:noWrap/>
            <w:vAlign w:val="bottom"/>
            <w:hideMark/>
          </w:tcPr>
          <w:p w14:paraId="7D0DCBB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I63.52</w:t>
            </w:r>
          </w:p>
        </w:tc>
        <w:tc>
          <w:tcPr>
            <w:tcW w:w="7835" w:type="dxa"/>
            <w:shd w:val="clear" w:color="auto" w:fill="auto"/>
            <w:noWrap/>
            <w:vAlign w:val="bottom"/>
            <w:hideMark/>
          </w:tcPr>
          <w:p w14:paraId="154D85C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anterior cerebral artery</w:t>
            </w:r>
          </w:p>
        </w:tc>
      </w:tr>
      <w:tr w:rsidR="008077BA" w:rsidRPr="008077BA" w14:paraId="68C7EB4D" w14:textId="77777777" w:rsidTr="00A76E37">
        <w:trPr>
          <w:trHeight w:val="300"/>
        </w:trPr>
        <w:tc>
          <w:tcPr>
            <w:tcW w:w="1525" w:type="dxa"/>
            <w:shd w:val="clear" w:color="auto" w:fill="auto"/>
            <w:noWrap/>
            <w:vAlign w:val="bottom"/>
            <w:hideMark/>
          </w:tcPr>
          <w:p w14:paraId="51DD1CB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I63.521</w:t>
            </w:r>
          </w:p>
        </w:tc>
        <w:tc>
          <w:tcPr>
            <w:tcW w:w="7835" w:type="dxa"/>
            <w:shd w:val="clear" w:color="auto" w:fill="auto"/>
            <w:noWrap/>
            <w:vAlign w:val="bottom"/>
            <w:hideMark/>
          </w:tcPr>
          <w:p w14:paraId="2AA3CBA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right anterior cerebral artery</w:t>
            </w:r>
          </w:p>
        </w:tc>
      </w:tr>
      <w:tr w:rsidR="008077BA" w:rsidRPr="008077BA" w14:paraId="32EE717D" w14:textId="77777777" w:rsidTr="00A76E37">
        <w:trPr>
          <w:trHeight w:val="300"/>
        </w:trPr>
        <w:tc>
          <w:tcPr>
            <w:tcW w:w="1525" w:type="dxa"/>
            <w:shd w:val="clear" w:color="auto" w:fill="auto"/>
            <w:noWrap/>
            <w:vAlign w:val="bottom"/>
            <w:hideMark/>
          </w:tcPr>
          <w:p w14:paraId="589AE6E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I63.522</w:t>
            </w:r>
          </w:p>
        </w:tc>
        <w:tc>
          <w:tcPr>
            <w:tcW w:w="7835" w:type="dxa"/>
            <w:shd w:val="clear" w:color="auto" w:fill="auto"/>
            <w:noWrap/>
            <w:vAlign w:val="bottom"/>
            <w:hideMark/>
          </w:tcPr>
          <w:p w14:paraId="4999F8E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left anterior cerebral artery</w:t>
            </w:r>
          </w:p>
        </w:tc>
      </w:tr>
      <w:tr w:rsidR="008077BA" w:rsidRPr="008077BA" w14:paraId="159D087A" w14:textId="77777777" w:rsidTr="00A76E37">
        <w:trPr>
          <w:trHeight w:val="300"/>
        </w:trPr>
        <w:tc>
          <w:tcPr>
            <w:tcW w:w="1525" w:type="dxa"/>
            <w:shd w:val="clear" w:color="auto" w:fill="auto"/>
            <w:noWrap/>
            <w:vAlign w:val="bottom"/>
            <w:hideMark/>
          </w:tcPr>
          <w:p w14:paraId="00848B66"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I63.523</w:t>
            </w:r>
          </w:p>
        </w:tc>
        <w:tc>
          <w:tcPr>
            <w:tcW w:w="7835" w:type="dxa"/>
            <w:shd w:val="clear" w:color="auto" w:fill="auto"/>
            <w:noWrap/>
            <w:vAlign w:val="bottom"/>
            <w:hideMark/>
          </w:tcPr>
          <w:p w14:paraId="77E48A5D"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bilateral anterior cerebral arteries</w:t>
            </w:r>
          </w:p>
        </w:tc>
      </w:tr>
      <w:tr w:rsidR="008077BA" w:rsidRPr="008077BA" w14:paraId="5B5326F3" w14:textId="77777777" w:rsidTr="00A76E37">
        <w:trPr>
          <w:trHeight w:val="300"/>
        </w:trPr>
        <w:tc>
          <w:tcPr>
            <w:tcW w:w="1525" w:type="dxa"/>
            <w:shd w:val="clear" w:color="auto" w:fill="auto"/>
            <w:noWrap/>
            <w:vAlign w:val="bottom"/>
            <w:hideMark/>
          </w:tcPr>
          <w:p w14:paraId="445AE48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I63.529</w:t>
            </w:r>
          </w:p>
        </w:tc>
        <w:tc>
          <w:tcPr>
            <w:tcW w:w="7835" w:type="dxa"/>
            <w:shd w:val="clear" w:color="auto" w:fill="auto"/>
            <w:noWrap/>
            <w:vAlign w:val="bottom"/>
            <w:hideMark/>
          </w:tcPr>
          <w:p w14:paraId="6DFE997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anterior cerebral artery</w:t>
            </w:r>
          </w:p>
        </w:tc>
      </w:tr>
      <w:tr w:rsidR="008077BA" w:rsidRPr="008077BA" w14:paraId="47B7AFD2" w14:textId="77777777" w:rsidTr="00A76E37">
        <w:trPr>
          <w:trHeight w:val="300"/>
        </w:trPr>
        <w:tc>
          <w:tcPr>
            <w:tcW w:w="1525" w:type="dxa"/>
            <w:shd w:val="clear" w:color="auto" w:fill="auto"/>
            <w:noWrap/>
            <w:vAlign w:val="bottom"/>
            <w:hideMark/>
          </w:tcPr>
          <w:p w14:paraId="200A30B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I63.53</w:t>
            </w:r>
          </w:p>
        </w:tc>
        <w:tc>
          <w:tcPr>
            <w:tcW w:w="7835" w:type="dxa"/>
            <w:shd w:val="clear" w:color="auto" w:fill="auto"/>
            <w:noWrap/>
            <w:vAlign w:val="bottom"/>
            <w:hideMark/>
          </w:tcPr>
          <w:p w14:paraId="41FAA5C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posterior cerebral artery</w:t>
            </w:r>
          </w:p>
        </w:tc>
      </w:tr>
      <w:tr w:rsidR="008077BA" w:rsidRPr="008077BA" w14:paraId="3D5B64AE" w14:textId="77777777" w:rsidTr="00A76E37">
        <w:trPr>
          <w:trHeight w:val="300"/>
        </w:trPr>
        <w:tc>
          <w:tcPr>
            <w:tcW w:w="1525" w:type="dxa"/>
            <w:shd w:val="clear" w:color="auto" w:fill="auto"/>
            <w:noWrap/>
            <w:vAlign w:val="bottom"/>
            <w:hideMark/>
          </w:tcPr>
          <w:p w14:paraId="6CE0D8E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I63.531</w:t>
            </w:r>
          </w:p>
        </w:tc>
        <w:tc>
          <w:tcPr>
            <w:tcW w:w="7835" w:type="dxa"/>
            <w:shd w:val="clear" w:color="auto" w:fill="auto"/>
            <w:noWrap/>
            <w:vAlign w:val="bottom"/>
            <w:hideMark/>
          </w:tcPr>
          <w:p w14:paraId="08EE69B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right posterior cerebral artery</w:t>
            </w:r>
          </w:p>
        </w:tc>
      </w:tr>
      <w:tr w:rsidR="008077BA" w:rsidRPr="008077BA" w14:paraId="59720715" w14:textId="77777777" w:rsidTr="00A76E37">
        <w:trPr>
          <w:trHeight w:val="300"/>
        </w:trPr>
        <w:tc>
          <w:tcPr>
            <w:tcW w:w="1525" w:type="dxa"/>
            <w:shd w:val="clear" w:color="auto" w:fill="auto"/>
            <w:noWrap/>
            <w:vAlign w:val="bottom"/>
            <w:hideMark/>
          </w:tcPr>
          <w:p w14:paraId="76324C1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I63.532</w:t>
            </w:r>
          </w:p>
        </w:tc>
        <w:tc>
          <w:tcPr>
            <w:tcW w:w="7835" w:type="dxa"/>
            <w:shd w:val="clear" w:color="auto" w:fill="auto"/>
            <w:noWrap/>
            <w:vAlign w:val="bottom"/>
            <w:hideMark/>
          </w:tcPr>
          <w:p w14:paraId="029CEE6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left posterior cerebral artery</w:t>
            </w:r>
          </w:p>
        </w:tc>
      </w:tr>
      <w:tr w:rsidR="008077BA" w:rsidRPr="008077BA" w14:paraId="4EF4EDC9" w14:textId="77777777" w:rsidTr="00A76E37">
        <w:trPr>
          <w:trHeight w:val="300"/>
        </w:trPr>
        <w:tc>
          <w:tcPr>
            <w:tcW w:w="1525" w:type="dxa"/>
            <w:shd w:val="clear" w:color="auto" w:fill="auto"/>
            <w:noWrap/>
            <w:vAlign w:val="bottom"/>
            <w:hideMark/>
          </w:tcPr>
          <w:p w14:paraId="0686968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I63.539</w:t>
            </w:r>
          </w:p>
        </w:tc>
        <w:tc>
          <w:tcPr>
            <w:tcW w:w="7835" w:type="dxa"/>
            <w:shd w:val="clear" w:color="auto" w:fill="auto"/>
            <w:noWrap/>
            <w:vAlign w:val="bottom"/>
            <w:hideMark/>
          </w:tcPr>
          <w:p w14:paraId="7449D17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posterior cerebral artery</w:t>
            </w:r>
          </w:p>
        </w:tc>
      </w:tr>
      <w:tr w:rsidR="008077BA" w:rsidRPr="008077BA" w14:paraId="34A30A35" w14:textId="77777777" w:rsidTr="00A76E37">
        <w:trPr>
          <w:trHeight w:val="300"/>
        </w:trPr>
        <w:tc>
          <w:tcPr>
            <w:tcW w:w="1525" w:type="dxa"/>
            <w:shd w:val="clear" w:color="auto" w:fill="auto"/>
            <w:noWrap/>
            <w:vAlign w:val="bottom"/>
            <w:hideMark/>
          </w:tcPr>
          <w:p w14:paraId="25531D1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I63.54</w:t>
            </w:r>
          </w:p>
        </w:tc>
        <w:tc>
          <w:tcPr>
            <w:tcW w:w="7835" w:type="dxa"/>
            <w:shd w:val="clear" w:color="auto" w:fill="auto"/>
            <w:noWrap/>
            <w:vAlign w:val="bottom"/>
            <w:hideMark/>
          </w:tcPr>
          <w:p w14:paraId="0090233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cerebellar artery</w:t>
            </w:r>
          </w:p>
        </w:tc>
      </w:tr>
      <w:tr w:rsidR="008077BA" w:rsidRPr="008077BA" w14:paraId="598D7DE7" w14:textId="77777777" w:rsidTr="00A76E37">
        <w:trPr>
          <w:trHeight w:val="300"/>
        </w:trPr>
        <w:tc>
          <w:tcPr>
            <w:tcW w:w="1525" w:type="dxa"/>
            <w:shd w:val="clear" w:color="auto" w:fill="auto"/>
            <w:noWrap/>
            <w:vAlign w:val="bottom"/>
            <w:hideMark/>
          </w:tcPr>
          <w:p w14:paraId="6DCB735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I63.541</w:t>
            </w:r>
          </w:p>
        </w:tc>
        <w:tc>
          <w:tcPr>
            <w:tcW w:w="7835" w:type="dxa"/>
            <w:shd w:val="clear" w:color="auto" w:fill="auto"/>
            <w:noWrap/>
            <w:vAlign w:val="bottom"/>
            <w:hideMark/>
          </w:tcPr>
          <w:p w14:paraId="3113A429"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right cerebellar artery</w:t>
            </w:r>
          </w:p>
        </w:tc>
      </w:tr>
      <w:tr w:rsidR="008077BA" w:rsidRPr="008077BA" w14:paraId="5CA8E0E7" w14:textId="77777777" w:rsidTr="00A76E37">
        <w:trPr>
          <w:trHeight w:val="300"/>
        </w:trPr>
        <w:tc>
          <w:tcPr>
            <w:tcW w:w="1525" w:type="dxa"/>
            <w:shd w:val="clear" w:color="auto" w:fill="auto"/>
            <w:noWrap/>
            <w:vAlign w:val="bottom"/>
            <w:hideMark/>
          </w:tcPr>
          <w:p w14:paraId="2423EBE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I63.542</w:t>
            </w:r>
          </w:p>
        </w:tc>
        <w:tc>
          <w:tcPr>
            <w:tcW w:w="7835" w:type="dxa"/>
            <w:shd w:val="clear" w:color="auto" w:fill="auto"/>
            <w:noWrap/>
            <w:vAlign w:val="bottom"/>
            <w:hideMark/>
          </w:tcPr>
          <w:p w14:paraId="111E90E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left cerebellar artery</w:t>
            </w:r>
          </w:p>
        </w:tc>
      </w:tr>
      <w:tr w:rsidR="008077BA" w:rsidRPr="008077BA" w14:paraId="550271AA" w14:textId="77777777" w:rsidTr="00A76E37">
        <w:trPr>
          <w:trHeight w:val="300"/>
        </w:trPr>
        <w:tc>
          <w:tcPr>
            <w:tcW w:w="1525" w:type="dxa"/>
            <w:shd w:val="clear" w:color="auto" w:fill="auto"/>
            <w:noWrap/>
            <w:vAlign w:val="bottom"/>
            <w:hideMark/>
          </w:tcPr>
          <w:p w14:paraId="55C8DD9A"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I63.543</w:t>
            </w:r>
          </w:p>
        </w:tc>
        <w:tc>
          <w:tcPr>
            <w:tcW w:w="7835" w:type="dxa"/>
            <w:shd w:val="clear" w:color="auto" w:fill="auto"/>
            <w:noWrap/>
            <w:vAlign w:val="bottom"/>
            <w:hideMark/>
          </w:tcPr>
          <w:p w14:paraId="15EA3510"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bilateral cerebellar arteries</w:t>
            </w:r>
          </w:p>
        </w:tc>
      </w:tr>
      <w:tr w:rsidR="008077BA" w:rsidRPr="008077BA" w14:paraId="3DC28E4F" w14:textId="77777777" w:rsidTr="00A76E37">
        <w:trPr>
          <w:trHeight w:val="300"/>
        </w:trPr>
        <w:tc>
          <w:tcPr>
            <w:tcW w:w="1525" w:type="dxa"/>
            <w:shd w:val="clear" w:color="auto" w:fill="auto"/>
            <w:noWrap/>
            <w:vAlign w:val="bottom"/>
            <w:hideMark/>
          </w:tcPr>
          <w:p w14:paraId="59CF7234"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I63.549</w:t>
            </w:r>
          </w:p>
        </w:tc>
        <w:tc>
          <w:tcPr>
            <w:tcW w:w="7835" w:type="dxa"/>
            <w:shd w:val="clear" w:color="auto" w:fill="auto"/>
            <w:noWrap/>
            <w:vAlign w:val="bottom"/>
            <w:hideMark/>
          </w:tcPr>
          <w:p w14:paraId="065D20DE"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due to unspecified occlusion or stenosis of unspecified cerebellar artery</w:t>
            </w:r>
          </w:p>
        </w:tc>
      </w:tr>
      <w:tr w:rsidR="008077BA" w:rsidRPr="008077BA" w14:paraId="442629D0" w14:textId="77777777" w:rsidTr="00A76E37">
        <w:trPr>
          <w:trHeight w:val="300"/>
        </w:trPr>
        <w:tc>
          <w:tcPr>
            <w:tcW w:w="1525" w:type="dxa"/>
            <w:shd w:val="clear" w:color="auto" w:fill="auto"/>
            <w:noWrap/>
            <w:vAlign w:val="bottom"/>
            <w:hideMark/>
          </w:tcPr>
          <w:p w14:paraId="6BDA463C"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I63.59</w:t>
            </w:r>
          </w:p>
        </w:tc>
        <w:tc>
          <w:tcPr>
            <w:tcW w:w="7835" w:type="dxa"/>
            <w:shd w:val="clear" w:color="auto" w:fill="auto"/>
            <w:noWrap/>
            <w:vAlign w:val="bottom"/>
            <w:hideMark/>
          </w:tcPr>
          <w:p w14:paraId="2FC56E53"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 xml:space="preserve">Cerebral infarction due to unspecified occlusion or stenosis of </w:t>
            </w:r>
            <w:proofErr w:type="gramStart"/>
            <w:r w:rsidRPr="008077BA">
              <w:rPr>
                <w:rFonts w:ascii="Calibri" w:eastAsia="Times New Roman" w:hAnsi="Calibri" w:cs="Times New Roman"/>
                <w:color w:val="000000"/>
              </w:rPr>
              <w:t>other</w:t>
            </w:r>
            <w:proofErr w:type="gramEnd"/>
            <w:r w:rsidRPr="008077BA">
              <w:rPr>
                <w:rFonts w:ascii="Calibri" w:eastAsia="Times New Roman" w:hAnsi="Calibri" w:cs="Times New Roman"/>
                <w:color w:val="000000"/>
              </w:rPr>
              <w:t xml:space="preserve"> cerebral artery</w:t>
            </w:r>
          </w:p>
        </w:tc>
      </w:tr>
      <w:tr w:rsidR="008077BA" w:rsidRPr="008077BA" w14:paraId="010FF6FB" w14:textId="77777777" w:rsidTr="00A76E37">
        <w:trPr>
          <w:trHeight w:val="300"/>
        </w:trPr>
        <w:tc>
          <w:tcPr>
            <w:tcW w:w="1525" w:type="dxa"/>
            <w:shd w:val="clear" w:color="auto" w:fill="auto"/>
            <w:noWrap/>
            <w:vAlign w:val="bottom"/>
            <w:hideMark/>
          </w:tcPr>
          <w:p w14:paraId="21B2DE01"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I63.8</w:t>
            </w:r>
          </w:p>
        </w:tc>
        <w:tc>
          <w:tcPr>
            <w:tcW w:w="7835" w:type="dxa"/>
            <w:shd w:val="clear" w:color="auto" w:fill="auto"/>
            <w:noWrap/>
            <w:vAlign w:val="bottom"/>
            <w:hideMark/>
          </w:tcPr>
          <w:p w14:paraId="65FB9F02" w14:textId="77777777" w:rsidR="008077BA" w:rsidRPr="008077BA" w:rsidRDefault="008077BA" w:rsidP="008077BA">
            <w:pPr>
              <w:spacing w:after="0" w:line="240" w:lineRule="auto"/>
              <w:rPr>
                <w:rFonts w:ascii="Calibri" w:eastAsia="Times New Roman" w:hAnsi="Calibri" w:cs="Times New Roman"/>
                <w:color w:val="000000"/>
              </w:rPr>
            </w:pPr>
            <w:proofErr w:type="gramStart"/>
            <w:r w:rsidRPr="008077BA">
              <w:rPr>
                <w:rFonts w:ascii="Calibri" w:eastAsia="Times New Roman" w:hAnsi="Calibri" w:cs="Times New Roman"/>
                <w:color w:val="000000"/>
              </w:rPr>
              <w:t>Other</w:t>
            </w:r>
            <w:proofErr w:type="gramEnd"/>
            <w:r w:rsidRPr="008077BA">
              <w:rPr>
                <w:rFonts w:ascii="Calibri" w:eastAsia="Times New Roman" w:hAnsi="Calibri" w:cs="Times New Roman"/>
                <w:color w:val="000000"/>
              </w:rPr>
              <w:t xml:space="preserve"> cerebral infarction</w:t>
            </w:r>
          </w:p>
        </w:tc>
      </w:tr>
      <w:tr w:rsidR="008077BA" w:rsidRPr="008077BA" w14:paraId="66D53330" w14:textId="77777777" w:rsidTr="00A76E37">
        <w:trPr>
          <w:trHeight w:val="300"/>
        </w:trPr>
        <w:tc>
          <w:tcPr>
            <w:tcW w:w="1525" w:type="dxa"/>
            <w:shd w:val="clear" w:color="auto" w:fill="auto"/>
            <w:noWrap/>
            <w:vAlign w:val="bottom"/>
            <w:hideMark/>
          </w:tcPr>
          <w:p w14:paraId="5C82BA32"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I63.8</w:t>
            </w:r>
          </w:p>
        </w:tc>
        <w:tc>
          <w:tcPr>
            <w:tcW w:w="7835" w:type="dxa"/>
            <w:shd w:val="clear" w:color="auto" w:fill="auto"/>
            <w:noWrap/>
            <w:vAlign w:val="bottom"/>
            <w:hideMark/>
          </w:tcPr>
          <w:p w14:paraId="1E2E0727" w14:textId="77777777" w:rsidR="008077BA" w:rsidRPr="008077BA" w:rsidRDefault="008077BA" w:rsidP="008077BA">
            <w:pPr>
              <w:spacing w:after="0" w:line="240" w:lineRule="auto"/>
              <w:rPr>
                <w:rFonts w:ascii="Calibri" w:eastAsia="Times New Roman" w:hAnsi="Calibri" w:cs="Times New Roman"/>
                <w:color w:val="000000"/>
              </w:rPr>
            </w:pPr>
            <w:proofErr w:type="gramStart"/>
            <w:r w:rsidRPr="008077BA">
              <w:rPr>
                <w:rFonts w:ascii="Calibri" w:eastAsia="Times New Roman" w:hAnsi="Calibri" w:cs="Times New Roman"/>
                <w:color w:val="000000"/>
              </w:rPr>
              <w:t>Other</w:t>
            </w:r>
            <w:proofErr w:type="gramEnd"/>
            <w:r w:rsidRPr="008077BA">
              <w:rPr>
                <w:rFonts w:ascii="Calibri" w:eastAsia="Times New Roman" w:hAnsi="Calibri" w:cs="Times New Roman"/>
                <w:color w:val="000000"/>
              </w:rPr>
              <w:t xml:space="preserve"> cerebral infarction </w:t>
            </w:r>
          </w:p>
        </w:tc>
      </w:tr>
      <w:tr w:rsidR="008077BA" w:rsidRPr="008077BA" w14:paraId="2099F214" w14:textId="77777777" w:rsidTr="00A76E37">
        <w:trPr>
          <w:trHeight w:val="300"/>
        </w:trPr>
        <w:tc>
          <w:tcPr>
            <w:tcW w:w="1525" w:type="dxa"/>
            <w:shd w:val="clear" w:color="auto" w:fill="auto"/>
            <w:noWrap/>
            <w:vAlign w:val="bottom"/>
            <w:hideMark/>
          </w:tcPr>
          <w:p w14:paraId="1C19B858"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I63.9</w:t>
            </w:r>
          </w:p>
        </w:tc>
        <w:tc>
          <w:tcPr>
            <w:tcW w:w="7835" w:type="dxa"/>
            <w:shd w:val="clear" w:color="auto" w:fill="auto"/>
            <w:noWrap/>
            <w:vAlign w:val="bottom"/>
            <w:hideMark/>
          </w:tcPr>
          <w:p w14:paraId="21C1BDC5" w14:textId="77777777" w:rsidR="008077BA" w:rsidRPr="008077BA" w:rsidRDefault="008077BA" w:rsidP="008077BA">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infarction, unspecified</w:t>
            </w:r>
          </w:p>
        </w:tc>
      </w:tr>
      <w:tr w:rsidR="00910AEB" w:rsidRPr="008077BA" w14:paraId="121CD30C" w14:textId="77777777" w:rsidTr="00A76E37">
        <w:trPr>
          <w:trHeight w:val="300"/>
        </w:trPr>
        <w:tc>
          <w:tcPr>
            <w:tcW w:w="1525" w:type="dxa"/>
            <w:shd w:val="clear" w:color="auto" w:fill="auto"/>
            <w:noWrap/>
            <w:vAlign w:val="bottom"/>
          </w:tcPr>
          <w:p w14:paraId="5460208C" w14:textId="579FA99C" w:rsidR="00910AEB" w:rsidRPr="008077BA" w:rsidRDefault="00910AEB" w:rsidP="00910AEB">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lastRenderedPageBreak/>
              <w:t>I67.82</w:t>
            </w:r>
          </w:p>
        </w:tc>
        <w:tc>
          <w:tcPr>
            <w:tcW w:w="7835" w:type="dxa"/>
            <w:shd w:val="clear" w:color="auto" w:fill="auto"/>
            <w:noWrap/>
            <w:vAlign w:val="bottom"/>
          </w:tcPr>
          <w:p w14:paraId="06CD6EB5" w14:textId="233AB218" w:rsidR="00910AEB" w:rsidRPr="008077BA" w:rsidRDefault="00910AEB" w:rsidP="00910AEB">
            <w:pPr>
              <w:spacing w:after="0" w:line="240" w:lineRule="auto"/>
              <w:rPr>
                <w:rFonts w:ascii="Calibri" w:eastAsia="Times New Roman" w:hAnsi="Calibri" w:cs="Times New Roman"/>
                <w:color w:val="000000"/>
              </w:rPr>
            </w:pPr>
            <w:r w:rsidRPr="008077BA">
              <w:rPr>
                <w:rFonts w:ascii="Calibri" w:eastAsia="Times New Roman" w:hAnsi="Calibri" w:cs="Times New Roman"/>
                <w:color w:val="000000"/>
              </w:rPr>
              <w:t>Cerebral ischemia</w:t>
            </w:r>
          </w:p>
        </w:tc>
      </w:tr>
    </w:tbl>
    <w:p w14:paraId="28765874" w14:textId="7C034AED" w:rsidR="00F33D13" w:rsidRDefault="001A0E15" w:rsidP="00996286">
      <w:pPr>
        <w:pStyle w:val="Heading1"/>
      </w:pPr>
      <w:r>
        <w:br w:type="column"/>
      </w:r>
      <w:r w:rsidR="008A3EA0">
        <w:lastRenderedPageBreak/>
        <w:t xml:space="preserve">ICD Codes for </w:t>
      </w:r>
      <w:r w:rsidR="009A447C">
        <w:t>L</w:t>
      </w:r>
      <w:r w:rsidR="009A447C" w:rsidRPr="009A447C">
        <w:t xml:space="preserve">arge </w:t>
      </w:r>
      <w:r w:rsidR="009A447C">
        <w:t>A</w:t>
      </w:r>
      <w:r w:rsidR="009A447C" w:rsidRPr="009A447C">
        <w:t xml:space="preserve">rtery </w:t>
      </w:r>
      <w:r w:rsidR="009A447C">
        <w:t>S</w:t>
      </w:r>
      <w:r w:rsidR="009A447C" w:rsidRPr="009A447C">
        <w:t xml:space="preserve">troke </w:t>
      </w:r>
      <w:r w:rsidR="00890297">
        <w:t>Clinical Features</w:t>
      </w:r>
      <w:r w:rsidR="009A447C">
        <w:t xml:space="preserve"> in TOAST</w:t>
      </w:r>
    </w:p>
    <w:tbl>
      <w:tblPr>
        <w:tblStyle w:val="TableGrid"/>
        <w:tblW w:w="0" w:type="auto"/>
        <w:tblLook w:val="04A0" w:firstRow="1" w:lastRow="0" w:firstColumn="1" w:lastColumn="0" w:noHBand="0" w:noVBand="1"/>
      </w:tblPr>
      <w:tblGrid>
        <w:gridCol w:w="2065"/>
        <w:gridCol w:w="1620"/>
        <w:gridCol w:w="5665"/>
      </w:tblGrid>
      <w:tr w:rsidR="008875FD" w14:paraId="72E2E05E" w14:textId="77777777" w:rsidTr="00125DFA">
        <w:tc>
          <w:tcPr>
            <w:tcW w:w="2065" w:type="dxa"/>
          </w:tcPr>
          <w:p w14:paraId="6C5CC776" w14:textId="05A26CC1" w:rsidR="008875FD" w:rsidRDefault="008875FD" w:rsidP="008875FD">
            <w:r w:rsidRPr="00F33D13">
              <w:rPr>
                <w:rFonts w:cs="Arial"/>
              </w:rPr>
              <w:t>Feature</w:t>
            </w:r>
          </w:p>
        </w:tc>
        <w:tc>
          <w:tcPr>
            <w:tcW w:w="1620" w:type="dxa"/>
          </w:tcPr>
          <w:p w14:paraId="3E5CEE15" w14:textId="5C275512" w:rsidR="008875FD" w:rsidRDefault="008875FD" w:rsidP="008875FD">
            <w:r>
              <w:rPr>
                <w:rFonts w:cs="Arial"/>
              </w:rPr>
              <w:t>ICD9/</w:t>
            </w:r>
            <w:r w:rsidRPr="00F33D13">
              <w:rPr>
                <w:rFonts w:cs="Arial"/>
              </w:rPr>
              <w:t>ICD10 Codes</w:t>
            </w:r>
          </w:p>
        </w:tc>
        <w:tc>
          <w:tcPr>
            <w:tcW w:w="5665" w:type="dxa"/>
          </w:tcPr>
          <w:p w14:paraId="0E266AFB" w14:textId="22327BBE" w:rsidR="008875FD" w:rsidRDefault="008875FD" w:rsidP="008875FD">
            <w:r w:rsidRPr="00F33D13">
              <w:rPr>
                <w:rFonts w:cs="Arial"/>
              </w:rPr>
              <w:t>Code Description</w:t>
            </w:r>
          </w:p>
        </w:tc>
      </w:tr>
      <w:tr w:rsidR="008875FD" w14:paraId="5B24A816" w14:textId="77777777" w:rsidTr="00125DFA">
        <w:tc>
          <w:tcPr>
            <w:tcW w:w="9350" w:type="dxa"/>
            <w:gridSpan w:val="3"/>
          </w:tcPr>
          <w:p w14:paraId="320A95E1" w14:textId="52345F8F" w:rsidR="008875FD" w:rsidRDefault="008875FD" w:rsidP="008875FD">
            <w:bookmarkStart w:id="24" w:name="_Hlk1652273"/>
            <w:commentRangeStart w:id="25"/>
            <w:commentRangeStart w:id="26"/>
            <w:commentRangeStart w:id="27"/>
            <w:ins w:id="28" w:author="Guan, Wyliena" w:date="2019-02-20T16:46:00Z">
              <w:r w:rsidRPr="008B75E7">
                <w:rPr>
                  <w:rFonts w:ascii="Arial" w:hAnsi="Arial" w:cs="Arial"/>
                </w:rPr>
                <w:t>Cortical dysfunction</w:t>
              </w:r>
              <w:commentRangeEnd w:id="25"/>
              <w:r>
                <w:rPr>
                  <w:rStyle w:val="CommentReference"/>
                </w:rPr>
                <w:commentReference w:id="25"/>
              </w:r>
              <w:commentRangeEnd w:id="26"/>
              <w:r>
                <w:rPr>
                  <w:rStyle w:val="CommentReference"/>
                </w:rPr>
                <w:commentReference w:id="26"/>
              </w:r>
            </w:ins>
            <w:commentRangeEnd w:id="27"/>
            <w:ins w:id="29" w:author="Guan, Wyliena" w:date="2019-02-20T16:49:00Z">
              <w:r>
                <w:rPr>
                  <w:rStyle w:val="CommentReference"/>
                </w:rPr>
                <w:commentReference w:id="27"/>
              </w:r>
            </w:ins>
          </w:p>
        </w:tc>
      </w:tr>
      <w:tr w:rsidR="008875FD" w14:paraId="29ADDDDE" w14:textId="77777777" w:rsidTr="00125DFA">
        <w:tc>
          <w:tcPr>
            <w:tcW w:w="9350" w:type="dxa"/>
            <w:gridSpan w:val="3"/>
          </w:tcPr>
          <w:p w14:paraId="1BA87C1B" w14:textId="3E86C311" w:rsidR="008875FD" w:rsidRDefault="008875FD" w:rsidP="008875FD">
            <w:ins w:id="30" w:author="Guan, Wyliena" w:date="2019-02-20T16:46:00Z">
              <w:r w:rsidRPr="008B75E7">
                <w:rPr>
                  <w:rFonts w:ascii="Arial" w:hAnsi="Arial" w:cs="Arial"/>
                </w:rPr>
                <w:t xml:space="preserve">Brain stem or </w:t>
              </w:r>
              <w:proofErr w:type="spellStart"/>
              <w:r w:rsidRPr="008B75E7">
                <w:rPr>
                  <w:rFonts w:ascii="Arial" w:hAnsi="Arial" w:cs="Arial"/>
                </w:rPr>
                <w:t>cerebrellar</w:t>
              </w:r>
              <w:proofErr w:type="spellEnd"/>
              <w:r w:rsidRPr="008B75E7">
                <w:rPr>
                  <w:rFonts w:ascii="Arial" w:hAnsi="Arial" w:cs="Arial"/>
                </w:rPr>
                <w:t xml:space="preserve"> dysfunction</w:t>
              </w:r>
            </w:ins>
          </w:p>
        </w:tc>
      </w:tr>
      <w:bookmarkEnd w:id="24"/>
      <w:tr w:rsidR="008875FD" w14:paraId="6280857F" w14:textId="77777777" w:rsidTr="00125DFA">
        <w:tc>
          <w:tcPr>
            <w:tcW w:w="2065" w:type="dxa"/>
          </w:tcPr>
          <w:p w14:paraId="52384D8D" w14:textId="77777777" w:rsidR="008875FD" w:rsidRPr="008D19FE" w:rsidRDefault="008875FD" w:rsidP="008875FD">
            <w:pPr>
              <w:rPr>
                <w:rFonts w:ascii="Arial" w:hAnsi="Arial" w:cs="Arial"/>
              </w:rPr>
            </w:pPr>
          </w:p>
        </w:tc>
        <w:tc>
          <w:tcPr>
            <w:tcW w:w="1620" w:type="dxa"/>
          </w:tcPr>
          <w:p w14:paraId="55040E10" w14:textId="77777777" w:rsidR="008875FD" w:rsidRDefault="008875FD" w:rsidP="008875FD"/>
        </w:tc>
        <w:tc>
          <w:tcPr>
            <w:tcW w:w="5665" w:type="dxa"/>
          </w:tcPr>
          <w:p w14:paraId="179C4E9C" w14:textId="77777777" w:rsidR="008875FD" w:rsidRDefault="008875FD" w:rsidP="008875FD"/>
        </w:tc>
      </w:tr>
      <w:tr w:rsidR="008875FD" w14:paraId="657247CE" w14:textId="77777777" w:rsidTr="00125DFA">
        <w:tc>
          <w:tcPr>
            <w:tcW w:w="2065" w:type="dxa"/>
          </w:tcPr>
          <w:p w14:paraId="0E25611F" w14:textId="37F0739A" w:rsidR="008875FD" w:rsidRDefault="008875FD" w:rsidP="008875FD">
            <w:ins w:id="31" w:author="Guan, Wyliena" w:date="2019-02-20T16:50:00Z">
              <w:r w:rsidRPr="008D19FE">
                <w:rPr>
                  <w:rFonts w:ascii="Arial" w:hAnsi="Arial" w:cs="Arial"/>
                </w:rPr>
                <w:t xml:space="preserve">• Aphasia, neglect, restricted motor involvement, </w:t>
              </w:r>
              <w:commentRangeStart w:id="32"/>
              <w:r w:rsidRPr="008D19FE">
                <w:rPr>
                  <w:rFonts w:ascii="Arial" w:hAnsi="Arial" w:cs="Arial"/>
                </w:rPr>
                <w:t>etc.</w:t>
              </w:r>
            </w:ins>
            <w:commentRangeEnd w:id="32"/>
            <w:ins w:id="33" w:author="Guan, Wyliena" w:date="2019-02-20T16:51:00Z">
              <w:r w:rsidRPr="008D19FE">
                <w:rPr>
                  <w:rStyle w:val="CommentReference"/>
                </w:rPr>
                <w:commentReference w:id="32"/>
              </w:r>
            </w:ins>
          </w:p>
        </w:tc>
        <w:tc>
          <w:tcPr>
            <w:tcW w:w="1620" w:type="dxa"/>
          </w:tcPr>
          <w:p w14:paraId="4B0BA313" w14:textId="19DDF022" w:rsidR="008875FD" w:rsidRDefault="008875FD" w:rsidP="008875FD"/>
        </w:tc>
        <w:tc>
          <w:tcPr>
            <w:tcW w:w="5665" w:type="dxa"/>
          </w:tcPr>
          <w:p w14:paraId="187BEE51" w14:textId="12493CAA" w:rsidR="008875FD" w:rsidRDefault="008875FD" w:rsidP="008875FD"/>
        </w:tc>
      </w:tr>
      <w:tr w:rsidR="008875FD" w14:paraId="653FB324" w14:textId="77777777" w:rsidTr="00125DFA">
        <w:tc>
          <w:tcPr>
            <w:tcW w:w="2065" w:type="dxa"/>
          </w:tcPr>
          <w:p w14:paraId="6C399462" w14:textId="5DBB9A04" w:rsidR="008875FD" w:rsidRDefault="008875FD" w:rsidP="008875FD">
            <w:r>
              <w:t>-Aphasia</w:t>
            </w:r>
          </w:p>
        </w:tc>
        <w:tc>
          <w:tcPr>
            <w:tcW w:w="1620" w:type="dxa"/>
          </w:tcPr>
          <w:p w14:paraId="77FE58AD" w14:textId="16343A54" w:rsidR="008875FD" w:rsidRDefault="008875FD" w:rsidP="008875FD"/>
        </w:tc>
        <w:tc>
          <w:tcPr>
            <w:tcW w:w="5665" w:type="dxa"/>
          </w:tcPr>
          <w:p w14:paraId="739CE665" w14:textId="628EAA9D" w:rsidR="008875FD" w:rsidRDefault="008875FD" w:rsidP="008875FD"/>
        </w:tc>
      </w:tr>
      <w:tr w:rsidR="008875FD" w14:paraId="3AC569EE" w14:textId="77777777" w:rsidTr="00125DFA">
        <w:tc>
          <w:tcPr>
            <w:tcW w:w="2065" w:type="dxa"/>
          </w:tcPr>
          <w:p w14:paraId="57C84F0F" w14:textId="77777777" w:rsidR="008875FD" w:rsidRDefault="008875FD" w:rsidP="008875FD"/>
        </w:tc>
        <w:tc>
          <w:tcPr>
            <w:tcW w:w="1620" w:type="dxa"/>
          </w:tcPr>
          <w:p w14:paraId="3A8DCA44" w14:textId="0110637F" w:rsidR="008875FD" w:rsidRDefault="008875FD" w:rsidP="008875FD">
            <w:r w:rsidRPr="00573BAC">
              <w:t>ICD10:I69.020</w:t>
            </w:r>
          </w:p>
        </w:tc>
        <w:tc>
          <w:tcPr>
            <w:tcW w:w="5665" w:type="dxa"/>
          </w:tcPr>
          <w:p w14:paraId="6C95680B" w14:textId="6CC5C305" w:rsidR="008875FD" w:rsidRDefault="008875FD" w:rsidP="008875FD">
            <w:r w:rsidRPr="00573BAC">
              <w:t>Aphasia following nontraumatic subarachnoid hemorrhage</w:t>
            </w:r>
          </w:p>
        </w:tc>
      </w:tr>
      <w:tr w:rsidR="008875FD" w14:paraId="3F8277B5" w14:textId="77777777" w:rsidTr="00125DFA">
        <w:tc>
          <w:tcPr>
            <w:tcW w:w="2065" w:type="dxa"/>
          </w:tcPr>
          <w:p w14:paraId="427D93B9" w14:textId="77777777" w:rsidR="008875FD" w:rsidRDefault="008875FD" w:rsidP="008875FD"/>
        </w:tc>
        <w:tc>
          <w:tcPr>
            <w:tcW w:w="1620" w:type="dxa"/>
          </w:tcPr>
          <w:p w14:paraId="6698E5E3" w14:textId="79D78662" w:rsidR="008875FD" w:rsidRDefault="008875FD" w:rsidP="008875FD">
            <w:r w:rsidRPr="00573BAC">
              <w:t>ICD10:I69.120</w:t>
            </w:r>
          </w:p>
        </w:tc>
        <w:tc>
          <w:tcPr>
            <w:tcW w:w="5665" w:type="dxa"/>
          </w:tcPr>
          <w:p w14:paraId="12B832D3" w14:textId="5C4B54D0" w:rsidR="008875FD" w:rsidRDefault="008875FD" w:rsidP="008875FD">
            <w:r w:rsidRPr="00573BAC">
              <w:t>Aphasia following nontraumatic intracerebral hemorrhage</w:t>
            </w:r>
          </w:p>
        </w:tc>
      </w:tr>
      <w:tr w:rsidR="008875FD" w14:paraId="1F5B49DF" w14:textId="77777777" w:rsidTr="00125DFA">
        <w:tc>
          <w:tcPr>
            <w:tcW w:w="2065" w:type="dxa"/>
          </w:tcPr>
          <w:p w14:paraId="0B37374B" w14:textId="77777777" w:rsidR="008875FD" w:rsidRDefault="008875FD" w:rsidP="008875FD"/>
        </w:tc>
        <w:tc>
          <w:tcPr>
            <w:tcW w:w="1620" w:type="dxa"/>
          </w:tcPr>
          <w:p w14:paraId="6050F83C" w14:textId="5101891A" w:rsidR="008875FD" w:rsidRDefault="008875FD" w:rsidP="008875FD">
            <w:r w:rsidRPr="00573BAC">
              <w:t>ICD10:I69.220</w:t>
            </w:r>
          </w:p>
        </w:tc>
        <w:tc>
          <w:tcPr>
            <w:tcW w:w="5665" w:type="dxa"/>
          </w:tcPr>
          <w:p w14:paraId="1D4FF449" w14:textId="42F5869B" w:rsidR="008875FD" w:rsidRDefault="008875FD" w:rsidP="008875FD">
            <w:r w:rsidRPr="00573BAC">
              <w:t>Aphasia following other nontraumatic intracranial hemorrhage</w:t>
            </w:r>
          </w:p>
        </w:tc>
      </w:tr>
      <w:tr w:rsidR="008875FD" w14:paraId="20B281AB" w14:textId="77777777" w:rsidTr="00125DFA">
        <w:tc>
          <w:tcPr>
            <w:tcW w:w="2065" w:type="dxa"/>
          </w:tcPr>
          <w:p w14:paraId="12FDD660" w14:textId="77777777" w:rsidR="008875FD" w:rsidRDefault="008875FD" w:rsidP="008875FD"/>
        </w:tc>
        <w:tc>
          <w:tcPr>
            <w:tcW w:w="1620" w:type="dxa"/>
          </w:tcPr>
          <w:p w14:paraId="2F15D9BF" w14:textId="6039D22E" w:rsidR="008875FD" w:rsidRDefault="008875FD" w:rsidP="008875FD">
            <w:r w:rsidRPr="00573BAC">
              <w:t>ICD10:I69.320</w:t>
            </w:r>
          </w:p>
        </w:tc>
        <w:tc>
          <w:tcPr>
            <w:tcW w:w="5665" w:type="dxa"/>
          </w:tcPr>
          <w:p w14:paraId="744F490E" w14:textId="254121CE" w:rsidR="008875FD" w:rsidRDefault="008875FD" w:rsidP="008875FD">
            <w:r w:rsidRPr="00573BAC">
              <w:t>Aphasia following cerebral infarction</w:t>
            </w:r>
          </w:p>
        </w:tc>
      </w:tr>
      <w:tr w:rsidR="008875FD" w14:paraId="7CAD8AC8" w14:textId="77777777" w:rsidTr="00125DFA">
        <w:tc>
          <w:tcPr>
            <w:tcW w:w="2065" w:type="dxa"/>
          </w:tcPr>
          <w:p w14:paraId="2D62405C" w14:textId="77777777" w:rsidR="008875FD" w:rsidRDefault="008875FD" w:rsidP="008875FD"/>
        </w:tc>
        <w:tc>
          <w:tcPr>
            <w:tcW w:w="1620" w:type="dxa"/>
          </w:tcPr>
          <w:p w14:paraId="2D4BD8C6" w14:textId="4EBA8F50" w:rsidR="008875FD" w:rsidRDefault="008875FD" w:rsidP="008875FD">
            <w:r w:rsidRPr="00573BAC">
              <w:t>ICD10:I69.820</w:t>
            </w:r>
          </w:p>
        </w:tc>
        <w:tc>
          <w:tcPr>
            <w:tcW w:w="5665" w:type="dxa"/>
          </w:tcPr>
          <w:p w14:paraId="51C7E51E" w14:textId="6618C1BB" w:rsidR="008875FD" w:rsidRDefault="008875FD" w:rsidP="008875FD">
            <w:r w:rsidRPr="00573BAC">
              <w:t>Aphasia following other cerebrovascular disease</w:t>
            </w:r>
          </w:p>
        </w:tc>
      </w:tr>
      <w:tr w:rsidR="008875FD" w14:paraId="600941D5" w14:textId="77777777" w:rsidTr="00125DFA">
        <w:tc>
          <w:tcPr>
            <w:tcW w:w="2065" w:type="dxa"/>
          </w:tcPr>
          <w:p w14:paraId="6758942A" w14:textId="77777777" w:rsidR="008875FD" w:rsidRDefault="008875FD" w:rsidP="008875FD"/>
        </w:tc>
        <w:tc>
          <w:tcPr>
            <w:tcW w:w="1620" w:type="dxa"/>
          </w:tcPr>
          <w:p w14:paraId="4C38EDAB" w14:textId="5ECD22AF" w:rsidR="008875FD" w:rsidRDefault="008875FD" w:rsidP="008875FD">
            <w:r w:rsidRPr="00573BAC">
              <w:t>ICD10:I69.920</w:t>
            </w:r>
          </w:p>
        </w:tc>
        <w:tc>
          <w:tcPr>
            <w:tcW w:w="5665" w:type="dxa"/>
          </w:tcPr>
          <w:p w14:paraId="3F028DDE" w14:textId="7EB88829" w:rsidR="008875FD" w:rsidRDefault="008875FD" w:rsidP="008875FD">
            <w:r w:rsidRPr="00573BAC">
              <w:t>Aphasia following unspecified cerebrovascular disease</w:t>
            </w:r>
          </w:p>
        </w:tc>
      </w:tr>
      <w:tr w:rsidR="008875FD" w14:paraId="2381B6E3" w14:textId="77777777" w:rsidTr="00125DFA">
        <w:tc>
          <w:tcPr>
            <w:tcW w:w="2065" w:type="dxa"/>
          </w:tcPr>
          <w:p w14:paraId="34B4E51C" w14:textId="77777777" w:rsidR="008875FD" w:rsidRDefault="008875FD" w:rsidP="008875FD"/>
        </w:tc>
        <w:tc>
          <w:tcPr>
            <w:tcW w:w="1620" w:type="dxa"/>
          </w:tcPr>
          <w:p w14:paraId="1AC637C5" w14:textId="084C7F04" w:rsidR="008875FD" w:rsidRDefault="008875FD" w:rsidP="008875FD">
            <w:r w:rsidRPr="00573BAC">
              <w:t>43811</w:t>
            </w:r>
          </w:p>
        </w:tc>
        <w:tc>
          <w:tcPr>
            <w:tcW w:w="5665" w:type="dxa"/>
          </w:tcPr>
          <w:p w14:paraId="415636D1" w14:textId="79B16224" w:rsidR="008875FD" w:rsidRDefault="008875FD" w:rsidP="008875FD">
            <w:r w:rsidRPr="00573BAC">
              <w:t>Aphasia as late effect of cerebrovascular disease</w:t>
            </w:r>
          </w:p>
        </w:tc>
      </w:tr>
      <w:tr w:rsidR="008875FD" w14:paraId="46CCE891" w14:textId="77777777" w:rsidTr="00125DFA">
        <w:tc>
          <w:tcPr>
            <w:tcW w:w="2065" w:type="dxa"/>
          </w:tcPr>
          <w:p w14:paraId="1EC73CBB" w14:textId="77777777" w:rsidR="008875FD" w:rsidRDefault="008875FD" w:rsidP="008875FD"/>
        </w:tc>
        <w:tc>
          <w:tcPr>
            <w:tcW w:w="1620" w:type="dxa"/>
          </w:tcPr>
          <w:p w14:paraId="5C718B67" w14:textId="606C75AE" w:rsidR="008875FD" w:rsidRDefault="008875FD" w:rsidP="008875FD">
            <w:r w:rsidRPr="00573BAC">
              <w:t>ICD10:R47.0</w:t>
            </w:r>
          </w:p>
        </w:tc>
        <w:tc>
          <w:tcPr>
            <w:tcW w:w="5665" w:type="dxa"/>
          </w:tcPr>
          <w:p w14:paraId="0AFDD479" w14:textId="3BEB79E4" w:rsidR="008875FD" w:rsidRDefault="008875FD" w:rsidP="008875FD">
            <w:r w:rsidRPr="00573BAC">
              <w:t>Dysphasia and aphasia</w:t>
            </w:r>
          </w:p>
        </w:tc>
      </w:tr>
      <w:tr w:rsidR="008875FD" w14:paraId="18B5B70E" w14:textId="77777777" w:rsidTr="00125DFA">
        <w:tc>
          <w:tcPr>
            <w:tcW w:w="2065" w:type="dxa"/>
          </w:tcPr>
          <w:p w14:paraId="61576BDB" w14:textId="6854ECEE" w:rsidR="008875FD" w:rsidRDefault="008875FD" w:rsidP="008875FD"/>
        </w:tc>
        <w:tc>
          <w:tcPr>
            <w:tcW w:w="1620" w:type="dxa"/>
          </w:tcPr>
          <w:p w14:paraId="71D18FDD" w14:textId="53AFE5F6" w:rsidR="008875FD" w:rsidRDefault="008875FD" w:rsidP="008875FD">
            <w:r w:rsidRPr="00573BAC">
              <w:t>ICD10:R47.01</w:t>
            </w:r>
          </w:p>
        </w:tc>
        <w:tc>
          <w:tcPr>
            <w:tcW w:w="5665" w:type="dxa"/>
          </w:tcPr>
          <w:p w14:paraId="0F89134A" w14:textId="1E15E8CF" w:rsidR="008875FD" w:rsidRDefault="008875FD" w:rsidP="008875FD">
            <w:r w:rsidRPr="00573BAC">
              <w:t>Aphasia</w:t>
            </w:r>
          </w:p>
        </w:tc>
      </w:tr>
      <w:tr w:rsidR="008875FD" w14:paraId="253A741C" w14:textId="77777777" w:rsidTr="00125DFA">
        <w:tc>
          <w:tcPr>
            <w:tcW w:w="2065" w:type="dxa"/>
          </w:tcPr>
          <w:p w14:paraId="58460EDA" w14:textId="433306B4" w:rsidR="008875FD" w:rsidRDefault="008875FD" w:rsidP="008875FD"/>
        </w:tc>
        <w:tc>
          <w:tcPr>
            <w:tcW w:w="1620" w:type="dxa"/>
          </w:tcPr>
          <w:p w14:paraId="12B49412" w14:textId="499109E4" w:rsidR="008875FD" w:rsidRDefault="008875FD" w:rsidP="008875FD">
            <w:r w:rsidRPr="00573BAC">
              <w:t>7843</w:t>
            </w:r>
          </w:p>
        </w:tc>
        <w:tc>
          <w:tcPr>
            <w:tcW w:w="5665" w:type="dxa"/>
          </w:tcPr>
          <w:p w14:paraId="34A125F8" w14:textId="5C354E9C" w:rsidR="008875FD" w:rsidRDefault="008875FD" w:rsidP="008875FD">
            <w:r w:rsidRPr="00573BAC">
              <w:t>Aphasia</w:t>
            </w:r>
          </w:p>
        </w:tc>
      </w:tr>
      <w:tr w:rsidR="008875FD" w14:paraId="76A517DB" w14:textId="77777777" w:rsidTr="00125DFA">
        <w:tc>
          <w:tcPr>
            <w:tcW w:w="2065" w:type="dxa"/>
          </w:tcPr>
          <w:p w14:paraId="3E90ADC3" w14:textId="0415AE43" w:rsidR="008875FD" w:rsidRDefault="008875FD" w:rsidP="008875FD">
            <w:r>
              <w:t>-Neglect</w:t>
            </w:r>
          </w:p>
        </w:tc>
        <w:tc>
          <w:tcPr>
            <w:tcW w:w="1620" w:type="dxa"/>
          </w:tcPr>
          <w:p w14:paraId="4F66DA4B" w14:textId="49C3260F" w:rsidR="008875FD" w:rsidRDefault="008875FD" w:rsidP="008875FD"/>
        </w:tc>
        <w:tc>
          <w:tcPr>
            <w:tcW w:w="5665" w:type="dxa"/>
          </w:tcPr>
          <w:p w14:paraId="37D161E3" w14:textId="1794FD39" w:rsidR="008875FD" w:rsidRDefault="008875FD" w:rsidP="008875FD"/>
        </w:tc>
      </w:tr>
      <w:tr w:rsidR="008875FD" w14:paraId="37B00ABF" w14:textId="77777777" w:rsidTr="00125DFA">
        <w:tc>
          <w:tcPr>
            <w:tcW w:w="2065" w:type="dxa"/>
          </w:tcPr>
          <w:p w14:paraId="1AF5488E" w14:textId="77777777" w:rsidR="008875FD" w:rsidRDefault="008875FD" w:rsidP="008875FD"/>
        </w:tc>
        <w:tc>
          <w:tcPr>
            <w:tcW w:w="1620" w:type="dxa"/>
          </w:tcPr>
          <w:p w14:paraId="4EED3E43" w14:textId="4ECAEFEB" w:rsidR="008875FD" w:rsidRDefault="008875FD" w:rsidP="008875FD">
            <w:r w:rsidRPr="00E70873">
              <w:t>ICD10:R41.4</w:t>
            </w:r>
          </w:p>
        </w:tc>
        <w:tc>
          <w:tcPr>
            <w:tcW w:w="5665" w:type="dxa"/>
          </w:tcPr>
          <w:p w14:paraId="7E7A5F89" w14:textId="5A62F152" w:rsidR="008875FD" w:rsidRDefault="008875FD" w:rsidP="008875FD">
            <w:r w:rsidRPr="00E70873">
              <w:t>Neurologic neglect syndrome</w:t>
            </w:r>
          </w:p>
        </w:tc>
      </w:tr>
      <w:tr w:rsidR="008875FD" w14:paraId="485692CD" w14:textId="77777777" w:rsidTr="00125DFA">
        <w:tc>
          <w:tcPr>
            <w:tcW w:w="2065" w:type="dxa"/>
          </w:tcPr>
          <w:p w14:paraId="0B3AAC9F" w14:textId="0BDE047B" w:rsidR="008875FD" w:rsidRDefault="008875FD" w:rsidP="008875FD"/>
        </w:tc>
        <w:tc>
          <w:tcPr>
            <w:tcW w:w="1620" w:type="dxa"/>
          </w:tcPr>
          <w:p w14:paraId="64FD0496" w14:textId="20D0C6A9" w:rsidR="008875FD" w:rsidRDefault="008875FD" w:rsidP="008875FD">
            <w:r w:rsidRPr="00E70873">
              <w:t>7818</w:t>
            </w:r>
          </w:p>
        </w:tc>
        <w:tc>
          <w:tcPr>
            <w:tcW w:w="5665" w:type="dxa"/>
          </w:tcPr>
          <w:p w14:paraId="59A5CA81" w14:textId="0461FC24" w:rsidR="008875FD" w:rsidRDefault="008875FD" w:rsidP="008875FD">
            <w:r w:rsidRPr="00E70873">
              <w:t>Neurologic neglect syndrome</w:t>
            </w:r>
          </w:p>
        </w:tc>
      </w:tr>
      <w:tr w:rsidR="008875FD" w14:paraId="51AEEBE9" w14:textId="77777777" w:rsidTr="00125DFA">
        <w:tc>
          <w:tcPr>
            <w:tcW w:w="2065" w:type="dxa"/>
          </w:tcPr>
          <w:p w14:paraId="0D506BFC" w14:textId="3E12B424" w:rsidR="008875FD" w:rsidRDefault="008875FD" w:rsidP="008875FD">
            <w:r>
              <w:t>-Restricted motor involvement</w:t>
            </w:r>
          </w:p>
        </w:tc>
        <w:tc>
          <w:tcPr>
            <w:tcW w:w="1620" w:type="dxa"/>
          </w:tcPr>
          <w:p w14:paraId="614B6D19" w14:textId="410CC9F0" w:rsidR="008875FD" w:rsidRDefault="008875FD" w:rsidP="008875FD"/>
        </w:tc>
        <w:tc>
          <w:tcPr>
            <w:tcW w:w="5665" w:type="dxa"/>
          </w:tcPr>
          <w:p w14:paraId="25A54E05" w14:textId="51FF0FC5" w:rsidR="008875FD" w:rsidRDefault="008875FD" w:rsidP="008875FD"/>
        </w:tc>
      </w:tr>
      <w:tr w:rsidR="008875FD" w14:paraId="1C2EE809" w14:textId="77777777" w:rsidTr="00125DFA">
        <w:tc>
          <w:tcPr>
            <w:tcW w:w="2065" w:type="dxa"/>
          </w:tcPr>
          <w:p w14:paraId="70287E67" w14:textId="77777777" w:rsidR="008875FD" w:rsidRDefault="008875FD" w:rsidP="008875FD"/>
        </w:tc>
        <w:tc>
          <w:tcPr>
            <w:tcW w:w="1620" w:type="dxa"/>
          </w:tcPr>
          <w:p w14:paraId="5C862236" w14:textId="36CE1412" w:rsidR="008875FD" w:rsidRDefault="008875FD" w:rsidP="008875FD">
            <w:r w:rsidRPr="00394073">
              <w:rPr>
                <w:color w:val="FF0000"/>
              </w:rPr>
              <w:t>??</w:t>
            </w:r>
          </w:p>
        </w:tc>
        <w:tc>
          <w:tcPr>
            <w:tcW w:w="5665" w:type="dxa"/>
          </w:tcPr>
          <w:p w14:paraId="20DB67EE" w14:textId="22ABE012" w:rsidR="008875FD" w:rsidRDefault="008875FD" w:rsidP="008875FD"/>
        </w:tc>
      </w:tr>
      <w:tr w:rsidR="008875FD" w14:paraId="30320C2F" w14:textId="77777777" w:rsidTr="00125DFA">
        <w:tc>
          <w:tcPr>
            <w:tcW w:w="2065" w:type="dxa"/>
          </w:tcPr>
          <w:p w14:paraId="4A1C0CC5" w14:textId="77777777" w:rsidR="008875FD" w:rsidRDefault="008875FD" w:rsidP="008875FD"/>
        </w:tc>
        <w:tc>
          <w:tcPr>
            <w:tcW w:w="1620" w:type="dxa"/>
          </w:tcPr>
          <w:p w14:paraId="3122B15E" w14:textId="5529A148" w:rsidR="008875FD" w:rsidRDefault="008875FD" w:rsidP="008875FD"/>
        </w:tc>
        <w:tc>
          <w:tcPr>
            <w:tcW w:w="5665" w:type="dxa"/>
          </w:tcPr>
          <w:p w14:paraId="1AFB27C9" w14:textId="76D730B7" w:rsidR="008875FD" w:rsidRDefault="008875FD" w:rsidP="008875FD"/>
        </w:tc>
      </w:tr>
      <w:tr w:rsidR="008875FD" w14:paraId="49C49A41" w14:textId="77777777" w:rsidTr="00125DFA">
        <w:tc>
          <w:tcPr>
            <w:tcW w:w="2065" w:type="dxa"/>
          </w:tcPr>
          <w:p w14:paraId="00A740B5" w14:textId="365A04C1" w:rsidR="008875FD" w:rsidRDefault="008875FD" w:rsidP="008875FD">
            <w:ins w:id="34" w:author="Guan, Wyliena" w:date="2019-02-20T16:50:00Z">
              <w:r w:rsidRPr="008D19FE">
                <w:rPr>
                  <w:rFonts w:ascii="Arial" w:hAnsi="Arial" w:cs="Arial"/>
                </w:rPr>
                <w:t>• A history of intermittent claudication</w:t>
              </w:r>
            </w:ins>
          </w:p>
        </w:tc>
        <w:tc>
          <w:tcPr>
            <w:tcW w:w="1620" w:type="dxa"/>
          </w:tcPr>
          <w:p w14:paraId="2B6A213E" w14:textId="6D3559B4" w:rsidR="008875FD" w:rsidRDefault="008875FD" w:rsidP="008875FD"/>
        </w:tc>
        <w:tc>
          <w:tcPr>
            <w:tcW w:w="5665" w:type="dxa"/>
          </w:tcPr>
          <w:p w14:paraId="218A17ED" w14:textId="764B9701" w:rsidR="008875FD" w:rsidRDefault="008875FD" w:rsidP="008875FD"/>
        </w:tc>
      </w:tr>
      <w:tr w:rsidR="008875FD" w14:paraId="56C56E89" w14:textId="77777777" w:rsidTr="00125DFA">
        <w:tc>
          <w:tcPr>
            <w:tcW w:w="2065" w:type="dxa"/>
          </w:tcPr>
          <w:p w14:paraId="33328DFA" w14:textId="77777777" w:rsidR="008875FD" w:rsidRDefault="008875FD" w:rsidP="008875FD"/>
        </w:tc>
        <w:tc>
          <w:tcPr>
            <w:tcW w:w="1620" w:type="dxa"/>
          </w:tcPr>
          <w:p w14:paraId="357D8D1B" w14:textId="62D4DAC1" w:rsidR="008875FD" w:rsidRDefault="008875FD" w:rsidP="008875FD">
            <w:r w:rsidRPr="00A00F6D">
              <w:t>44021</w:t>
            </w:r>
          </w:p>
        </w:tc>
        <w:tc>
          <w:tcPr>
            <w:tcW w:w="5665" w:type="dxa"/>
          </w:tcPr>
          <w:p w14:paraId="2C9B241E" w14:textId="1AD8FF73" w:rsidR="008875FD" w:rsidRDefault="008875FD" w:rsidP="008875FD">
            <w:r w:rsidRPr="00A00F6D">
              <w:t>Atherosclerosis of native arteries of the extremities with intermittent claudication</w:t>
            </w:r>
          </w:p>
        </w:tc>
      </w:tr>
      <w:tr w:rsidR="008875FD" w14:paraId="247FEE2C" w14:textId="77777777" w:rsidTr="00125DFA">
        <w:tc>
          <w:tcPr>
            <w:tcW w:w="2065" w:type="dxa"/>
          </w:tcPr>
          <w:p w14:paraId="31574A0E" w14:textId="77777777" w:rsidR="008875FD" w:rsidRDefault="008875FD" w:rsidP="008875FD"/>
        </w:tc>
        <w:tc>
          <w:tcPr>
            <w:tcW w:w="1620" w:type="dxa"/>
          </w:tcPr>
          <w:p w14:paraId="7CC0CB2E" w14:textId="11CC9062" w:rsidR="008875FD" w:rsidRDefault="008875FD" w:rsidP="008875FD">
            <w:r w:rsidRPr="00A00F6D">
              <w:t>ICD10:I70.21</w:t>
            </w:r>
          </w:p>
        </w:tc>
        <w:tc>
          <w:tcPr>
            <w:tcW w:w="5665" w:type="dxa"/>
          </w:tcPr>
          <w:p w14:paraId="0B3FAA96" w14:textId="6FCBBC84" w:rsidR="008875FD" w:rsidRDefault="008875FD" w:rsidP="008875FD">
            <w:r w:rsidRPr="00A00F6D">
              <w:t>Atherosclerosis of native arteries of extremities with intermittent claudication</w:t>
            </w:r>
          </w:p>
        </w:tc>
      </w:tr>
      <w:tr w:rsidR="008875FD" w14:paraId="7E044598" w14:textId="77777777" w:rsidTr="00125DFA">
        <w:tc>
          <w:tcPr>
            <w:tcW w:w="2065" w:type="dxa"/>
          </w:tcPr>
          <w:p w14:paraId="023FCF51" w14:textId="77777777" w:rsidR="008875FD" w:rsidRDefault="008875FD" w:rsidP="008875FD"/>
        </w:tc>
        <w:tc>
          <w:tcPr>
            <w:tcW w:w="1620" w:type="dxa"/>
          </w:tcPr>
          <w:p w14:paraId="6500F7D8" w14:textId="760C07A4" w:rsidR="008875FD" w:rsidRDefault="008875FD" w:rsidP="008875FD">
            <w:r w:rsidRPr="00A00F6D">
              <w:t>ICD10:I70.211</w:t>
            </w:r>
          </w:p>
        </w:tc>
        <w:tc>
          <w:tcPr>
            <w:tcW w:w="5665" w:type="dxa"/>
          </w:tcPr>
          <w:p w14:paraId="7130F3C2" w14:textId="468E09CD" w:rsidR="008875FD" w:rsidRDefault="008875FD" w:rsidP="008875FD">
            <w:r w:rsidRPr="00A00F6D">
              <w:t>Atherosclerosis of native arteries of extremities with intermittent claudication, right leg</w:t>
            </w:r>
          </w:p>
        </w:tc>
      </w:tr>
      <w:tr w:rsidR="008875FD" w14:paraId="6C0A3659" w14:textId="77777777" w:rsidTr="00125DFA">
        <w:tc>
          <w:tcPr>
            <w:tcW w:w="2065" w:type="dxa"/>
          </w:tcPr>
          <w:p w14:paraId="1FE7CAF5" w14:textId="77777777" w:rsidR="008875FD" w:rsidRDefault="008875FD" w:rsidP="008875FD"/>
        </w:tc>
        <w:tc>
          <w:tcPr>
            <w:tcW w:w="1620" w:type="dxa"/>
          </w:tcPr>
          <w:p w14:paraId="1A61DFBD" w14:textId="521AD49D" w:rsidR="008875FD" w:rsidRDefault="008875FD" w:rsidP="008875FD">
            <w:r w:rsidRPr="00A00F6D">
              <w:t>ICD10:I70.212</w:t>
            </w:r>
          </w:p>
        </w:tc>
        <w:tc>
          <w:tcPr>
            <w:tcW w:w="5665" w:type="dxa"/>
          </w:tcPr>
          <w:p w14:paraId="37D11B1F" w14:textId="6A5B6E63" w:rsidR="008875FD" w:rsidRDefault="008875FD" w:rsidP="008875FD">
            <w:r w:rsidRPr="00A00F6D">
              <w:t>Atherosclerosis of native arteries of extremities with intermittent claudication, left leg</w:t>
            </w:r>
          </w:p>
        </w:tc>
      </w:tr>
      <w:tr w:rsidR="008875FD" w14:paraId="739A69E7" w14:textId="77777777" w:rsidTr="00125DFA">
        <w:tc>
          <w:tcPr>
            <w:tcW w:w="2065" w:type="dxa"/>
          </w:tcPr>
          <w:p w14:paraId="738641D7" w14:textId="77777777" w:rsidR="008875FD" w:rsidRDefault="008875FD" w:rsidP="008875FD"/>
        </w:tc>
        <w:tc>
          <w:tcPr>
            <w:tcW w:w="1620" w:type="dxa"/>
          </w:tcPr>
          <w:p w14:paraId="0098D1F1" w14:textId="50A6C69F" w:rsidR="008875FD" w:rsidRDefault="008875FD" w:rsidP="008875FD">
            <w:r w:rsidRPr="00A00F6D">
              <w:t>ICD10:I70.213</w:t>
            </w:r>
          </w:p>
        </w:tc>
        <w:tc>
          <w:tcPr>
            <w:tcW w:w="5665" w:type="dxa"/>
          </w:tcPr>
          <w:p w14:paraId="01BABABC" w14:textId="291EA8DD" w:rsidR="008875FD" w:rsidRDefault="008875FD" w:rsidP="008875FD">
            <w:r w:rsidRPr="00A00F6D">
              <w:t>Atherosclerosis of native arteries of extremities with intermittent claudication, bilateral legs</w:t>
            </w:r>
          </w:p>
        </w:tc>
      </w:tr>
      <w:tr w:rsidR="008875FD" w14:paraId="6CCBCCAE" w14:textId="77777777" w:rsidTr="00125DFA">
        <w:tc>
          <w:tcPr>
            <w:tcW w:w="2065" w:type="dxa"/>
          </w:tcPr>
          <w:p w14:paraId="4BEDD53D" w14:textId="77777777" w:rsidR="008875FD" w:rsidRDefault="008875FD" w:rsidP="008875FD"/>
        </w:tc>
        <w:tc>
          <w:tcPr>
            <w:tcW w:w="1620" w:type="dxa"/>
          </w:tcPr>
          <w:p w14:paraId="7E1A5D1F" w14:textId="1840FDBB" w:rsidR="008875FD" w:rsidRDefault="008875FD" w:rsidP="008875FD">
            <w:r w:rsidRPr="00A00F6D">
              <w:t>ICD10:I70.218</w:t>
            </w:r>
          </w:p>
        </w:tc>
        <w:tc>
          <w:tcPr>
            <w:tcW w:w="5665" w:type="dxa"/>
          </w:tcPr>
          <w:p w14:paraId="547377E7" w14:textId="1052A170" w:rsidR="008875FD" w:rsidRDefault="008875FD" w:rsidP="008875FD">
            <w:r w:rsidRPr="00A00F6D">
              <w:t>Atherosclerosis of native arteries of extremities with intermittent claudication, other extremity</w:t>
            </w:r>
          </w:p>
        </w:tc>
      </w:tr>
      <w:tr w:rsidR="008875FD" w14:paraId="7745D69A" w14:textId="77777777" w:rsidTr="00125DFA">
        <w:tc>
          <w:tcPr>
            <w:tcW w:w="2065" w:type="dxa"/>
          </w:tcPr>
          <w:p w14:paraId="463062C1" w14:textId="77777777" w:rsidR="008875FD" w:rsidRDefault="008875FD" w:rsidP="008875FD"/>
        </w:tc>
        <w:tc>
          <w:tcPr>
            <w:tcW w:w="1620" w:type="dxa"/>
          </w:tcPr>
          <w:p w14:paraId="4949584F" w14:textId="4D08097F" w:rsidR="008875FD" w:rsidRDefault="008875FD" w:rsidP="008875FD">
            <w:r w:rsidRPr="00A00F6D">
              <w:t>ICD10:I70.219</w:t>
            </w:r>
          </w:p>
        </w:tc>
        <w:tc>
          <w:tcPr>
            <w:tcW w:w="5665" w:type="dxa"/>
          </w:tcPr>
          <w:p w14:paraId="1DCDB282" w14:textId="486135BD" w:rsidR="008875FD" w:rsidRDefault="008875FD" w:rsidP="008875FD">
            <w:r w:rsidRPr="00A00F6D">
              <w:t>Atherosclerosis of native arteries of extremities with intermittent claudication, unspecified extremity</w:t>
            </w:r>
          </w:p>
        </w:tc>
      </w:tr>
      <w:tr w:rsidR="008875FD" w14:paraId="27E68608" w14:textId="77777777" w:rsidTr="00125DFA">
        <w:tc>
          <w:tcPr>
            <w:tcW w:w="2065" w:type="dxa"/>
          </w:tcPr>
          <w:p w14:paraId="0DFFEB1B" w14:textId="77777777" w:rsidR="008875FD" w:rsidRDefault="008875FD" w:rsidP="008875FD"/>
        </w:tc>
        <w:tc>
          <w:tcPr>
            <w:tcW w:w="1620" w:type="dxa"/>
          </w:tcPr>
          <w:p w14:paraId="2DEB12BF" w14:textId="54575D04" w:rsidR="008875FD" w:rsidRDefault="008875FD" w:rsidP="008875FD">
            <w:r w:rsidRPr="00A00F6D">
              <w:t>ICD10:I70.31</w:t>
            </w:r>
          </w:p>
        </w:tc>
        <w:tc>
          <w:tcPr>
            <w:tcW w:w="5665" w:type="dxa"/>
          </w:tcPr>
          <w:p w14:paraId="2E3AFC1C" w14:textId="369835A0" w:rsidR="008875FD" w:rsidRDefault="008875FD" w:rsidP="008875FD">
            <w:r w:rsidRPr="00A00F6D">
              <w:t>Atherosclerosis of unspecified type of bypass graft(s) of the extremities with intermittent claudication</w:t>
            </w:r>
          </w:p>
        </w:tc>
      </w:tr>
      <w:tr w:rsidR="008875FD" w14:paraId="6691751B" w14:textId="77777777" w:rsidTr="00125DFA">
        <w:tc>
          <w:tcPr>
            <w:tcW w:w="2065" w:type="dxa"/>
          </w:tcPr>
          <w:p w14:paraId="0DD5B597" w14:textId="77777777" w:rsidR="008875FD" w:rsidRDefault="008875FD" w:rsidP="008875FD"/>
        </w:tc>
        <w:tc>
          <w:tcPr>
            <w:tcW w:w="1620" w:type="dxa"/>
          </w:tcPr>
          <w:p w14:paraId="5AA42A3C" w14:textId="084E066F" w:rsidR="008875FD" w:rsidRDefault="008875FD" w:rsidP="008875FD">
            <w:r w:rsidRPr="00A00F6D">
              <w:t>ICD10:I70.311</w:t>
            </w:r>
          </w:p>
        </w:tc>
        <w:tc>
          <w:tcPr>
            <w:tcW w:w="5665" w:type="dxa"/>
          </w:tcPr>
          <w:p w14:paraId="66F52B77" w14:textId="3459727E" w:rsidR="008875FD" w:rsidRDefault="008875FD" w:rsidP="008875FD">
            <w:r w:rsidRPr="00A00F6D">
              <w:t>Atherosclerosis of unspecified type of bypass graft(s) of the extremities with intermittent claudication, right leg</w:t>
            </w:r>
          </w:p>
        </w:tc>
      </w:tr>
      <w:tr w:rsidR="008875FD" w14:paraId="561BBE8E" w14:textId="77777777" w:rsidTr="00125DFA">
        <w:tc>
          <w:tcPr>
            <w:tcW w:w="2065" w:type="dxa"/>
          </w:tcPr>
          <w:p w14:paraId="4BFA5861" w14:textId="77777777" w:rsidR="008875FD" w:rsidRDefault="008875FD" w:rsidP="008875FD"/>
        </w:tc>
        <w:tc>
          <w:tcPr>
            <w:tcW w:w="1620" w:type="dxa"/>
          </w:tcPr>
          <w:p w14:paraId="5E1D71B4" w14:textId="668A1F04" w:rsidR="008875FD" w:rsidRDefault="008875FD" w:rsidP="008875FD">
            <w:r w:rsidRPr="00A00F6D">
              <w:t>ICD10:I70.312</w:t>
            </w:r>
          </w:p>
        </w:tc>
        <w:tc>
          <w:tcPr>
            <w:tcW w:w="5665" w:type="dxa"/>
          </w:tcPr>
          <w:p w14:paraId="2A9FF8E2" w14:textId="5BD4D516" w:rsidR="008875FD" w:rsidRDefault="008875FD" w:rsidP="008875FD">
            <w:r w:rsidRPr="00A00F6D">
              <w:t>Atherosclerosis of unspecified type of bypass graft(s) of the extremities with intermittent claudication, left leg</w:t>
            </w:r>
          </w:p>
        </w:tc>
      </w:tr>
      <w:tr w:rsidR="008875FD" w14:paraId="034AD431" w14:textId="77777777" w:rsidTr="00125DFA">
        <w:tc>
          <w:tcPr>
            <w:tcW w:w="2065" w:type="dxa"/>
          </w:tcPr>
          <w:p w14:paraId="2A8FE74F" w14:textId="77777777" w:rsidR="008875FD" w:rsidRDefault="008875FD" w:rsidP="008875FD"/>
        </w:tc>
        <w:tc>
          <w:tcPr>
            <w:tcW w:w="1620" w:type="dxa"/>
          </w:tcPr>
          <w:p w14:paraId="6DA99D09" w14:textId="0EFF97C5" w:rsidR="008875FD" w:rsidRDefault="008875FD" w:rsidP="008875FD">
            <w:r w:rsidRPr="00A00F6D">
              <w:t>ICD10:I70.313</w:t>
            </w:r>
          </w:p>
        </w:tc>
        <w:tc>
          <w:tcPr>
            <w:tcW w:w="5665" w:type="dxa"/>
          </w:tcPr>
          <w:p w14:paraId="1EFA4C38" w14:textId="7E6E0DD2" w:rsidR="008875FD" w:rsidRDefault="008875FD" w:rsidP="008875FD">
            <w:r w:rsidRPr="00A00F6D">
              <w:t>Atherosclerosis of unspecified type of bypass graft(s) of the extremities with intermittent claudication, bilateral legs</w:t>
            </w:r>
          </w:p>
        </w:tc>
      </w:tr>
      <w:tr w:rsidR="008875FD" w14:paraId="583120E5" w14:textId="77777777" w:rsidTr="00125DFA">
        <w:tc>
          <w:tcPr>
            <w:tcW w:w="2065" w:type="dxa"/>
          </w:tcPr>
          <w:p w14:paraId="24C882EC" w14:textId="77777777" w:rsidR="008875FD" w:rsidRDefault="008875FD" w:rsidP="008875FD"/>
        </w:tc>
        <w:tc>
          <w:tcPr>
            <w:tcW w:w="1620" w:type="dxa"/>
          </w:tcPr>
          <w:p w14:paraId="3B536A4E" w14:textId="5F152667" w:rsidR="008875FD" w:rsidRDefault="008875FD" w:rsidP="008875FD">
            <w:r w:rsidRPr="00A00F6D">
              <w:t>ICD10:I70.318</w:t>
            </w:r>
          </w:p>
        </w:tc>
        <w:tc>
          <w:tcPr>
            <w:tcW w:w="5665" w:type="dxa"/>
          </w:tcPr>
          <w:p w14:paraId="0A22129F" w14:textId="496F13A9" w:rsidR="008875FD" w:rsidRDefault="008875FD" w:rsidP="008875FD">
            <w:r w:rsidRPr="00A00F6D">
              <w:t>Atherosclerosis of unspecified type of bypass graft(s) of the extremities with intermittent claudication, other extremity</w:t>
            </w:r>
          </w:p>
        </w:tc>
      </w:tr>
      <w:tr w:rsidR="008875FD" w14:paraId="72D64613" w14:textId="77777777" w:rsidTr="00125DFA">
        <w:tc>
          <w:tcPr>
            <w:tcW w:w="2065" w:type="dxa"/>
          </w:tcPr>
          <w:p w14:paraId="45C8805C" w14:textId="77777777" w:rsidR="008875FD" w:rsidRDefault="008875FD" w:rsidP="008875FD"/>
        </w:tc>
        <w:tc>
          <w:tcPr>
            <w:tcW w:w="1620" w:type="dxa"/>
          </w:tcPr>
          <w:p w14:paraId="37F129B5" w14:textId="455216DB" w:rsidR="008875FD" w:rsidRDefault="008875FD" w:rsidP="008875FD">
            <w:r w:rsidRPr="00A00F6D">
              <w:t>ICD10:I70.319</w:t>
            </w:r>
          </w:p>
        </w:tc>
        <w:tc>
          <w:tcPr>
            <w:tcW w:w="5665" w:type="dxa"/>
          </w:tcPr>
          <w:p w14:paraId="39D9C7E4" w14:textId="7943AEF0" w:rsidR="008875FD" w:rsidRDefault="008875FD" w:rsidP="008875FD">
            <w:r w:rsidRPr="00A00F6D">
              <w:t>Atherosclerosis of unspecified type of bypass graft(s) of the extremities with intermittent claudication, unspecified extremity</w:t>
            </w:r>
          </w:p>
        </w:tc>
      </w:tr>
      <w:tr w:rsidR="008875FD" w14:paraId="29908B2A" w14:textId="77777777" w:rsidTr="00125DFA">
        <w:tc>
          <w:tcPr>
            <w:tcW w:w="2065" w:type="dxa"/>
          </w:tcPr>
          <w:p w14:paraId="7A5A4ADA" w14:textId="77777777" w:rsidR="008875FD" w:rsidRDefault="008875FD" w:rsidP="008875FD"/>
        </w:tc>
        <w:tc>
          <w:tcPr>
            <w:tcW w:w="1620" w:type="dxa"/>
          </w:tcPr>
          <w:p w14:paraId="74F676B1" w14:textId="349B3628" w:rsidR="008875FD" w:rsidRDefault="008875FD" w:rsidP="008875FD">
            <w:r w:rsidRPr="00A00F6D">
              <w:t>ICD10:I70.41</w:t>
            </w:r>
          </w:p>
        </w:tc>
        <w:tc>
          <w:tcPr>
            <w:tcW w:w="5665" w:type="dxa"/>
          </w:tcPr>
          <w:p w14:paraId="2E345AEA" w14:textId="417977DE" w:rsidR="008875FD" w:rsidRDefault="008875FD" w:rsidP="008875FD">
            <w:r w:rsidRPr="00A00F6D">
              <w:t>Atherosclerosis of autologous vein bypass graft(s) of the extremities with intermittent claudication</w:t>
            </w:r>
          </w:p>
        </w:tc>
      </w:tr>
      <w:tr w:rsidR="008875FD" w14:paraId="5E40AF5A" w14:textId="77777777" w:rsidTr="00125DFA">
        <w:tc>
          <w:tcPr>
            <w:tcW w:w="2065" w:type="dxa"/>
          </w:tcPr>
          <w:p w14:paraId="01D91FC7" w14:textId="77777777" w:rsidR="008875FD" w:rsidRDefault="008875FD" w:rsidP="008875FD"/>
        </w:tc>
        <w:tc>
          <w:tcPr>
            <w:tcW w:w="1620" w:type="dxa"/>
          </w:tcPr>
          <w:p w14:paraId="01A4D7FC" w14:textId="6BF86998" w:rsidR="008875FD" w:rsidRDefault="008875FD" w:rsidP="008875FD">
            <w:r w:rsidRPr="00A00F6D">
              <w:t>ICD10:I70.411</w:t>
            </w:r>
          </w:p>
        </w:tc>
        <w:tc>
          <w:tcPr>
            <w:tcW w:w="5665" w:type="dxa"/>
          </w:tcPr>
          <w:p w14:paraId="2BFE84FD" w14:textId="33F7E647" w:rsidR="008875FD" w:rsidRDefault="008875FD" w:rsidP="008875FD">
            <w:r w:rsidRPr="00A00F6D">
              <w:t>Atherosclerosis of autologous vein bypass graft(s) of the extremities with intermittent claudication, right leg</w:t>
            </w:r>
          </w:p>
        </w:tc>
      </w:tr>
      <w:tr w:rsidR="008875FD" w14:paraId="7A94E3AC" w14:textId="77777777" w:rsidTr="00125DFA">
        <w:tc>
          <w:tcPr>
            <w:tcW w:w="2065" w:type="dxa"/>
          </w:tcPr>
          <w:p w14:paraId="22931A72" w14:textId="77777777" w:rsidR="008875FD" w:rsidRDefault="008875FD" w:rsidP="008875FD"/>
        </w:tc>
        <w:tc>
          <w:tcPr>
            <w:tcW w:w="1620" w:type="dxa"/>
          </w:tcPr>
          <w:p w14:paraId="006A44A2" w14:textId="484A0796" w:rsidR="008875FD" w:rsidRDefault="008875FD" w:rsidP="008875FD">
            <w:r w:rsidRPr="00A00F6D">
              <w:t>ICD10:I70.412</w:t>
            </w:r>
          </w:p>
        </w:tc>
        <w:tc>
          <w:tcPr>
            <w:tcW w:w="5665" w:type="dxa"/>
          </w:tcPr>
          <w:p w14:paraId="07D7BDB1" w14:textId="5B11DE81" w:rsidR="008875FD" w:rsidRDefault="008875FD" w:rsidP="008875FD">
            <w:r w:rsidRPr="00A00F6D">
              <w:t>Atherosclerosis of autologous vein bypass graft(s) of the extremities with intermittent claudication, left leg</w:t>
            </w:r>
          </w:p>
        </w:tc>
      </w:tr>
      <w:tr w:rsidR="008875FD" w14:paraId="1282A50C" w14:textId="77777777" w:rsidTr="00125DFA">
        <w:tc>
          <w:tcPr>
            <w:tcW w:w="2065" w:type="dxa"/>
          </w:tcPr>
          <w:p w14:paraId="406EE8A9" w14:textId="77777777" w:rsidR="008875FD" w:rsidRDefault="008875FD" w:rsidP="008875FD"/>
        </w:tc>
        <w:tc>
          <w:tcPr>
            <w:tcW w:w="1620" w:type="dxa"/>
          </w:tcPr>
          <w:p w14:paraId="79E0795A" w14:textId="5791F2F9" w:rsidR="008875FD" w:rsidRDefault="008875FD" w:rsidP="008875FD">
            <w:r w:rsidRPr="00A00F6D">
              <w:t>ICD10:I70.413</w:t>
            </w:r>
          </w:p>
        </w:tc>
        <w:tc>
          <w:tcPr>
            <w:tcW w:w="5665" w:type="dxa"/>
          </w:tcPr>
          <w:p w14:paraId="339C695B" w14:textId="15231AD1" w:rsidR="008875FD" w:rsidRDefault="008875FD" w:rsidP="008875FD">
            <w:r w:rsidRPr="00A00F6D">
              <w:t>Atherosclerosis of autologous vein bypass graft(s) of the extremities with intermittent claudication, bilateral legs</w:t>
            </w:r>
          </w:p>
        </w:tc>
      </w:tr>
      <w:tr w:rsidR="008875FD" w14:paraId="482FCE0B" w14:textId="77777777" w:rsidTr="00125DFA">
        <w:tc>
          <w:tcPr>
            <w:tcW w:w="2065" w:type="dxa"/>
          </w:tcPr>
          <w:p w14:paraId="22415AF9" w14:textId="77777777" w:rsidR="008875FD" w:rsidRDefault="008875FD" w:rsidP="008875FD"/>
        </w:tc>
        <w:tc>
          <w:tcPr>
            <w:tcW w:w="1620" w:type="dxa"/>
          </w:tcPr>
          <w:p w14:paraId="404BB901" w14:textId="7EC88E07" w:rsidR="008875FD" w:rsidRDefault="008875FD" w:rsidP="008875FD">
            <w:r w:rsidRPr="00A00F6D">
              <w:t>ICD10:I70.418</w:t>
            </w:r>
          </w:p>
        </w:tc>
        <w:tc>
          <w:tcPr>
            <w:tcW w:w="5665" w:type="dxa"/>
          </w:tcPr>
          <w:p w14:paraId="34053E32" w14:textId="6EFD9508" w:rsidR="008875FD" w:rsidRDefault="008875FD" w:rsidP="008875FD">
            <w:r w:rsidRPr="00A00F6D">
              <w:t>Atherosclerosis of autologous vein bypass graft(s) of the extremities with intermittent claudication, other extremity</w:t>
            </w:r>
          </w:p>
        </w:tc>
      </w:tr>
      <w:tr w:rsidR="008875FD" w14:paraId="1D61A5A7" w14:textId="77777777" w:rsidTr="00125DFA">
        <w:tc>
          <w:tcPr>
            <w:tcW w:w="2065" w:type="dxa"/>
          </w:tcPr>
          <w:p w14:paraId="2687C2EC" w14:textId="77777777" w:rsidR="008875FD" w:rsidRDefault="008875FD" w:rsidP="008875FD"/>
        </w:tc>
        <w:tc>
          <w:tcPr>
            <w:tcW w:w="1620" w:type="dxa"/>
          </w:tcPr>
          <w:p w14:paraId="414D8D02" w14:textId="114B42BA" w:rsidR="008875FD" w:rsidRDefault="008875FD" w:rsidP="008875FD">
            <w:r w:rsidRPr="00A00F6D">
              <w:t>ICD10:I70.419</w:t>
            </w:r>
          </w:p>
        </w:tc>
        <w:tc>
          <w:tcPr>
            <w:tcW w:w="5665" w:type="dxa"/>
          </w:tcPr>
          <w:p w14:paraId="5727652F" w14:textId="0F4BA5ED" w:rsidR="008875FD" w:rsidRDefault="008875FD" w:rsidP="008875FD">
            <w:r w:rsidRPr="00A00F6D">
              <w:t>Atherosclerosis of autologous vein bypass graft(s) of the extremities with intermittent claudication, unspecified extremity</w:t>
            </w:r>
          </w:p>
        </w:tc>
      </w:tr>
      <w:tr w:rsidR="008875FD" w14:paraId="62108987" w14:textId="77777777" w:rsidTr="00125DFA">
        <w:tc>
          <w:tcPr>
            <w:tcW w:w="2065" w:type="dxa"/>
          </w:tcPr>
          <w:p w14:paraId="72818439" w14:textId="77777777" w:rsidR="008875FD" w:rsidRDefault="008875FD" w:rsidP="008875FD"/>
        </w:tc>
        <w:tc>
          <w:tcPr>
            <w:tcW w:w="1620" w:type="dxa"/>
          </w:tcPr>
          <w:p w14:paraId="6DBA78FD" w14:textId="64292C18" w:rsidR="008875FD" w:rsidRDefault="008875FD" w:rsidP="008875FD">
            <w:r w:rsidRPr="00A00F6D">
              <w:t>ICD10:I70.51</w:t>
            </w:r>
          </w:p>
        </w:tc>
        <w:tc>
          <w:tcPr>
            <w:tcW w:w="5665" w:type="dxa"/>
          </w:tcPr>
          <w:p w14:paraId="25C06C89" w14:textId="1A8D7B00" w:rsidR="008875FD" w:rsidRDefault="008875FD" w:rsidP="008875FD">
            <w:r w:rsidRPr="00A00F6D">
              <w:t xml:space="preserve">Atherosclerosis of </w:t>
            </w:r>
            <w:proofErr w:type="spellStart"/>
            <w:r w:rsidRPr="00A00F6D">
              <w:t>nonautologous</w:t>
            </w:r>
            <w:proofErr w:type="spellEnd"/>
            <w:r w:rsidRPr="00A00F6D">
              <w:t xml:space="preserve"> biological bypass graft(s) of the </w:t>
            </w:r>
            <w:proofErr w:type="gramStart"/>
            <w:r w:rsidRPr="00A00F6D">
              <w:t>extremities</w:t>
            </w:r>
            <w:proofErr w:type="gramEnd"/>
            <w:r w:rsidRPr="00A00F6D">
              <w:t xml:space="preserve"> intermittent claudication</w:t>
            </w:r>
          </w:p>
        </w:tc>
      </w:tr>
      <w:tr w:rsidR="008875FD" w14:paraId="29CDA1B4" w14:textId="77777777" w:rsidTr="00125DFA">
        <w:tc>
          <w:tcPr>
            <w:tcW w:w="2065" w:type="dxa"/>
          </w:tcPr>
          <w:p w14:paraId="106D482B" w14:textId="77777777" w:rsidR="008875FD" w:rsidRDefault="008875FD" w:rsidP="008875FD"/>
        </w:tc>
        <w:tc>
          <w:tcPr>
            <w:tcW w:w="1620" w:type="dxa"/>
          </w:tcPr>
          <w:p w14:paraId="4B766393" w14:textId="40B46027" w:rsidR="008875FD" w:rsidRDefault="008875FD" w:rsidP="008875FD">
            <w:r w:rsidRPr="00A00F6D">
              <w:t>ICD10:I70.511</w:t>
            </w:r>
          </w:p>
        </w:tc>
        <w:tc>
          <w:tcPr>
            <w:tcW w:w="5665" w:type="dxa"/>
          </w:tcPr>
          <w:p w14:paraId="17D6E2F5" w14:textId="62D99800" w:rsidR="008875FD" w:rsidRDefault="008875FD" w:rsidP="008875FD">
            <w:r w:rsidRPr="00A00F6D">
              <w:t xml:space="preserve">Atherosclerosis of </w:t>
            </w:r>
            <w:proofErr w:type="spellStart"/>
            <w:r w:rsidRPr="00A00F6D">
              <w:t>nonautologous</w:t>
            </w:r>
            <w:proofErr w:type="spellEnd"/>
            <w:r w:rsidRPr="00A00F6D">
              <w:t xml:space="preserve"> biological bypass graft(s) of the extremities with intermittent claudication, right leg</w:t>
            </w:r>
          </w:p>
        </w:tc>
      </w:tr>
      <w:tr w:rsidR="008875FD" w14:paraId="7E0F7081" w14:textId="77777777" w:rsidTr="00125DFA">
        <w:tc>
          <w:tcPr>
            <w:tcW w:w="2065" w:type="dxa"/>
          </w:tcPr>
          <w:p w14:paraId="5F530E06" w14:textId="77777777" w:rsidR="008875FD" w:rsidRDefault="008875FD" w:rsidP="008875FD"/>
        </w:tc>
        <w:tc>
          <w:tcPr>
            <w:tcW w:w="1620" w:type="dxa"/>
          </w:tcPr>
          <w:p w14:paraId="104DDC64" w14:textId="50A91E0D" w:rsidR="008875FD" w:rsidRDefault="008875FD" w:rsidP="008875FD">
            <w:r w:rsidRPr="00A00F6D">
              <w:t>ICD10:I70.512</w:t>
            </w:r>
          </w:p>
        </w:tc>
        <w:tc>
          <w:tcPr>
            <w:tcW w:w="5665" w:type="dxa"/>
          </w:tcPr>
          <w:p w14:paraId="160CA480" w14:textId="02F2C1B4" w:rsidR="008875FD" w:rsidRDefault="008875FD" w:rsidP="008875FD">
            <w:r w:rsidRPr="00A00F6D">
              <w:t xml:space="preserve">Atherosclerosis of </w:t>
            </w:r>
            <w:proofErr w:type="spellStart"/>
            <w:r w:rsidRPr="00A00F6D">
              <w:t>nonautologous</w:t>
            </w:r>
            <w:proofErr w:type="spellEnd"/>
            <w:r w:rsidRPr="00A00F6D">
              <w:t xml:space="preserve"> biological bypass graft(s) of the extremities with intermittent claudication, left leg</w:t>
            </w:r>
          </w:p>
        </w:tc>
      </w:tr>
      <w:tr w:rsidR="008875FD" w14:paraId="5E90B440" w14:textId="77777777" w:rsidTr="00125DFA">
        <w:tc>
          <w:tcPr>
            <w:tcW w:w="2065" w:type="dxa"/>
          </w:tcPr>
          <w:p w14:paraId="7A1435C0" w14:textId="77777777" w:rsidR="008875FD" w:rsidRDefault="008875FD" w:rsidP="008875FD"/>
        </w:tc>
        <w:tc>
          <w:tcPr>
            <w:tcW w:w="1620" w:type="dxa"/>
          </w:tcPr>
          <w:p w14:paraId="745F017B" w14:textId="35FDB5DD" w:rsidR="008875FD" w:rsidRDefault="008875FD" w:rsidP="008875FD">
            <w:r w:rsidRPr="00A00F6D">
              <w:t>ICD10:I70.513</w:t>
            </w:r>
          </w:p>
        </w:tc>
        <w:tc>
          <w:tcPr>
            <w:tcW w:w="5665" w:type="dxa"/>
          </w:tcPr>
          <w:p w14:paraId="7BC8B9E6" w14:textId="61369DDA" w:rsidR="008875FD" w:rsidRDefault="008875FD" w:rsidP="008875FD">
            <w:r w:rsidRPr="00A00F6D">
              <w:t xml:space="preserve">Atherosclerosis of </w:t>
            </w:r>
            <w:proofErr w:type="spellStart"/>
            <w:r w:rsidRPr="00A00F6D">
              <w:t>nonautologous</w:t>
            </w:r>
            <w:proofErr w:type="spellEnd"/>
            <w:r w:rsidRPr="00A00F6D">
              <w:t xml:space="preserve"> biological bypass graft(s) of the extremities with intermittent claudication, bilateral legs</w:t>
            </w:r>
          </w:p>
        </w:tc>
      </w:tr>
      <w:tr w:rsidR="008875FD" w14:paraId="0E943287" w14:textId="77777777" w:rsidTr="00125DFA">
        <w:tc>
          <w:tcPr>
            <w:tcW w:w="2065" w:type="dxa"/>
          </w:tcPr>
          <w:p w14:paraId="4D5997EC" w14:textId="77777777" w:rsidR="008875FD" w:rsidRDefault="008875FD" w:rsidP="008875FD"/>
        </w:tc>
        <w:tc>
          <w:tcPr>
            <w:tcW w:w="1620" w:type="dxa"/>
          </w:tcPr>
          <w:p w14:paraId="01262A68" w14:textId="07529861" w:rsidR="008875FD" w:rsidRDefault="008875FD" w:rsidP="008875FD">
            <w:r w:rsidRPr="00A00F6D">
              <w:t>ICD10:I70.518</w:t>
            </w:r>
          </w:p>
        </w:tc>
        <w:tc>
          <w:tcPr>
            <w:tcW w:w="5665" w:type="dxa"/>
          </w:tcPr>
          <w:p w14:paraId="303579F3" w14:textId="06AC6F19" w:rsidR="008875FD" w:rsidRDefault="008875FD" w:rsidP="008875FD">
            <w:r w:rsidRPr="00A00F6D">
              <w:t xml:space="preserve">Atherosclerosis of </w:t>
            </w:r>
            <w:proofErr w:type="spellStart"/>
            <w:r w:rsidRPr="00A00F6D">
              <w:t>nonautologous</w:t>
            </w:r>
            <w:proofErr w:type="spellEnd"/>
            <w:r w:rsidRPr="00A00F6D">
              <w:t xml:space="preserve"> biological bypass graft(s) of the extremities with intermittent claudication, other extremity</w:t>
            </w:r>
          </w:p>
        </w:tc>
      </w:tr>
      <w:tr w:rsidR="008875FD" w14:paraId="68084D9C" w14:textId="77777777" w:rsidTr="00125DFA">
        <w:tc>
          <w:tcPr>
            <w:tcW w:w="2065" w:type="dxa"/>
          </w:tcPr>
          <w:p w14:paraId="200B80C8" w14:textId="77777777" w:rsidR="008875FD" w:rsidRDefault="008875FD" w:rsidP="008875FD"/>
        </w:tc>
        <w:tc>
          <w:tcPr>
            <w:tcW w:w="1620" w:type="dxa"/>
          </w:tcPr>
          <w:p w14:paraId="74584D19" w14:textId="202ECBDB" w:rsidR="008875FD" w:rsidRDefault="008875FD" w:rsidP="008875FD">
            <w:r w:rsidRPr="00A00F6D">
              <w:t>ICD10:I70.519</w:t>
            </w:r>
          </w:p>
        </w:tc>
        <w:tc>
          <w:tcPr>
            <w:tcW w:w="5665" w:type="dxa"/>
          </w:tcPr>
          <w:p w14:paraId="7A92AD1E" w14:textId="3E4F45C2" w:rsidR="008875FD" w:rsidRDefault="008875FD" w:rsidP="008875FD">
            <w:r w:rsidRPr="00A00F6D">
              <w:t xml:space="preserve">Atherosclerosis of </w:t>
            </w:r>
            <w:proofErr w:type="spellStart"/>
            <w:r w:rsidRPr="00A00F6D">
              <w:t>nonautologous</w:t>
            </w:r>
            <w:proofErr w:type="spellEnd"/>
            <w:r w:rsidRPr="00A00F6D">
              <w:t xml:space="preserve"> biological bypass graft(s) of the extremities with intermittent claudication, unspecified extremity</w:t>
            </w:r>
          </w:p>
        </w:tc>
      </w:tr>
      <w:tr w:rsidR="008875FD" w14:paraId="1B519C76" w14:textId="77777777" w:rsidTr="00125DFA">
        <w:tc>
          <w:tcPr>
            <w:tcW w:w="2065" w:type="dxa"/>
          </w:tcPr>
          <w:p w14:paraId="4E2D3A78" w14:textId="77777777" w:rsidR="008875FD" w:rsidRDefault="008875FD" w:rsidP="008875FD"/>
        </w:tc>
        <w:tc>
          <w:tcPr>
            <w:tcW w:w="1620" w:type="dxa"/>
          </w:tcPr>
          <w:p w14:paraId="3828DD8B" w14:textId="0233FBF9" w:rsidR="008875FD" w:rsidRDefault="008875FD" w:rsidP="008875FD">
            <w:r w:rsidRPr="00A00F6D">
              <w:t>ICD10:I70.61</w:t>
            </w:r>
          </w:p>
        </w:tc>
        <w:tc>
          <w:tcPr>
            <w:tcW w:w="5665" w:type="dxa"/>
          </w:tcPr>
          <w:p w14:paraId="12C7F012" w14:textId="1F56206E" w:rsidR="008875FD" w:rsidRDefault="008875FD" w:rsidP="008875FD">
            <w:r w:rsidRPr="00A00F6D">
              <w:t>Atherosclerosis of nonbiological bypass graft(s) of the extremities with intermittent claudication</w:t>
            </w:r>
          </w:p>
        </w:tc>
      </w:tr>
      <w:tr w:rsidR="008875FD" w14:paraId="2230CF1F" w14:textId="77777777" w:rsidTr="00125DFA">
        <w:tc>
          <w:tcPr>
            <w:tcW w:w="2065" w:type="dxa"/>
          </w:tcPr>
          <w:p w14:paraId="1DD3BDB3" w14:textId="77777777" w:rsidR="008875FD" w:rsidRDefault="008875FD" w:rsidP="008875FD"/>
        </w:tc>
        <w:tc>
          <w:tcPr>
            <w:tcW w:w="1620" w:type="dxa"/>
          </w:tcPr>
          <w:p w14:paraId="5F2140A9" w14:textId="4626CC71" w:rsidR="008875FD" w:rsidRDefault="008875FD" w:rsidP="008875FD">
            <w:r w:rsidRPr="00A00F6D">
              <w:t>ICD10:I70.611</w:t>
            </w:r>
          </w:p>
        </w:tc>
        <w:tc>
          <w:tcPr>
            <w:tcW w:w="5665" w:type="dxa"/>
          </w:tcPr>
          <w:p w14:paraId="19BA7BEC" w14:textId="597DE989" w:rsidR="008875FD" w:rsidRDefault="008875FD" w:rsidP="008875FD">
            <w:r w:rsidRPr="00A00F6D">
              <w:t>Atherosclerosis of nonbiological bypass graft(s) of the extremities with intermittent claudication, right leg</w:t>
            </w:r>
          </w:p>
        </w:tc>
      </w:tr>
      <w:tr w:rsidR="008875FD" w14:paraId="4D7015EB" w14:textId="77777777" w:rsidTr="00125DFA">
        <w:tc>
          <w:tcPr>
            <w:tcW w:w="2065" w:type="dxa"/>
          </w:tcPr>
          <w:p w14:paraId="003E5F38" w14:textId="77777777" w:rsidR="008875FD" w:rsidRDefault="008875FD" w:rsidP="008875FD"/>
        </w:tc>
        <w:tc>
          <w:tcPr>
            <w:tcW w:w="1620" w:type="dxa"/>
          </w:tcPr>
          <w:p w14:paraId="73D79160" w14:textId="4E75087B" w:rsidR="008875FD" w:rsidRDefault="008875FD" w:rsidP="008875FD">
            <w:r w:rsidRPr="00A00F6D">
              <w:t>ICD10:I70.612</w:t>
            </w:r>
          </w:p>
        </w:tc>
        <w:tc>
          <w:tcPr>
            <w:tcW w:w="5665" w:type="dxa"/>
          </w:tcPr>
          <w:p w14:paraId="2FF10C42" w14:textId="7AD33D1B" w:rsidR="008875FD" w:rsidRDefault="008875FD" w:rsidP="008875FD">
            <w:r w:rsidRPr="00A00F6D">
              <w:t>Atherosclerosis of nonbiological bypass graft(s) of the extremities with intermittent claudication, left leg</w:t>
            </w:r>
          </w:p>
        </w:tc>
      </w:tr>
      <w:tr w:rsidR="008875FD" w14:paraId="6E6AAA8C" w14:textId="77777777" w:rsidTr="00125DFA">
        <w:tc>
          <w:tcPr>
            <w:tcW w:w="2065" w:type="dxa"/>
          </w:tcPr>
          <w:p w14:paraId="5530BA23" w14:textId="77777777" w:rsidR="008875FD" w:rsidRDefault="008875FD" w:rsidP="008875FD"/>
        </w:tc>
        <w:tc>
          <w:tcPr>
            <w:tcW w:w="1620" w:type="dxa"/>
          </w:tcPr>
          <w:p w14:paraId="4961C05C" w14:textId="14DC40A1" w:rsidR="008875FD" w:rsidRDefault="008875FD" w:rsidP="008875FD">
            <w:r w:rsidRPr="00A00F6D">
              <w:t>ICD10:I70.613</w:t>
            </w:r>
          </w:p>
        </w:tc>
        <w:tc>
          <w:tcPr>
            <w:tcW w:w="5665" w:type="dxa"/>
          </w:tcPr>
          <w:p w14:paraId="461D55A0" w14:textId="60A811DD" w:rsidR="008875FD" w:rsidRDefault="008875FD" w:rsidP="008875FD">
            <w:r w:rsidRPr="00A00F6D">
              <w:t>Atherosclerosis of nonbiological bypass graft(s) of the extremities with intermittent claudication, bilateral legs</w:t>
            </w:r>
          </w:p>
        </w:tc>
      </w:tr>
      <w:tr w:rsidR="008875FD" w14:paraId="67EC9D43" w14:textId="77777777" w:rsidTr="00125DFA">
        <w:tc>
          <w:tcPr>
            <w:tcW w:w="2065" w:type="dxa"/>
          </w:tcPr>
          <w:p w14:paraId="4B92E6F3" w14:textId="77777777" w:rsidR="008875FD" w:rsidRDefault="008875FD" w:rsidP="008875FD"/>
        </w:tc>
        <w:tc>
          <w:tcPr>
            <w:tcW w:w="1620" w:type="dxa"/>
          </w:tcPr>
          <w:p w14:paraId="5DB2DDE1" w14:textId="2AC24006" w:rsidR="008875FD" w:rsidRDefault="008875FD" w:rsidP="008875FD">
            <w:r w:rsidRPr="00A00F6D">
              <w:t>ICD10:I70.618</w:t>
            </w:r>
          </w:p>
        </w:tc>
        <w:tc>
          <w:tcPr>
            <w:tcW w:w="5665" w:type="dxa"/>
          </w:tcPr>
          <w:p w14:paraId="31F6E644" w14:textId="791EFFDE" w:rsidR="008875FD" w:rsidRDefault="008875FD" w:rsidP="008875FD">
            <w:r w:rsidRPr="00A00F6D">
              <w:t>Atherosclerosis of nonbiological bypass graft(s) of the extremities with intermittent claudication, other extremity</w:t>
            </w:r>
          </w:p>
        </w:tc>
      </w:tr>
      <w:tr w:rsidR="008875FD" w14:paraId="64C723F6" w14:textId="77777777" w:rsidTr="00125DFA">
        <w:tc>
          <w:tcPr>
            <w:tcW w:w="2065" w:type="dxa"/>
          </w:tcPr>
          <w:p w14:paraId="2A51C56D" w14:textId="77777777" w:rsidR="008875FD" w:rsidRDefault="008875FD" w:rsidP="008875FD"/>
        </w:tc>
        <w:tc>
          <w:tcPr>
            <w:tcW w:w="1620" w:type="dxa"/>
          </w:tcPr>
          <w:p w14:paraId="1E0FB8CC" w14:textId="354AD1BF" w:rsidR="008875FD" w:rsidRDefault="008875FD" w:rsidP="008875FD">
            <w:r w:rsidRPr="00A00F6D">
              <w:t>ICD10:I70.619</w:t>
            </w:r>
          </w:p>
        </w:tc>
        <w:tc>
          <w:tcPr>
            <w:tcW w:w="5665" w:type="dxa"/>
          </w:tcPr>
          <w:p w14:paraId="5C31278D" w14:textId="125D6E05" w:rsidR="008875FD" w:rsidRDefault="008875FD" w:rsidP="008875FD">
            <w:r w:rsidRPr="00A00F6D">
              <w:t>Atherosclerosis of nonbiological bypass graft(s) of the extremities with intermittent claudication, unspecified extremity</w:t>
            </w:r>
          </w:p>
        </w:tc>
      </w:tr>
      <w:tr w:rsidR="008875FD" w14:paraId="754E52F2" w14:textId="77777777" w:rsidTr="00125DFA">
        <w:tc>
          <w:tcPr>
            <w:tcW w:w="2065" w:type="dxa"/>
          </w:tcPr>
          <w:p w14:paraId="17A3436E" w14:textId="77777777" w:rsidR="008875FD" w:rsidRDefault="008875FD" w:rsidP="008875FD"/>
        </w:tc>
        <w:tc>
          <w:tcPr>
            <w:tcW w:w="1620" w:type="dxa"/>
          </w:tcPr>
          <w:p w14:paraId="6D5EA06F" w14:textId="2552834B" w:rsidR="008875FD" w:rsidRDefault="008875FD" w:rsidP="008875FD">
            <w:r w:rsidRPr="00A00F6D">
              <w:t>ICD10:I70.71</w:t>
            </w:r>
          </w:p>
        </w:tc>
        <w:tc>
          <w:tcPr>
            <w:tcW w:w="5665" w:type="dxa"/>
          </w:tcPr>
          <w:p w14:paraId="623DBB7B" w14:textId="6983A70A" w:rsidR="008875FD" w:rsidRDefault="008875FD" w:rsidP="008875FD">
            <w:r w:rsidRPr="00A00F6D">
              <w:t>Atherosclerosis of other type of bypass graft(s) of the extremities with intermittent claudication</w:t>
            </w:r>
          </w:p>
        </w:tc>
      </w:tr>
      <w:tr w:rsidR="008875FD" w14:paraId="142CB926" w14:textId="77777777" w:rsidTr="00125DFA">
        <w:tc>
          <w:tcPr>
            <w:tcW w:w="2065" w:type="dxa"/>
          </w:tcPr>
          <w:p w14:paraId="1B3A7627" w14:textId="77777777" w:rsidR="008875FD" w:rsidRDefault="008875FD" w:rsidP="008875FD"/>
        </w:tc>
        <w:tc>
          <w:tcPr>
            <w:tcW w:w="1620" w:type="dxa"/>
          </w:tcPr>
          <w:p w14:paraId="2CD36BE5" w14:textId="7AAC1FD1" w:rsidR="008875FD" w:rsidRDefault="008875FD" w:rsidP="008875FD">
            <w:r w:rsidRPr="00A00F6D">
              <w:t>ICD10:I70.711</w:t>
            </w:r>
          </w:p>
        </w:tc>
        <w:tc>
          <w:tcPr>
            <w:tcW w:w="5665" w:type="dxa"/>
          </w:tcPr>
          <w:p w14:paraId="45DEECBC" w14:textId="384D986D" w:rsidR="008875FD" w:rsidRDefault="008875FD" w:rsidP="008875FD">
            <w:r w:rsidRPr="00A00F6D">
              <w:t>Atherosclerosis of other type of bypass graft(s) of the extremities with intermittent claudication, right leg</w:t>
            </w:r>
          </w:p>
        </w:tc>
      </w:tr>
      <w:tr w:rsidR="008875FD" w14:paraId="4EABD881" w14:textId="77777777" w:rsidTr="00125DFA">
        <w:tc>
          <w:tcPr>
            <w:tcW w:w="2065" w:type="dxa"/>
          </w:tcPr>
          <w:p w14:paraId="1D75EDFF" w14:textId="77777777" w:rsidR="008875FD" w:rsidRDefault="008875FD" w:rsidP="008875FD"/>
        </w:tc>
        <w:tc>
          <w:tcPr>
            <w:tcW w:w="1620" w:type="dxa"/>
          </w:tcPr>
          <w:p w14:paraId="503806A2" w14:textId="13DD5F0C" w:rsidR="008875FD" w:rsidRDefault="008875FD" w:rsidP="008875FD">
            <w:r w:rsidRPr="00A00F6D">
              <w:t>ICD10:I70.712</w:t>
            </w:r>
          </w:p>
        </w:tc>
        <w:tc>
          <w:tcPr>
            <w:tcW w:w="5665" w:type="dxa"/>
          </w:tcPr>
          <w:p w14:paraId="10635B22" w14:textId="2E9413D8" w:rsidR="008875FD" w:rsidRDefault="008875FD" w:rsidP="008875FD">
            <w:r w:rsidRPr="00A00F6D">
              <w:t>Atherosclerosis of other type of bypass graft(s) of the extremities with intermittent claudication, left leg</w:t>
            </w:r>
          </w:p>
        </w:tc>
      </w:tr>
      <w:tr w:rsidR="008875FD" w14:paraId="1DAA9C2F" w14:textId="77777777" w:rsidTr="00125DFA">
        <w:tc>
          <w:tcPr>
            <w:tcW w:w="2065" w:type="dxa"/>
          </w:tcPr>
          <w:p w14:paraId="56B32D56" w14:textId="77777777" w:rsidR="008875FD" w:rsidRDefault="008875FD" w:rsidP="008875FD"/>
        </w:tc>
        <w:tc>
          <w:tcPr>
            <w:tcW w:w="1620" w:type="dxa"/>
          </w:tcPr>
          <w:p w14:paraId="32DF212C" w14:textId="01CA2010" w:rsidR="008875FD" w:rsidRDefault="008875FD" w:rsidP="008875FD">
            <w:r w:rsidRPr="00A00F6D">
              <w:t>ICD10:I70.713</w:t>
            </w:r>
          </w:p>
        </w:tc>
        <w:tc>
          <w:tcPr>
            <w:tcW w:w="5665" w:type="dxa"/>
          </w:tcPr>
          <w:p w14:paraId="35086229" w14:textId="423CAA14" w:rsidR="008875FD" w:rsidRDefault="008875FD" w:rsidP="008875FD">
            <w:r w:rsidRPr="00A00F6D">
              <w:t>Atherosclerosis of other type of bypass graft(s) of the extremities with intermittent claudication, bilateral legs</w:t>
            </w:r>
          </w:p>
        </w:tc>
      </w:tr>
      <w:tr w:rsidR="008875FD" w14:paraId="5328352E" w14:textId="77777777" w:rsidTr="00125DFA">
        <w:tc>
          <w:tcPr>
            <w:tcW w:w="2065" w:type="dxa"/>
          </w:tcPr>
          <w:p w14:paraId="42755728" w14:textId="77777777" w:rsidR="008875FD" w:rsidRDefault="008875FD" w:rsidP="008875FD"/>
        </w:tc>
        <w:tc>
          <w:tcPr>
            <w:tcW w:w="1620" w:type="dxa"/>
          </w:tcPr>
          <w:p w14:paraId="2A9D70D3" w14:textId="2C5597D0" w:rsidR="008875FD" w:rsidRDefault="008875FD" w:rsidP="008875FD">
            <w:r w:rsidRPr="00A00F6D">
              <w:t>ICD10:I70.718</w:t>
            </w:r>
          </w:p>
        </w:tc>
        <w:tc>
          <w:tcPr>
            <w:tcW w:w="5665" w:type="dxa"/>
          </w:tcPr>
          <w:p w14:paraId="74FE1994" w14:textId="6AADC92C" w:rsidR="008875FD" w:rsidRDefault="008875FD" w:rsidP="008875FD">
            <w:r w:rsidRPr="00A00F6D">
              <w:t>Atherosclerosis of other type of bypass graft(s) of the extremities with intermittent claudication, other extremity</w:t>
            </w:r>
          </w:p>
        </w:tc>
      </w:tr>
      <w:tr w:rsidR="008875FD" w14:paraId="54B8AA0D" w14:textId="77777777" w:rsidTr="00125DFA">
        <w:tc>
          <w:tcPr>
            <w:tcW w:w="2065" w:type="dxa"/>
          </w:tcPr>
          <w:p w14:paraId="11D6477A" w14:textId="77777777" w:rsidR="008875FD" w:rsidRDefault="008875FD" w:rsidP="008875FD"/>
        </w:tc>
        <w:tc>
          <w:tcPr>
            <w:tcW w:w="1620" w:type="dxa"/>
          </w:tcPr>
          <w:p w14:paraId="6480D52E" w14:textId="280B892F" w:rsidR="008875FD" w:rsidRDefault="008875FD" w:rsidP="008875FD">
            <w:r w:rsidRPr="00A00F6D">
              <w:t>ICD10:I70.719</w:t>
            </w:r>
          </w:p>
        </w:tc>
        <w:tc>
          <w:tcPr>
            <w:tcW w:w="5665" w:type="dxa"/>
          </w:tcPr>
          <w:p w14:paraId="3D7F38F3" w14:textId="5D9A8EA3" w:rsidR="008875FD" w:rsidRDefault="008875FD" w:rsidP="008875FD">
            <w:r w:rsidRPr="00A00F6D">
              <w:t>Atherosclerosis of other type of bypass graft(s) of the extremities with intermittent claudication, unspecified extremity</w:t>
            </w:r>
          </w:p>
        </w:tc>
      </w:tr>
      <w:tr w:rsidR="008875FD" w14:paraId="2BA5E191" w14:textId="77777777" w:rsidTr="00125DFA">
        <w:tc>
          <w:tcPr>
            <w:tcW w:w="2065" w:type="dxa"/>
          </w:tcPr>
          <w:p w14:paraId="45784FD3" w14:textId="77777777" w:rsidR="008875FD" w:rsidRDefault="008875FD" w:rsidP="008875FD"/>
        </w:tc>
        <w:tc>
          <w:tcPr>
            <w:tcW w:w="1620" w:type="dxa"/>
          </w:tcPr>
          <w:p w14:paraId="339B2161" w14:textId="1A3FF9F0" w:rsidR="008875FD" w:rsidRDefault="008875FD" w:rsidP="008875FD"/>
        </w:tc>
        <w:tc>
          <w:tcPr>
            <w:tcW w:w="5665" w:type="dxa"/>
          </w:tcPr>
          <w:p w14:paraId="615C43E7" w14:textId="17EDD639" w:rsidR="008875FD" w:rsidRDefault="008875FD" w:rsidP="008875FD"/>
        </w:tc>
      </w:tr>
      <w:tr w:rsidR="008875FD" w14:paraId="18497970" w14:textId="77777777" w:rsidTr="00125DFA">
        <w:tc>
          <w:tcPr>
            <w:tcW w:w="2065" w:type="dxa"/>
          </w:tcPr>
          <w:p w14:paraId="337930BA" w14:textId="5DFF155A" w:rsidR="008875FD" w:rsidRDefault="008875FD" w:rsidP="008875FD">
            <w:ins w:id="35" w:author="Guan, Wyliena" w:date="2019-02-20T16:50:00Z">
              <w:r w:rsidRPr="008D19FE">
                <w:rPr>
                  <w:rFonts w:ascii="Arial" w:hAnsi="Arial" w:cs="Arial"/>
                </w:rPr>
                <w:t xml:space="preserve">• </w:t>
              </w:r>
            </w:ins>
            <w:r w:rsidR="00EF4FDC">
              <w:rPr>
                <w:rFonts w:ascii="Arial" w:hAnsi="Arial" w:cs="Arial"/>
              </w:rPr>
              <w:t xml:space="preserve">   </w:t>
            </w:r>
            <w:ins w:id="36" w:author="Guan, Wyliena" w:date="2019-02-20T16:50:00Z">
              <w:r w:rsidRPr="008D19FE">
                <w:rPr>
                  <w:rFonts w:ascii="Arial" w:hAnsi="Arial" w:cs="Arial"/>
                </w:rPr>
                <w:t xml:space="preserve"> attacks (TIAs) in the same vascular territory</w:t>
              </w:r>
            </w:ins>
          </w:p>
        </w:tc>
        <w:tc>
          <w:tcPr>
            <w:tcW w:w="1620" w:type="dxa"/>
          </w:tcPr>
          <w:p w14:paraId="4B4F1B9F" w14:textId="5510D80E" w:rsidR="008875FD" w:rsidRDefault="008875FD" w:rsidP="008875FD"/>
        </w:tc>
        <w:tc>
          <w:tcPr>
            <w:tcW w:w="5665" w:type="dxa"/>
          </w:tcPr>
          <w:p w14:paraId="34E38A9D" w14:textId="23642CA1" w:rsidR="008875FD" w:rsidRDefault="008875FD" w:rsidP="00EF4FDC">
            <w:pPr>
              <w:ind w:left="720" w:hanging="720"/>
            </w:pPr>
          </w:p>
        </w:tc>
      </w:tr>
      <w:tr w:rsidR="008875FD" w14:paraId="5A82F7C4" w14:textId="77777777" w:rsidTr="00125DFA">
        <w:tc>
          <w:tcPr>
            <w:tcW w:w="2065" w:type="dxa"/>
          </w:tcPr>
          <w:p w14:paraId="10D6473C" w14:textId="77777777" w:rsidR="008875FD" w:rsidRDefault="008875FD" w:rsidP="008875FD"/>
        </w:tc>
        <w:tc>
          <w:tcPr>
            <w:tcW w:w="1620" w:type="dxa"/>
          </w:tcPr>
          <w:p w14:paraId="07776FFD" w14:textId="69E14CBE" w:rsidR="008875FD" w:rsidRDefault="008875FD" w:rsidP="008875FD">
            <w:r w:rsidRPr="00136354">
              <w:t>ICD10:G45</w:t>
            </w:r>
          </w:p>
        </w:tc>
        <w:tc>
          <w:tcPr>
            <w:tcW w:w="5665" w:type="dxa"/>
          </w:tcPr>
          <w:p w14:paraId="0C0FF051" w14:textId="0349F4C9" w:rsidR="008875FD" w:rsidRDefault="008875FD" w:rsidP="008875FD">
            <w:r w:rsidRPr="00136354">
              <w:t>Transient cerebral ischemic attacks and related syndromes</w:t>
            </w:r>
          </w:p>
        </w:tc>
      </w:tr>
      <w:tr w:rsidR="008875FD" w14:paraId="74964C20" w14:textId="77777777" w:rsidTr="00125DFA">
        <w:tc>
          <w:tcPr>
            <w:tcW w:w="2065" w:type="dxa"/>
          </w:tcPr>
          <w:p w14:paraId="7A8CD19E" w14:textId="77777777" w:rsidR="008875FD" w:rsidRDefault="008875FD" w:rsidP="008875FD"/>
        </w:tc>
        <w:tc>
          <w:tcPr>
            <w:tcW w:w="1620" w:type="dxa"/>
          </w:tcPr>
          <w:p w14:paraId="07529BA7" w14:textId="47407BBD" w:rsidR="008875FD" w:rsidRDefault="008875FD" w:rsidP="008875FD">
            <w:r w:rsidRPr="00136354">
              <w:t>ICD10:G45.8</w:t>
            </w:r>
          </w:p>
        </w:tc>
        <w:tc>
          <w:tcPr>
            <w:tcW w:w="5665" w:type="dxa"/>
          </w:tcPr>
          <w:p w14:paraId="072A15E3" w14:textId="0FD7EEC3" w:rsidR="008875FD" w:rsidRDefault="008875FD" w:rsidP="008875FD">
            <w:r w:rsidRPr="00136354">
              <w:t>Other transient cerebral ischemic attacks and related syndromes</w:t>
            </w:r>
          </w:p>
        </w:tc>
      </w:tr>
      <w:tr w:rsidR="008875FD" w14:paraId="746EE2FE" w14:textId="77777777" w:rsidTr="00125DFA">
        <w:tc>
          <w:tcPr>
            <w:tcW w:w="2065" w:type="dxa"/>
          </w:tcPr>
          <w:p w14:paraId="7C52703E" w14:textId="77777777" w:rsidR="008875FD" w:rsidRDefault="008875FD" w:rsidP="008875FD"/>
        </w:tc>
        <w:tc>
          <w:tcPr>
            <w:tcW w:w="1620" w:type="dxa"/>
          </w:tcPr>
          <w:p w14:paraId="01A8E766" w14:textId="69EF64F0" w:rsidR="008875FD" w:rsidRDefault="008875FD" w:rsidP="008875FD">
            <w:r w:rsidRPr="00136354">
              <w:t>ICD10:G45.9</w:t>
            </w:r>
          </w:p>
        </w:tc>
        <w:tc>
          <w:tcPr>
            <w:tcW w:w="5665" w:type="dxa"/>
          </w:tcPr>
          <w:p w14:paraId="47C1E4AF" w14:textId="20002A93" w:rsidR="008875FD" w:rsidRDefault="008875FD" w:rsidP="008875FD">
            <w:r w:rsidRPr="00136354">
              <w:t>Transient cerebral ischemic attack, unspecified</w:t>
            </w:r>
          </w:p>
        </w:tc>
      </w:tr>
      <w:tr w:rsidR="008875FD" w14:paraId="18D57CAE" w14:textId="77777777" w:rsidTr="00125DFA">
        <w:tc>
          <w:tcPr>
            <w:tcW w:w="2065" w:type="dxa"/>
          </w:tcPr>
          <w:p w14:paraId="51C52EA3" w14:textId="77777777" w:rsidR="008875FD" w:rsidRDefault="008875FD" w:rsidP="008875FD"/>
        </w:tc>
        <w:tc>
          <w:tcPr>
            <w:tcW w:w="1620" w:type="dxa"/>
          </w:tcPr>
          <w:p w14:paraId="149B15DC" w14:textId="416E05A5" w:rsidR="008875FD" w:rsidRDefault="008875FD" w:rsidP="008875FD">
            <w:r w:rsidRPr="00136354">
              <w:t>ICD10:Z86.73</w:t>
            </w:r>
          </w:p>
        </w:tc>
        <w:tc>
          <w:tcPr>
            <w:tcW w:w="5665" w:type="dxa"/>
          </w:tcPr>
          <w:p w14:paraId="1CA248F4" w14:textId="34DB6648" w:rsidR="008875FD" w:rsidRDefault="008875FD" w:rsidP="008875FD">
            <w:r w:rsidRPr="00136354">
              <w:t>Personal history of transient ischemic attack (</w:t>
            </w:r>
            <w:proofErr w:type="spellStart"/>
            <w:r w:rsidRPr="00136354">
              <w:t>tia</w:t>
            </w:r>
            <w:proofErr w:type="spellEnd"/>
            <w:r w:rsidRPr="00136354">
              <w:t>), and cerebral infarction without residual deficits</w:t>
            </w:r>
          </w:p>
        </w:tc>
      </w:tr>
      <w:tr w:rsidR="008875FD" w14:paraId="76CDBBE3" w14:textId="77777777" w:rsidTr="00125DFA">
        <w:tc>
          <w:tcPr>
            <w:tcW w:w="2065" w:type="dxa"/>
          </w:tcPr>
          <w:p w14:paraId="2F473935" w14:textId="57414BF9" w:rsidR="008875FD" w:rsidRDefault="008875FD" w:rsidP="008875FD">
            <w:ins w:id="37" w:author="Guan, Wyliena" w:date="2019-02-20T16:50:00Z">
              <w:r w:rsidRPr="008D19FE">
                <w:rPr>
                  <w:rFonts w:ascii="Arial" w:hAnsi="Arial" w:cs="Arial"/>
                </w:rPr>
                <w:t>•</w:t>
              </w:r>
            </w:ins>
            <w:ins w:id="38" w:author="Guan, Wyliena" w:date="2019-02-20T16:51:00Z">
              <w:r w:rsidRPr="008D19FE">
                <w:rPr>
                  <w:rFonts w:ascii="Arial" w:hAnsi="Arial" w:cs="Arial"/>
                </w:rPr>
                <w:t xml:space="preserve"> </w:t>
              </w:r>
            </w:ins>
            <w:ins w:id="39" w:author="Guan, Wyliena" w:date="2019-02-20T16:50:00Z">
              <w:r w:rsidRPr="008D19FE">
                <w:rPr>
                  <w:rFonts w:ascii="Arial" w:hAnsi="Arial" w:cs="Arial"/>
                </w:rPr>
                <w:t>Carotid bruit</w:t>
              </w:r>
            </w:ins>
          </w:p>
        </w:tc>
        <w:tc>
          <w:tcPr>
            <w:tcW w:w="1620" w:type="dxa"/>
          </w:tcPr>
          <w:p w14:paraId="5A6A61D2" w14:textId="6D467DB1" w:rsidR="008875FD" w:rsidRDefault="008875FD" w:rsidP="008875FD"/>
        </w:tc>
        <w:tc>
          <w:tcPr>
            <w:tcW w:w="5665" w:type="dxa"/>
          </w:tcPr>
          <w:p w14:paraId="3E379EA4" w14:textId="75919678" w:rsidR="008875FD" w:rsidRDefault="008875FD" w:rsidP="008875FD"/>
        </w:tc>
      </w:tr>
      <w:tr w:rsidR="008875FD" w14:paraId="64567054" w14:textId="77777777" w:rsidTr="00125DFA">
        <w:tc>
          <w:tcPr>
            <w:tcW w:w="2065" w:type="dxa"/>
          </w:tcPr>
          <w:p w14:paraId="7805CC30" w14:textId="77777777" w:rsidR="008875FD" w:rsidRDefault="008875FD" w:rsidP="008875FD"/>
        </w:tc>
        <w:tc>
          <w:tcPr>
            <w:tcW w:w="1620" w:type="dxa"/>
          </w:tcPr>
          <w:p w14:paraId="11773272" w14:textId="01FBE5A3" w:rsidR="008875FD" w:rsidRDefault="008875FD" w:rsidP="008875FD">
            <w:r w:rsidRPr="008445F5">
              <w:t>4331</w:t>
            </w:r>
          </w:p>
        </w:tc>
        <w:tc>
          <w:tcPr>
            <w:tcW w:w="5665" w:type="dxa"/>
          </w:tcPr>
          <w:p w14:paraId="24D6ED32" w14:textId="37A54CE5" w:rsidR="008875FD" w:rsidRDefault="008875FD" w:rsidP="008875FD">
            <w:r w:rsidRPr="008445F5">
              <w:t>Occlusion and stenosis of carotid artery</w:t>
            </w:r>
          </w:p>
        </w:tc>
      </w:tr>
      <w:tr w:rsidR="008875FD" w14:paraId="603C8E22" w14:textId="77777777" w:rsidTr="00125DFA">
        <w:tc>
          <w:tcPr>
            <w:tcW w:w="2065" w:type="dxa"/>
          </w:tcPr>
          <w:p w14:paraId="456A6E35" w14:textId="77777777" w:rsidR="008875FD" w:rsidRDefault="008875FD" w:rsidP="008875FD"/>
        </w:tc>
        <w:tc>
          <w:tcPr>
            <w:tcW w:w="1620" w:type="dxa"/>
          </w:tcPr>
          <w:p w14:paraId="1F12B688" w14:textId="5B83CD40" w:rsidR="008875FD" w:rsidRDefault="008875FD" w:rsidP="008875FD">
            <w:r w:rsidRPr="008445F5">
              <w:t>43310</w:t>
            </w:r>
          </w:p>
        </w:tc>
        <w:tc>
          <w:tcPr>
            <w:tcW w:w="5665" w:type="dxa"/>
          </w:tcPr>
          <w:p w14:paraId="2BF139A1" w14:textId="6A65FBD8" w:rsidR="008875FD" w:rsidRDefault="008875FD" w:rsidP="008875FD">
            <w:r w:rsidRPr="008445F5">
              <w:t>Occlusion and stenosis of carotid artery, without mention of cerebral infarction</w:t>
            </w:r>
          </w:p>
        </w:tc>
      </w:tr>
      <w:tr w:rsidR="008875FD" w14:paraId="32E53E5D" w14:textId="77777777" w:rsidTr="00125DFA">
        <w:tc>
          <w:tcPr>
            <w:tcW w:w="2065" w:type="dxa"/>
          </w:tcPr>
          <w:p w14:paraId="18958DD0" w14:textId="77777777" w:rsidR="008875FD" w:rsidRDefault="008875FD" w:rsidP="008875FD"/>
        </w:tc>
        <w:tc>
          <w:tcPr>
            <w:tcW w:w="1620" w:type="dxa"/>
          </w:tcPr>
          <w:p w14:paraId="3C6E2E38" w14:textId="657B8760" w:rsidR="008875FD" w:rsidRDefault="008875FD" w:rsidP="008875FD">
            <w:r w:rsidRPr="008445F5">
              <w:t>43311</w:t>
            </w:r>
          </w:p>
        </w:tc>
        <w:tc>
          <w:tcPr>
            <w:tcW w:w="5665" w:type="dxa"/>
          </w:tcPr>
          <w:p w14:paraId="69EFE306" w14:textId="4F055C05" w:rsidR="008875FD" w:rsidRDefault="008875FD" w:rsidP="008875FD">
            <w:r w:rsidRPr="008445F5">
              <w:t>Occlusion and stenosis of carotid artery, with cerebral infarction</w:t>
            </w:r>
          </w:p>
        </w:tc>
      </w:tr>
      <w:tr w:rsidR="008875FD" w14:paraId="4E386E48" w14:textId="77777777" w:rsidTr="00125DFA">
        <w:tc>
          <w:tcPr>
            <w:tcW w:w="2065" w:type="dxa"/>
          </w:tcPr>
          <w:p w14:paraId="4B4BAEF1" w14:textId="77777777" w:rsidR="008875FD" w:rsidRDefault="008875FD" w:rsidP="008875FD"/>
        </w:tc>
        <w:tc>
          <w:tcPr>
            <w:tcW w:w="1620" w:type="dxa"/>
          </w:tcPr>
          <w:p w14:paraId="31832D77" w14:textId="1BA8061C" w:rsidR="008875FD" w:rsidRDefault="008875FD" w:rsidP="008875FD">
            <w:r w:rsidRPr="008445F5">
              <w:t>43311</w:t>
            </w:r>
          </w:p>
        </w:tc>
        <w:tc>
          <w:tcPr>
            <w:tcW w:w="5665" w:type="dxa"/>
          </w:tcPr>
          <w:p w14:paraId="107406E0" w14:textId="17FF0EEE" w:rsidR="008875FD" w:rsidRDefault="008875FD" w:rsidP="008875FD">
            <w:r w:rsidRPr="008445F5">
              <w:t>Occlusion and stenosis of carotid artery, with cerebral infarction</w:t>
            </w:r>
          </w:p>
        </w:tc>
      </w:tr>
      <w:tr w:rsidR="008875FD" w14:paraId="2446AAFB" w14:textId="77777777" w:rsidTr="00125DFA">
        <w:tc>
          <w:tcPr>
            <w:tcW w:w="2065" w:type="dxa"/>
          </w:tcPr>
          <w:p w14:paraId="568C772A" w14:textId="77777777" w:rsidR="008875FD" w:rsidRDefault="008875FD" w:rsidP="008875FD"/>
        </w:tc>
        <w:tc>
          <w:tcPr>
            <w:tcW w:w="1620" w:type="dxa"/>
          </w:tcPr>
          <w:p w14:paraId="65C46F88" w14:textId="2EEC8120" w:rsidR="008875FD" w:rsidRDefault="008875FD" w:rsidP="008875FD">
            <w:r w:rsidRPr="008445F5">
              <w:t>ICD10:I63.03</w:t>
            </w:r>
          </w:p>
        </w:tc>
        <w:tc>
          <w:tcPr>
            <w:tcW w:w="5665" w:type="dxa"/>
          </w:tcPr>
          <w:p w14:paraId="3BF7961D" w14:textId="42227919" w:rsidR="008875FD" w:rsidRDefault="008875FD" w:rsidP="008875FD">
            <w:r w:rsidRPr="008445F5">
              <w:t>Cerebral infarction due to thrombosis of carotid artery</w:t>
            </w:r>
          </w:p>
        </w:tc>
      </w:tr>
      <w:tr w:rsidR="008875FD" w14:paraId="17C1A2D2" w14:textId="77777777" w:rsidTr="00125DFA">
        <w:tc>
          <w:tcPr>
            <w:tcW w:w="2065" w:type="dxa"/>
          </w:tcPr>
          <w:p w14:paraId="0DC45A82" w14:textId="77777777" w:rsidR="008875FD" w:rsidRDefault="008875FD" w:rsidP="008875FD"/>
        </w:tc>
        <w:tc>
          <w:tcPr>
            <w:tcW w:w="1620" w:type="dxa"/>
          </w:tcPr>
          <w:p w14:paraId="40D0EC9E" w14:textId="3F8C9112" w:rsidR="008875FD" w:rsidRDefault="008875FD" w:rsidP="008875FD">
            <w:r w:rsidRPr="008445F5">
              <w:t>ICD10:I63.031</w:t>
            </w:r>
          </w:p>
        </w:tc>
        <w:tc>
          <w:tcPr>
            <w:tcW w:w="5665" w:type="dxa"/>
          </w:tcPr>
          <w:p w14:paraId="2A123680" w14:textId="0EA622FA" w:rsidR="008875FD" w:rsidRDefault="008875FD" w:rsidP="008875FD">
            <w:r w:rsidRPr="008445F5">
              <w:t>Cerebral infarction due to thrombosis of right carotid artery</w:t>
            </w:r>
          </w:p>
        </w:tc>
      </w:tr>
      <w:tr w:rsidR="008875FD" w14:paraId="6F089AE4" w14:textId="77777777" w:rsidTr="00125DFA">
        <w:tc>
          <w:tcPr>
            <w:tcW w:w="2065" w:type="dxa"/>
          </w:tcPr>
          <w:p w14:paraId="5638521F" w14:textId="77777777" w:rsidR="008875FD" w:rsidRDefault="008875FD" w:rsidP="008875FD"/>
        </w:tc>
        <w:tc>
          <w:tcPr>
            <w:tcW w:w="1620" w:type="dxa"/>
          </w:tcPr>
          <w:p w14:paraId="49B362BA" w14:textId="16989695" w:rsidR="008875FD" w:rsidRDefault="008875FD" w:rsidP="008875FD">
            <w:r w:rsidRPr="008445F5">
              <w:t>ICD10:I63.032</w:t>
            </w:r>
          </w:p>
        </w:tc>
        <w:tc>
          <w:tcPr>
            <w:tcW w:w="5665" w:type="dxa"/>
          </w:tcPr>
          <w:p w14:paraId="01DF4FE4" w14:textId="76D589B9" w:rsidR="008875FD" w:rsidRDefault="008875FD" w:rsidP="008875FD">
            <w:r w:rsidRPr="008445F5">
              <w:t>Cerebral infarction due to thrombosis of left carotid artery</w:t>
            </w:r>
          </w:p>
        </w:tc>
      </w:tr>
      <w:tr w:rsidR="008875FD" w14:paraId="625A2025" w14:textId="77777777" w:rsidTr="00125DFA">
        <w:tc>
          <w:tcPr>
            <w:tcW w:w="2065" w:type="dxa"/>
          </w:tcPr>
          <w:p w14:paraId="56AC66EF" w14:textId="77777777" w:rsidR="008875FD" w:rsidRDefault="008875FD" w:rsidP="008875FD"/>
        </w:tc>
        <w:tc>
          <w:tcPr>
            <w:tcW w:w="1620" w:type="dxa"/>
          </w:tcPr>
          <w:p w14:paraId="2EF5B4B2" w14:textId="791175DD" w:rsidR="008875FD" w:rsidRDefault="008875FD" w:rsidP="008875FD">
            <w:r w:rsidRPr="008445F5">
              <w:t>ICD10:I63.039</w:t>
            </w:r>
          </w:p>
        </w:tc>
        <w:tc>
          <w:tcPr>
            <w:tcW w:w="5665" w:type="dxa"/>
          </w:tcPr>
          <w:p w14:paraId="2321CA49" w14:textId="2DE3A2A3" w:rsidR="008875FD" w:rsidRDefault="008875FD" w:rsidP="008875FD">
            <w:r w:rsidRPr="008445F5">
              <w:t>Cerebral infarction due to thrombosis of unspecified carotid artery</w:t>
            </w:r>
          </w:p>
        </w:tc>
      </w:tr>
      <w:tr w:rsidR="008875FD" w14:paraId="5E0B1A7C" w14:textId="77777777" w:rsidTr="00125DFA">
        <w:tc>
          <w:tcPr>
            <w:tcW w:w="2065" w:type="dxa"/>
          </w:tcPr>
          <w:p w14:paraId="54E268A9" w14:textId="77777777" w:rsidR="008875FD" w:rsidRDefault="008875FD" w:rsidP="008875FD"/>
        </w:tc>
        <w:tc>
          <w:tcPr>
            <w:tcW w:w="1620" w:type="dxa"/>
          </w:tcPr>
          <w:p w14:paraId="0CD5FC6E" w14:textId="10E30ABA" w:rsidR="008875FD" w:rsidRDefault="008875FD" w:rsidP="008875FD">
            <w:r w:rsidRPr="008445F5">
              <w:t>ICD10:I63.13</w:t>
            </w:r>
          </w:p>
        </w:tc>
        <w:tc>
          <w:tcPr>
            <w:tcW w:w="5665" w:type="dxa"/>
          </w:tcPr>
          <w:p w14:paraId="0841C40F" w14:textId="711F4E4B" w:rsidR="008875FD" w:rsidRDefault="008875FD" w:rsidP="008875FD">
            <w:r w:rsidRPr="008445F5">
              <w:t>Cerebral infarction due to embolism of carotid artery</w:t>
            </w:r>
          </w:p>
        </w:tc>
      </w:tr>
      <w:tr w:rsidR="008875FD" w14:paraId="24610BC4" w14:textId="77777777" w:rsidTr="00125DFA">
        <w:tc>
          <w:tcPr>
            <w:tcW w:w="2065" w:type="dxa"/>
          </w:tcPr>
          <w:p w14:paraId="23EFA9CE" w14:textId="77777777" w:rsidR="008875FD" w:rsidRDefault="008875FD" w:rsidP="008875FD"/>
        </w:tc>
        <w:tc>
          <w:tcPr>
            <w:tcW w:w="1620" w:type="dxa"/>
          </w:tcPr>
          <w:p w14:paraId="3C5211FD" w14:textId="590B9372" w:rsidR="008875FD" w:rsidRDefault="008875FD" w:rsidP="008875FD">
            <w:r w:rsidRPr="008445F5">
              <w:t>ICD10:I63.131</w:t>
            </w:r>
          </w:p>
        </w:tc>
        <w:tc>
          <w:tcPr>
            <w:tcW w:w="5665" w:type="dxa"/>
          </w:tcPr>
          <w:p w14:paraId="3388DBB2" w14:textId="2C247487" w:rsidR="008875FD" w:rsidRDefault="008875FD" w:rsidP="008875FD">
            <w:r w:rsidRPr="008445F5">
              <w:t>Cerebral infarction due to embolism of right carotid artery</w:t>
            </w:r>
          </w:p>
        </w:tc>
      </w:tr>
      <w:tr w:rsidR="008875FD" w14:paraId="055A59E1" w14:textId="77777777" w:rsidTr="00125DFA">
        <w:tc>
          <w:tcPr>
            <w:tcW w:w="2065" w:type="dxa"/>
          </w:tcPr>
          <w:p w14:paraId="0E30660C" w14:textId="77777777" w:rsidR="008875FD" w:rsidRDefault="008875FD" w:rsidP="008875FD"/>
        </w:tc>
        <w:tc>
          <w:tcPr>
            <w:tcW w:w="1620" w:type="dxa"/>
          </w:tcPr>
          <w:p w14:paraId="71C79FAA" w14:textId="0D97190A" w:rsidR="008875FD" w:rsidRDefault="008875FD" w:rsidP="008875FD">
            <w:r w:rsidRPr="008445F5">
              <w:t>ICD10:I63.132</w:t>
            </w:r>
          </w:p>
        </w:tc>
        <w:tc>
          <w:tcPr>
            <w:tcW w:w="5665" w:type="dxa"/>
          </w:tcPr>
          <w:p w14:paraId="12453DA3" w14:textId="78A85EBC" w:rsidR="008875FD" w:rsidRDefault="008875FD" w:rsidP="008875FD">
            <w:r w:rsidRPr="008445F5">
              <w:t>Cerebral infarction due to embolism of left carotid artery</w:t>
            </w:r>
          </w:p>
        </w:tc>
      </w:tr>
      <w:tr w:rsidR="008875FD" w14:paraId="347096B0" w14:textId="77777777" w:rsidTr="00125DFA">
        <w:tc>
          <w:tcPr>
            <w:tcW w:w="2065" w:type="dxa"/>
          </w:tcPr>
          <w:p w14:paraId="110946C7" w14:textId="77777777" w:rsidR="008875FD" w:rsidRDefault="008875FD" w:rsidP="008875FD"/>
        </w:tc>
        <w:tc>
          <w:tcPr>
            <w:tcW w:w="1620" w:type="dxa"/>
          </w:tcPr>
          <w:p w14:paraId="2BED078D" w14:textId="6E4744C9" w:rsidR="008875FD" w:rsidRDefault="008875FD" w:rsidP="008875FD">
            <w:r w:rsidRPr="008445F5">
              <w:t>ICD10:I63.139</w:t>
            </w:r>
          </w:p>
        </w:tc>
        <w:tc>
          <w:tcPr>
            <w:tcW w:w="5665" w:type="dxa"/>
          </w:tcPr>
          <w:p w14:paraId="3F477C19" w14:textId="3F26C1D7" w:rsidR="008875FD" w:rsidRDefault="008875FD" w:rsidP="008875FD">
            <w:r w:rsidRPr="008445F5">
              <w:t>Cerebral infarction due to embolism of unspecified carotid artery</w:t>
            </w:r>
          </w:p>
        </w:tc>
      </w:tr>
      <w:tr w:rsidR="008875FD" w14:paraId="7D08D1DA" w14:textId="77777777" w:rsidTr="00125DFA">
        <w:tc>
          <w:tcPr>
            <w:tcW w:w="2065" w:type="dxa"/>
          </w:tcPr>
          <w:p w14:paraId="0AC60F6A" w14:textId="77777777" w:rsidR="008875FD" w:rsidRDefault="008875FD" w:rsidP="008875FD"/>
        </w:tc>
        <w:tc>
          <w:tcPr>
            <w:tcW w:w="1620" w:type="dxa"/>
          </w:tcPr>
          <w:p w14:paraId="6B4A0B01" w14:textId="4CE72175" w:rsidR="008875FD" w:rsidRDefault="008875FD" w:rsidP="008875FD">
            <w:r w:rsidRPr="008445F5">
              <w:t>ICD10:I63.23</w:t>
            </w:r>
          </w:p>
        </w:tc>
        <w:tc>
          <w:tcPr>
            <w:tcW w:w="5665" w:type="dxa"/>
          </w:tcPr>
          <w:p w14:paraId="129519BB" w14:textId="59FB62DD" w:rsidR="008875FD" w:rsidRDefault="008875FD" w:rsidP="008875FD">
            <w:r w:rsidRPr="008445F5">
              <w:t>Cerebral infarction due to unspecified occlusion or stenosis of carotid arteries</w:t>
            </w:r>
          </w:p>
        </w:tc>
      </w:tr>
      <w:tr w:rsidR="008875FD" w14:paraId="55AC957B" w14:textId="77777777" w:rsidTr="00125DFA">
        <w:tc>
          <w:tcPr>
            <w:tcW w:w="2065" w:type="dxa"/>
          </w:tcPr>
          <w:p w14:paraId="4A17C465" w14:textId="77777777" w:rsidR="008875FD" w:rsidRDefault="008875FD" w:rsidP="008875FD"/>
        </w:tc>
        <w:tc>
          <w:tcPr>
            <w:tcW w:w="1620" w:type="dxa"/>
          </w:tcPr>
          <w:p w14:paraId="0CD62DE9" w14:textId="1C0C9E91" w:rsidR="008875FD" w:rsidRDefault="008875FD" w:rsidP="008875FD">
            <w:r w:rsidRPr="008445F5">
              <w:t>ICD10:I63.231</w:t>
            </w:r>
          </w:p>
        </w:tc>
        <w:tc>
          <w:tcPr>
            <w:tcW w:w="5665" w:type="dxa"/>
          </w:tcPr>
          <w:p w14:paraId="0FAC079C" w14:textId="2B2BD1D5" w:rsidR="008875FD" w:rsidRDefault="008875FD" w:rsidP="008875FD">
            <w:r w:rsidRPr="008445F5">
              <w:t>Cerebral infarction due to unspecified occlusion or stenosis of right carotid arteries</w:t>
            </w:r>
          </w:p>
        </w:tc>
      </w:tr>
      <w:tr w:rsidR="008875FD" w14:paraId="7F9C22A4" w14:textId="77777777" w:rsidTr="00125DFA">
        <w:tc>
          <w:tcPr>
            <w:tcW w:w="2065" w:type="dxa"/>
          </w:tcPr>
          <w:p w14:paraId="36FE0032" w14:textId="77777777" w:rsidR="008875FD" w:rsidRDefault="008875FD" w:rsidP="008875FD"/>
        </w:tc>
        <w:tc>
          <w:tcPr>
            <w:tcW w:w="1620" w:type="dxa"/>
          </w:tcPr>
          <w:p w14:paraId="495A5C20" w14:textId="4B1D91D9" w:rsidR="008875FD" w:rsidRDefault="008875FD" w:rsidP="008875FD">
            <w:r w:rsidRPr="008445F5">
              <w:t>ICD10:I63.232</w:t>
            </w:r>
          </w:p>
        </w:tc>
        <w:tc>
          <w:tcPr>
            <w:tcW w:w="5665" w:type="dxa"/>
          </w:tcPr>
          <w:p w14:paraId="2A8D08ED" w14:textId="487117E2" w:rsidR="008875FD" w:rsidRDefault="008875FD" w:rsidP="008875FD">
            <w:r w:rsidRPr="008445F5">
              <w:t>Cerebral infarction due to unspecified occlusion or stenosis of left carotid arteries</w:t>
            </w:r>
          </w:p>
        </w:tc>
      </w:tr>
      <w:tr w:rsidR="008875FD" w14:paraId="21E61638" w14:textId="77777777" w:rsidTr="00125DFA">
        <w:tc>
          <w:tcPr>
            <w:tcW w:w="2065" w:type="dxa"/>
          </w:tcPr>
          <w:p w14:paraId="216722BB" w14:textId="77777777" w:rsidR="008875FD" w:rsidRDefault="008875FD" w:rsidP="008875FD"/>
        </w:tc>
        <w:tc>
          <w:tcPr>
            <w:tcW w:w="1620" w:type="dxa"/>
          </w:tcPr>
          <w:p w14:paraId="0CAC2B77" w14:textId="35AE2214" w:rsidR="008875FD" w:rsidRDefault="008875FD" w:rsidP="008875FD">
            <w:r w:rsidRPr="008445F5">
              <w:t>ICD10:I63.239</w:t>
            </w:r>
          </w:p>
        </w:tc>
        <w:tc>
          <w:tcPr>
            <w:tcW w:w="5665" w:type="dxa"/>
          </w:tcPr>
          <w:p w14:paraId="440C2B4E" w14:textId="745E1F19" w:rsidR="008875FD" w:rsidRDefault="008875FD" w:rsidP="008875FD">
            <w:r w:rsidRPr="008445F5">
              <w:t>Cerebral infarction due to unspecified occlusion or stenosis of unspecified carotid arteries</w:t>
            </w:r>
          </w:p>
        </w:tc>
      </w:tr>
      <w:tr w:rsidR="008875FD" w14:paraId="48D4DBC1" w14:textId="77777777" w:rsidTr="00125DFA">
        <w:tc>
          <w:tcPr>
            <w:tcW w:w="2065" w:type="dxa"/>
          </w:tcPr>
          <w:p w14:paraId="4EF82F28" w14:textId="77777777" w:rsidR="008875FD" w:rsidRDefault="008875FD" w:rsidP="008875FD"/>
        </w:tc>
        <w:tc>
          <w:tcPr>
            <w:tcW w:w="1620" w:type="dxa"/>
          </w:tcPr>
          <w:p w14:paraId="2235E035" w14:textId="59DBE702" w:rsidR="008875FD" w:rsidRDefault="008875FD" w:rsidP="008875FD">
            <w:r w:rsidRPr="008445F5">
              <w:t>ICD10:I65.2</w:t>
            </w:r>
          </w:p>
        </w:tc>
        <w:tc>
          <w:tcPr>
            <w:tcW w:w="5665" w:type="dxa"/>
          </w:tcPr>
          <w:p w14:paraId="07E72075" w14:textId="643A2B57" w:rsidR="008875FD" w:rsidRDefault="008875FD" w:rsidP="008875FD">
            <w:r w:rsidRPr="008445F5">
              <w:t>Occlusion and stenosis of carotid artery</w:t>
            </w:r>
          </w:p>
        </w:tc>
      </w:tr>
      <w:tr w:rsidR="008875FD" w14:paraId="5299A73A" w14:textId="77777777" w:rsidTr="00125DFA">
        <w:tc>
          <w:tcPr>
            <w:tcW w:w="2065" w:type="dxa"/>
          </w:tcPr>
          <w:p w14:paraId="2B9B5D83" w14:textId="77777777" w:rsidR="008875FD" w:rsidRDefault="008875FD" w:rsidP="008875FD"/>
        </w:tc>
        <w:tc>
          <w:tcPr>
            <w:tcW w:w="1620" w:type="dxa"/>
          </w:tcPr>
          <w:p w14:paraId="025F27A9" w14:textId="269D8CDD" w:rsidR="008875FD" w:rsidRDefault="008875FD" w:rsidP="008875FD">
            <w:r w:rsidRPr="008445F5">
              <w:t>ICD10:I65.21</w:t>
            </w:r>
          </w:p>
        </w:tc>
        <w:tc>
          <w:tcPr>
            <w:tcW w:w="5665" w:type="dxa"/>
          </w:tcPr>
          <w:p w14:paraId="1781334C" w14:textId="0531AF1D" w:rsidR="008875FD" w:rsidRDefault="008875FD" w:rsidP="008875FD">
            <w:r w:rsidRPr="008445F5">
              <w:t>Occlusion and stenosis of right carotid artery</w:t>
            </w:r>
          </w:p>
        </w:tc>
      </w:tr>
      <w:tr w:rsidR="008875FD" w14:paraId="05EF75FD" w14:textId="77777777" w:rsidTr="00125DFA">
        <w:tc>
          <w:tcPr>
            <w:tcW w:w="2065" w:type="dxa"/>
          </w:tcPr>
          <w:p w14:paraId="5949C9AA" w14:textId="77777777" w:rsidR="008875FD" w:rsidRDefault="008875FD" w:rsidP="008875FD"/>
        </w:tc>
        <w:tc>
          <w:tcPr>
            <w:tcW w:w="1620" w:type="dxa"/>
          </w:tcPr>
          <w:p w14:paraId="7ECA7404" w14:textId="5E17A12F" w:rsidR="008875FD" w:rsidRDefault="008875FD" w:rsidP="008875FD">
            <w:r w:rsidRPr="008445F5">
              <w:t>ICD10:I65.22</w:t>
            </w:r>
          </w:p>
        </w:tc>
        <w:tc>
          <w:tcPr>
            <w:tcW w:w="5665" w:type="dxa"/>
          </w:tcPr>
          <w:p w14:paraId="37D1C7EC" w14:textId="4B8F6403" w:rsidR="008875FD" w:rsidRDefault="008875FD" w:rsidP="008875FD">
            <w:r w:rsidRPr="008445F5">
              <w:t>Occlusion and stenosis of left carotid artery</w:t>
            </w:r>
          </w:p>
        </w:tc>
      </w:tr>
      <w:tr w:rsidR="008875FD" w14:paraId="405E2F46" w14:textId="77777777" w:rsidTr="00125DFA">
        <w:tc>
          <w:tcPr>
            <w:tcW w:w="2065" w:type="dxa"/>
          </w:tcPr>
          <w:p w14:paraId="60B9B7B7" w14:textId="77777777" w:rsidR="008875FD" w:rsidRDefault="008875FD" w:rsidP="008875FD"/>
        </w:tc>
        <w:tc>
          <w:tcPr>
            <w:tcW w:w="1620" w:type="dxa"/>
          </w:tcPr>
          <w:p w14:paraId="4FC9E2E3" w14:textId="56FC9C0F" w:rsidR="008875FD" w:rsidRDefault="008875FD" w:rsidP="008875FD">
            <w:r w:rsidRPr="008445F5">
              <w:t>ICD10:I65.23</w:t>
            </w:r>
          </w:p>
        </w:tc>
        <w:tc>
          <w:tcPr>
            <w:tcW w:w="5665" w:type="dxa"/>
          </w:tcPr>
          <w:p w14:paraId="0F11FE87" w14:textId="33FBC48A" w:rsidR="008875FD" w:rsidRDefault="008875FD" w:rsidP="008875FD">
            <w:r w:rsidRPr="008445F5">
              <w:t>Occlusion and stenosis of bilateral carotid arteries</w:t>
            </w:r>
          </w:p>
        </w:tc>
      </w:tr>
      <w:tr w:rsidR="008875FD" w14:paraId="43B71611" w14:textId="77777777" w:rsidTr="00125DFA">
        <w:tc>
          <w:tcPr>
            <w:tcW w:w="2065" w:type="dxa"/>
          </w:tcPr>
          <w:p w14:paraId="0F86AE53" w14:textId="77777777" w:rsidR="008875FD" w:rsidRDefault="008875FD" w:rsidP="008875FD"/>
        </w:tc>
        <w:tc>
          <w:tcPr>
            <w:tcW w:w="1620" w:type="dxa"/>
          </w:tcPr>
          <w:p w14:paraId="3CDA5E93" w14:textId="5CAFBAD9" w:rsidR="008875FD" w:rsidRDefault="008875FD" w:rsidP="008875FD">
            <w:r w:rsidRPr="008445F5">
              <w:t>ICD10:I65.29</w:t>
            </w:r>
          </w:p>
        </w:tc>
        <w:tc>
          <w:tcPr>
            <w:tcW w:w="5665" w:type="dxa"/>
          </w:tcPr>
          <w:p w14:paraId="206AFEA0" w14:textId="5C9FF311" w:rsidR="008875FD" w:rsidRDefault="008875FD" w:rsidP="008875FD">
            <w:r w:rsidRPr="008445F5">
              <w:t>Occlusion and stenosis of unspecified carotid artery</w:t>
            </w:r>
          </w:p>
        </w:tc>
      </w:tr>
      <w:tr w:rsidR="008875FD" w14:paraId="5260C0D8" w14:textId="77777777" w:rsidTr="00125DFA">
        <w:tc>
          <w:tcPr>
            <w:tcW w:w="2065" w:type="dxa"/>
          </w:tcPr>
          <w:p w14:paraId="1572BCC6" w14:textId="5142B66E" w:rsidR="008875FD" w:rsidRDefault="008875FD" w:rsidP="008875FD"/>
        </w:tc>
        <w:tc>
          <w:tcPr>
            <w:tcW w:w="1620" w:type="dxa"/>
          </w:tcPr>
          <w:p w14:paraId="6DC0B585" w14:textId="36379EAB" w:rsidR="008875FD" w:rsidRDefault="008875FD" w:rsidP="008875FD"/>
        </w:tc>
        <w:tc>
          <w:tcPr>
            <w:tcW w:w="5665" w:type="dxa"/>
          </w:tcPr>
          <w:p w14:paraId="150094FF" w14:textId="7A9B6326" w:rsidR="008875FD" w:rsidRDefault="008875FD" w:rsidP="008875FD"/>
        </w:tc>
      </w:tr>
      <w:tr w:rsidR="008875FD" w14:paraId="7268478F" w14:textId="77777777" w:rsidTr="00125DFA">
        <w:tc>
          <w:tcPr>
            <w:tcW w:w="2065" w:type="dxa"/>
          </w:tcPr>
          <w:p w14:paraId="4A82719F" w14:textId="21512923" w:rsidR="008875FD" w:rsidRDefault="008875FD" w:rsidP="008875FD">
            <w:ins w:id="40" w:author="Guan, Wyliena" w:date="2019-02-20T16:50:00Z">
              <w:r w:rsidRPr="008D19FE">
                <w:rPr>
                  <w:rFonts w:ascii="Arial" w:hAnsi="Arial" w:cs="Arial"/>
                </w:rPr>
                <w:t>•</w:t>
              </w:r>
            </w:ins>
            <w:ins w:id="41" w:author="Guan, Wyliena" w:date="2019-02-20T16:51:00Z">
              <w:r w:rsidRPr="008D19FE">
                <w:rPr>
                  <w:rFonts w:ascii="Arial" w:hAnsi="Arial" w:cs="Arial"/>
                </w:rPr>
                <w:t xml:space="preserve"> </w:t>
              </w:r>
            </w:ins>
            <w:ins w:id="42" w:author="Guan, Wyliena" w:date="2019-02-20T16:50:00Z">
              <w:r w:rsidRPr="008D19FE">
                <w:rPr>
                  <w:rFonts w:ascii="Arial" w:hAnsi="Arial" w:cs="Arial"/>
                </w:rPr>
                <w:t>Diminished pulses</w:t>
              </w:r>
            </w:ins>
          </w:p>
        </w:tc>
        <w:tc>
          <w:tcPr>
            <w:tcW w:w="1620" w:type="dxa"/>
          </w:tcPr>
          <w:p w14:paraId="094DC877" w14:textId="5E155F66" w:rsidR="008875FD" w:rsidRDefault="008875FD" w:rsidP="008875FD"/>
        </w:tc>
        <w:tc>
          <w:tcPr>
            <w:tcW w:w="5665" w:type="dxa"/>
          </w:tcPr>
          <w:p w14:paraId="08103FB2" w14:textId="7CB59B57" w:rsidR="008875FD" w:rsidRDefault="008875FD" w:rsidP="008875FD"/>
        </w:tc>
      </w:tr>
      <w:tr w:rsidR="008875FD" w14:paraId="5438E8BA" w14:textId="77777777" w:rsidTr="00125DFA">
        <w:tc>
          <w:tcPr>
            <w:tcW w:w="2065" w:type="dxa"/>
          </w:tcPr>
          <w:p w14:paraId="464EA7C0" w14:textId="77777777" w:rsidR="008875FD" w:rsidRDefault="008875FD" w:rsidP="008875FD"/>
        </w:tc>
        <w:tc>
          <w:tcPr>
            <w:tcW w:w="1620" w:type="dxa"/>
          </w:tcPr>
          <w:p w14:paraId="52864904" w14:textId="41A3E281" w:rsidR="008875FD" w:rsidRDefault="008875FD" w:rsidP="008875FD">
            <w:r w:rsidRPr="002F2D92">
              <w:t>ICD10:R09.8</w:t>
            </w:r>
          </w:p>
        </w:tc>
        <w:tc>
          <w:tcPr>
            <w:tcW w:w="5665" w:type="dxa"/>
          </w:tcPr>
          <w:p w14:paraId="04ABF73F" w14:textId="473550F2" w:rsidR="008875FD" w:rsidRDefault="008875FD" w:rsidP="008875FD">
            <w:r w:rsidRPr="002F2D92">
              <w:t>Other specified symptoms and signs involving the circulatory and respiratory systems</w:t>
            </w:r>
          </w:p>
        </w:tc>
      </w:tr>
      <w:tr w:rsidR="008875FD" w14:paraId="09AFA26D" w14:textId="77777777" w:rsidTr="00125DFA">
        <w:tc>
          <w:tcPr>
            <w:tcW w:w="2065" w:type="dxa"/>
          </w:tcPr>
          <w:p w14:paraId="534A3DBF" w14:textId="024DD7E7" w:rsidR="008875FD" w:rsidRDefault="008875FD" w:rsidP="008875FD"/>
        </w:tc>
        <w:tc>
          <w:tcPr>
            <w:tcW w:w="1620" w:type="dxa"/>
          </w:tcPr>
          <w:p w14:paraId="622FB568" w14:textId="636F24D6" w:rsidR="008875FD" w:rsidRDefault="008875FD" w:rsidP="008875FD">
            <w:r w:rsidRPr="002F2D92">
              <w:t>ICD10:R09.89</w:t>
            </w:r>
          </w:p>
        </w:tc>
        <w:tc>
          <w:tcPr>
            <w:tcW w:w="5665" w:type="dxa"/>
          </w:tcPr>
          <w:p w14:paraId="5B4F3BA2" w14:textId="39E5062D" w:rsidR="008875FD" w:rsidRDefault="008875FD" w:rsidP="008875FD">
            <w:r w:rsidRPr="002F2D92">
              <w:t>Other specified symptoms and signs involving the circulatory and respiratory systems</w:t>
            </w:r>
          </w:p>
        </w:tc>
      </w:tr>
    </w:tbl>
    <w:p w14:paraId="3A6A2C08" w14:textId="1008069E" w:rsidR="00F33D13" w:rsidRDefault="00F33D13" w:rsidP="00F33D13">
      <w:pPr>
        <w:spacing w:after="0" w:line="240" w:lineRule="auto"/>
      </w:pPr>
    </w:p>
    <w:p w14:paraId="5476029A" w14:textId="1F76AA9B" w:rsidR="00996286" w:rsidRDefault="00593197" w:rsidP="00996286">
      <w:pPr>
        <w:pStyle w:val="Heading1"/>
      </w:pPr>
      <w:r>
        <w:br w:type="column"/>
      </w:r>
      <w:r w:rsidR="00996286" w:rsidRPr="00996286">
        <w:lastRenderedPageBreak/>
        <w:t>Cortical dysfunction</w:t>
      </w:r>
      <w:r w:rsidR="00996286">
        <w:t xml:space="preserve"> codes</w:t>
      </w:r>
    </w:p>
    <w:p w14:paraId="1EF2A821" w14:textId="284AB106" w:rsidR="00BE1E14" w:rsidRDefault="00BE1E14" w:rsidP="00F33D13">
      <w:pPr>
        <w:spacing w:after="0" w:line="240" w:lineRule="auto"/>
      </w:pPr>
      <w:r>
        <w:t>Additional codes I found that had to do with</w:t>
      </w:r>
      <w:r w:rsidR="00FE24C5">
        <w:t xml:space="preserve"> cortical dysfunction or brain stem dysfunction (this is my attempt after several key word searches</w:t>
      </w:r>
      <w:r w:rsidR="005C4218">
        <w:t xml:space="preserve"> ~WG</w:t>
      </w:r>
      <w:r w:rsidR="00FE24C5">
        <w:t>)</w:t>
      </w:r>
    </w:p>
    <w:tbl>
      <w:tblPr>
        <w:tblStyle w:val="TableGrid"/>
        <w:tblW w:w="0" w:type="auto"/>
        <w:tblLook w:val="04A0" w:firstRow="1" w:lastRow="0" w:firstColumn="1" w:lastColumn="0" w:noHBand="0" w:noVBand="1"/>
      </w:tblPr>
      <w:tblGrid>
        <w:gridCol w:w="2065"/>
        <w:gridCol w:w="1620"/>
        <w:gridCol w:w="5665"/>
      </w:tblGrid>
      <w:tr w:rsidR="00BE1E14" w14:paraId="5EBB8EAF" w14:textId="77777777" w:rsidTr="00125DFA">
        <w:tc>
          <w:tcPr>
            <w:tcW w:w="9350" w:type="dxa"/>
            <w:gridSpan w:val="3"/>
          </w:tcPr>
          <w:p w14:paraId="5112F130" w14:textId="77777777" w:rsidR="00BE1E14" w:rsidRDefault="00BE1E14" w:rsidP="00394073">
            <w:commentRangeStart w:id="43"/>
            <w:commentRangeStart w:id="44"/>
            <w:commentRangeStart w:id="45"/>
            <w:ins w:id="46" w:author="Guan, Wyliena" w:date="2019-02-20T16:46:00Z">
              <w:r w:rsidRPr="008B75E7">
                <w:rPr>
                  <w:rFonts w:ascii="Arial" w:hAnsi="Arial" w:cs="Arial"/>
                </w:rPr>
                <w:t>Cortical dysfunction</w:t>
              </w:r>
              <w:commentRangeEnd w:id="43"/>
              <w:r>
                <w:rPr>
                  <w:rStyle w:val="CommentReference"/>
                </w:rPr>
                <w:commentReference w:id="43"/>
              </w:r>
              <w:commentRangeEnd w:id="44"/>
              <w:r>
                <w:rPr>
                  <w:rStyle w:val="CommentReference"/>
                </w:rPr>
                <w:commentReference w:id="44"/>
              </w:r>
            </w:ins>
            <w:commentRangeEnd w:id="45"/>
            <w:ins w:id="47" w:author="Guan, Wyliena" w:date="2019-02-20T16:49:00Z">
              <w:r>
                <w:rPr>
                  <w:rStyle w:val="CommentReference"/>
                </w:rPr>
                <w:commentReference w:id="45"/>
              </w:r>
            </w:ins>
          </w:p>
        </w:tc>
      </w:tr>
      <w:tr w:rsidR="00BE1E14" w14:paraId="134F959E" w14:textId="77777777" w:rsidTr="00125DFA">
        <w:tc>
          <w:tcPr>
            <w:tcW w:w="9350" w:type="dxa"/>
            <w:gridSpan w:val="3"/>
          </w:tcPr>
          <w:p w14:paraId="5C5DBE04" w14:textId="77777777" w:rsidR="00BE1E14" w:rsidRDefault="00BE1E14" w:rsidP="00394073">
            <w:ins w:id="48" w:author="Guan, Wyliena" w:date="2019-02-20T16:46:00Z">
              <w:r w:rsidRPr="008B75E7">
                <w:rPr>
                  <w:rFonts w:ascii="Arial" w:hAnsi="Arial" w:cs="Arial"/>
                </w:rPr>
                <w:t xml:space="preserve">Brain stem or </w:t>
              </w:r>
              <w:proofErr w:type="spellStart"/>
              <w:r w:rsidRPr="008B75E7">
                <w:rPr>
                  <w:rFonts w:ascii="Arial" w:hAnsi="Arial" w:cs="Arial"/>
                </w:rPr>
                <w:t>cerebrellar</w:t>
              </w:r>
              <w:proofErr w:type="spellEnd"/>
              <w:r w:rsidRPr="008B75E7">
                <w:rPr>
                  <w:rFonts w:ascii="Arial" w:hAnsi="Arial" w:cs="Arial"/>
                </w:rPr>
                <w:t xml:space="preserve"> dysfunction</w:t>
              </w:r>
            </w:ins>
          </w:p>
        </w:tc>
      </w:tr>
      <w:tr w:rsidR="007A3663" w14:paraId="11A91015" w14:textId="77777777" w:rsidTr="00125DFA">
        <w:tc>
          <w:tcPr>
            <w:tcW w:w="2065" w:type="dxa"/>
          </w:tcPr>
          <w:p w14:paraId="4EDF1702" w14:textId="352D2420" w:rsidR="007A3663" w:rsidRDefault="007A3663" w:rsidP="007A3663">
            <w:r w:rsidRPr="00F33D13">
              <w:rPr>
                <w:rFonts w:cs="Arial"/>
              </w:rPr>
              <w:t>Feature</w:t>
            </w:r>
          </w:p>
        </w:tc>
        <w:tc>
          <w:tcPr>
            <w:tcW w:w="1620" w:type="dxa"/>
          </w:tcPr>
          <w:p w14:paraId="5F827DE4" w14:textId="071EEF37" w:rsidR="007A3663" w:rsidRDefault="00CF5833" w:rsidP="007A3663">
            <w:r>
              <w:rPr>
                <w:rFonts w:cs="Arial"/>
              </w:rPr>
              <w:t>ICD9/</w:t>
            </w:r>
            <w:r w:rsidR="007A3663" w:rsidRPr="00F33D13">
              <w:rPr>
                <w:rFonts w:cs="Arial"/>
              </w:rPr>
              <w:t>ICD10 Codes</w:t>
            </w:r>
          </w:p>
        </w:tc>
        <w:tc>
          <w:tcPr>
            <w:tcW w:w="5665" w:type="dxa"/>
          </w:tcPr>
          <w:p w14:paraId="2C248FB0" w14:textId="7FAEB487" w:rsidR="007A3663" w:rsidRDefault="007A3663" w:rsidP="007A3663">
            <w:r w:rsidRPr="00F33D13">
              <w:rPr>
                <w:rFonts w:cs="Arial"/>
              </w:rPr>
              <w:t>Code Description</w:t>
            </w:r>
          </w:p>
        </w:tc>
      </w:tr>
      <w:tr w:rsidR="007A3663" w14:paraId="5633B7D6" w14:textId="77777777" w:rsidTr="00125DFA">
        <w:tc>
          <w:tcPr>
            <w:tcW w:w="2065" w:type="dxa"/>
          </w:tcPr>
          <w:p w14:paraId="1DDAB180" w14:textId="110783BD" w:rsidR="007A3663" w:rsidRDefault="00E23FBF" w:rsidP="00D7628E">
            <w:r>
              <w:t>Agnosia</w:t>
            </w:r>
          </w:p>
        </w:tc>
        <w:tc>
          <w:tcPr>
            <w:tcW w:w="1620" w:type="dxa"/>
          </w:tcPr>
          <w:p w14:paraId="69D833FE" w14:textId="77777777" w:rsidR="007A3663" w:rsidRDefault="007A3663" w:rsidP="00D7628E"/>
        </w:tc>
        <w:tc>
          <w:tcPr>
            <w:tcW w:w="5665" w:type="dxa"/>
          </w:tcPr>
          <w:p w14:paraId="264F95D4" w14:textId="77777777" w:rsidR="007A3663" w:rsidRDefault="007A3663" w:rsidP="00D7628E"/>
        </w:tc>
      </w:tr>
      <w:tr w:rsidR="00EA7FAA" w14:paraId="7E6B0901" w14:textId="77777777" w:rsidTr="00125DFA">
        <w:tc>
          <w:tcPr>
            <w:tcW w:w="2065" w:type="dxa"/>
          </w:tcPr>
          <w:p w14:paraId="19207412" w14:textId="77777777" w:rsidR="00EA7FAA" w:rsidRDefault="00EA7FAA" w:rsidP="00EA7FAA"/>
        </w:tc>
        <w:tc>
          <w:tcPr>
            <w:tcW w:w="1620" w:type="dxa"/>
          </w:tcPr>
          <w:p w14:paraId="0D119C87" w14:textId="266359D9" w:rsidR="00EA7FAA" w:rsidRDefault="00EA7FAA" w:rsidP="00EA7FAA">
            <w:r w:rsidRPr="004509F8">
              <w:t>ICD10:R48.1</w:t>
            </w:r>
          </w:p>
        </w:tc>
        <w:tc>
          <w:tcPr>
            <w:tcW w:w="5665" w:type="dxa"/>
          </w:tcPr>
          <w:p w14:paraId="77AE8D2E" w14:textId="4C7A93C0" w:rsidR="00EA7FAA" w:rsidRDefault="00EA7FAA" w:rsidP="00EA7FAA">
            <w:r w:rsidRPr="004509F8">
              <w:t>Agnosia</w:t>
            </w:r>
          </w:p>
        </w:tc>
      </w:tr>
      <w:tr w:rsidR="00EA7FAA" w14:paraId="460F728C" w14:textId="77777777" w:rsidTr="00125DFA">
        <w:tc>
          <w:tcPr>
            <w:tcW w:w="2065" w:type="dxa"/>
          </w:tcPr>
          <w:p w14:paraId="6B456FC2" w14:textId="77777777" w:rsidR="00EA7FAA" w:rsidRDefault="00EA7FAA" w:rsidP="00EA7FAA"/>
        </w:tc>
        <w:tc>
          <w:tcPr>
            <w:tcW w:w="1620" w:type="dxa"/>
          </w:tcPr>
          <w:p w14:paraId="61DD642E" w14:textId="15831640" w:rsidR="00EA7FAA" w:rsidRDefault="00EA7FAA" w:rsidP="00EA7FAA">
            <w:r w:rsidRPr="004509F8">
              <w:t>ICD10:R48.3</w:t>
            </w:r>
          </w:p>
        </w:tc>
        <w:tc>
          <w:tcPr>
            <w:tcW w:w="5665" w:type="dxa"/>
          </w:tcPr>
          <w:p w14:paraId="0559188C" w14:textId="60F9657F" w:rsidR="00EA7FAA" w:rsidRDefault="00EA7FAA" w:rsidP="00EA7FAA">
            <w:r w:rsidRPr="004509F8">
              <w:t>Visual agnosia</w:t>
            </w:r>
          </w:p>
        </w:tc>
      </w:tr>
      <w:tr w:rsidR="007A3663" w14:paraId="433C9621" w14:textId="77777777" w:rsidTr="00125DFA">
        <w:tc>
          <w:tcPr>
            <w:tcW w:w="2065" w:type="dxa"/>
          </w:tcPr>
          <w:p w14:paraId="59AA4DD5" w14:textId="2245EE7B" w:rsidR="007A3663" w:rsidRDefault="00121576" w:rsidP="00D7628E">
            <w:r>
              <w:t>Amnesia</w:t>
            </w:r>
          </w:p>
        </w:tc>
        <w:tc>
          <w:tcPr>
            <w:tcW w:w="1620" w:type="dxa"/>
          </w:tcPr>
          <w:p w14:paraId="7578D093" w14:textId="77777777" w:rsidR="007A3663" w:rsidRDefault="007A3663" w:rsidP="00D7628E"/>
        </w:tc>
        <w:tc>
          <w:tcPr>
            <w:tcW w:w="5665" w:type="dxa"/>
          </w:tcPr>
          <w:p w14:paraId="36E67C55" w14:textId="77777777" w:rsidR="007A3663" w:rsidRDefault="007A3663" w:rsidP="00D7628E"/>
        </w:tc>
      </w:tr>
      <w:tr w:rsidR="00A36D9D" w14:paraId="5D078EE6" w14:textId="77777777" w:rsidTr="00125DFA">
        <w:tc>
          <w:tcPr>
            <w:tcW w:w="2065" w:type="dxa"/>
          </w:tcPr>
          <w:p w14:paraId="76C0D76B" w14:textId="77777777" w:rsidR="00A36D9D" w:rsidRDefault="00A36D9D" w:rsidP="00A36D9D"/>
        </w:tc>
        <w:tc>
          <w:tcPr>
            <w:tcW w:w="1620" w:type="dxa"/>
          </w:tcPr>
          <w:p w14:paraId="5F150880" w14:textId="7182F9AE" w:rsidR="00A36D9D" w:rsidRDefault="00A36D9D" w:rsidP="00A36D9D">
            <w:r w:rsidRPr="00901229">
              <w:t>30012</w:t>
            </w:r>
          </w:p>
        </w:tc>
        <w:tc>
          <w:tcPr>
            <w:tcW w:w="5665" w:type="dxa"/>
          </w:tcPr>
          <w:p w14:paraId="44F3EE3E" w14:textId="48B177A1" w:rsidR="00A36D9D" w:rsidRDefault="00A36D9D" w:rsidP="00A36D9D">
            <w:r w:rsidRPr="00901229">
              <w:t>Psychogenic amnesia</w:t>
            </w:r>
          </w:p>
        </w:tc>
      </w:tr>
      <w:tr w:rsidR="00A36D9D" w14:paraId="0B5430CE" w14:textId="77777777" w:rsidTr="00125DFA">
        <w:tc>
          <w:tcPr>
            <w:tcW w:w="2065" w:type="dxa"/>
          </w:tcPr>
          <w:p w14:paraId="5EA4082A" w14:textId="77777777" w:rsidR="00A36D9D" w:rsidRDefault="00A36D9D" w:rsidP="00A36D9D"/>
        </w:tc>
        <w:tc>
          <w:tcPr>
            <w:tcW w:w="1620" w:type="dxa"/>
          </w:tcPr>
          <w:p w14:paraId="55DA2C6A" w14:textId="5B473939" w:rsidR="00A36D9D" w:rsidRDefault="00A36D9D" w:rsidP="00A36D9D">
            <w:r w:rsidRPr="00901229">
              <w:t>4377</w:t>
            </w:r>
          </w:p>
        </w:tc>
        <w:tc>
          <w:tcPr>
            <w:tcW w:w="5665" w:type="dxa"/>
          </w:tcPr>
          <w:p w14:paraId="2DE6D3B2" w14:textId="566B2276" w:rsidR="00A36D9D" w:rsidRDefault="00A36D9D" w:rsidP="00A36D9D">
            <w:r w:rsidRPr="00901229">
              <w:t>Transient global amnesia</w:t>
            </w:r>
          </w:p>
        </w:tc>
      </w:tr>
      <w:tr w:rsidR="00A36D9D" w14:paraId="005ADA80" w14:textId="77777777" w:rsidTr="00125DFA">
        <w:tc>
          <w:tcPr>
            <w:tcW w:w="2065" w:type="dxa"/>
          </w:tcPr>
          <w:p w14:paraId="6AA1603F" w14:textId="77777777" w:rsidR="00A36D9D" w:rsidRDefault="00A36D9D" w:rsidP="00A36D9D"/>
        </w:tc>
        <w:tc>
          <w:tcPr>
            <w:tcW w:w="1620" w:type="dxa"/>
          </w:tcPr>
          <w:p w14:paraId="4BF65163" w14:textId="6715F224" w:rsidR="00A36D9D" w:rsidRDefault="00A36D9D" w:rsidP="00A36D9D">
            <w:r w:rsidRPr="00901229">
              <w:t>ICD10:F44.0</w:t>
            </w:r>
          </w:p>
        </w:tc>
        <w:tc>
          <w:tcPr>
            <w:tcW w:w="5665" w:type="dxa"/>
          </w:tcPr>
          <w:p w14:paraId="439D3083" w14:textId="4FF730C9" w:rsidR="00A36D9D" w:rsidRDefault="00A36D9D" w:rsidP="00A36D9D">
            <w:r w:rsidRPr="00901229">
              <w:t>Dissociative amnesia</w:t>
            </w:r>
          </w:p>
        </w:tc>
      </w:tr>
      <w:tr w:rsidR="00A36D9D" w14:paraId="79D74DA7" w14:textId="77777777" w:rsidTr="00125DFA">
        <w:tc>
          <w:tcPr>
            <w:tcW w:w="2065" w:type="dxa"/>
          </w:tcPr>
          <w:p w14:paraId="1C318B48" w14:textId="77777777" w:rsidR="00A36D9D" w:rsidRDefault="00A36D9D" w:rsidP="00A36D9D"/>
        </w:tc>
        <w:tc>
          <w:tcPr>
            <w:tcW w:w="1620" w:type="dxa"/>
          </w:tcPr>
          <w:p w14:paraId="33B90BFE" w14:textId="59176376" w:rsidR="00A36D9D" w:rsidRDefault="00A36D9D" w:rsidP="00A36D9D">
            <w:r w:rsidRPr="00901229">
              <w:t>ICD10:G45.4</w:t>
            </w:r>
          </w:p>
        </w:tc>
        <w:tc>
          <w:tcPr>
            <w:tcW w:w="5665" w:type="dxa"/>
          </w:tcPr>
          <w:p w14:paraId="5D0DEA03" w14:textId="714F9AE7" w:rsidR="00A36D9D" w:rsidRDefault="00A36D9D" w:rsidP="00A36D9D">
            <w:r w:rsidRPr="00901229">
              <w:t>Transient global amnesia</w:t>
            </w:r>
          </w:p>
        </w:tc>
      </w:tr>
      <w:tr w:rsidR="00A36D9D" w14:paraId="19974A09" w14:textId="77777777" w:rsidTr="00125DFA">
        <w:tc>
          <w:tcPr>
            <w:tcW w:w="2065" w:type="dxa"/>
          </w:tcPr>
          <w:p w14:paraId="5C359D9E" w14:textId="77777777" w:rsidR="00A36D9D" w:rsidRDefault="00A36D9D" w:rsidP="00A36D9D"/>
        </w:tc>
        <w:tc>
          <w:tcPr>
            <w:tcW w:w="1620" w:type="dxa"/>
          </w:tcPr>
          <w:p w14:paraId="0FECAE36" w14:textId="15F6857C" w:rsidR="00A36D9D" w:rsidRDefault="00A36D9D" w:rsidP="00A36D9D">
            <w:r w:rsidRPr="00901229">
              <w:t>ICD10:R41.1</w:t>
            </w:r>
          </w:p>
        </w:tc>
        <w:tc>
          <w:tcPr>
            <w:tcW w:w="5665" w:type="dxa"/>
          </w:tcPr>
          <w:p w14:paraId="05E4121B" w14:textId="2D6B9960" w:rsidR="00A36D9D" w:rsidRDefault="00A36D9D" w:rsidP="00A36D9D">
            <w:r w:rsidRPr="00901229">
              <w:t>Anterograde amnesia</w:t>
            </w:r>
          </w:p>
        </w:tc>
      </w:tr>
      <w:tr w:rsidR="00A36D9D" w14:paraId="5559E284" w14:textId="77777777" w:rsidTr="00125DFA">
        <w:tc>
          <w:tcPr>
            <w:tcW w:w="2065" w:type="dxa"/>
          </w:tcPr>
          <w:p w14:paraId="4B3BEBFC" w14:textId="77777777" w:rsidR="00A36D9D" w:rsidRDefault="00A36D9D" w:rsidP="00A36D9D"/>
        </w:tc>
        <w:tc>
          <w:tcPr>
            <w:tcW w:w="1620" w:type="dxa"/>
          </w:tcPr>
          <w:p w14:paraId="54D906BA" w14:textId="13E7BB9D" w:rsidR="00A36D9D" w:rsidRDefault="00A36D9D" w:rsidP="00A36D9D">
            <w:r w:rsidRPr="00901229">
              <w:t>ICD10:R41.2</w:t>
            </w:r>
          </w:p>
        </w:tc>
        <w:tc>
          <w:tcPr>
            <w:tcW w:w="5665" w:type="dxa"/>
          </w:tcPr>
          <w:p w14:paraId="24E3E1CB" w14:textId="3C15314E" w:rsidR="00A36D9D" w:rsidRDefault="00A36D9D" w:rsidP="00A36D9D">
            <w:r w:rsidRPr="00901229">
              <w:t>Retrograde amnesia</w:t>
            </w:r>
          </w:p>
        </w:tc>
      </w:tr>
      <w:tr w:rsidR="00A36D9D" w14:paraId="7A8A69FD" w14:textId="77777777" w:rsidTr="00125DFA">
        <w:tc>
          <w:tcPr>
            <w:tcW w:w="2065" w:type="dxa"/>
          </w:tcPr>
          <w:p w14:paraId="1EB5931A" w14:textId="77777777" w:rsidR="00A36D9D" w:rsidRDefault="00A36D9D" w:rsidP="00A36D9D"/>
        </w:tc>
        <w:tc>
          <w:tcPr>
            <w:tcW w:w="1620" w:type="dxa"/>
          </w:tcPr>
          <w:p w14:paraId="36D90FCF" w14:textId="14114AD1" w:rsidR="00A36D9D" w:rsidRDefault="00A36D9D" w:rsidP="00A36D9D">
            <w:r w:rsidRPr="00901229">
              <w:t>ICD10:R41.3</w:t>
            </w:r>
          </w:p>
        </w:tc>
        <w:tc>
          <w:tcPr>
            <w:tcW w:w="5665" w:type="dxa"/>
          </w:tcPr>
          <w:p w14:paraId="404036FD" w14:textId="766FE05B" w:rsidR="00A36D9D" w:rsidRDefault="00A36D9D" w:rsidP="00A36D9D">
            <w:r w:rsidRPr="00901229">
              <w:t>Other amnesia</w:t>
            </w:r>
          </w:p>
        </w:tc>
      </w:tr>
      <w:tr w:rsidR="00A36D9D" w14:paraId="7C30BFB2" w14:textId="77777777" w:rsidTr="00125DFA">
        <w:tc>
          <w:tcPr>
            <w:tcW w:w="2065" w:type="dxa"/>
          </w:tcPr>
          <w:p w14:paraId="49BEE709" w14:textId="192892C3" w:rsidR="00A36D9D" w:rsidRDefault="00F9609E" w:rsidP="00A36D9D">
            <w:r>
              <w:t>Aphasia</w:t>
            </w:r>
          </w:p>
        </w:tc>
        <w:tc>
          <w:tcPr>
            <w:tcW w:w="1620" w:type="dxa"/>
          </w:tcPr>
          <w:p w14:paraId="3BB23377" w14:textId="43ABA2A8" w:rsidR="00A36D9D" w:rsidRDefault="00A36D9D" w:rsidP="00A36D9D"/>
        </w:tc>
        <w:tc>
          <w:tcPr>
            <w:tcW w:w="5665" w:type="dxa"/>
          </w:tcPr>
          <w:p w14:paraId="3E6D24FC" w14:textId="0A5A423C" w:rsidR="00A36D9D" w:rsidRDefault="00A36D9D" w:rsidP="00A36D9D"/>
        </w:tc>
      </w:tr>
      <w:tr w:rsidR="00A85249" w14:paraId="6CE5661D" w14:textId="77777777" w:rsidTr="00125DFA">
        <w:tc>
          <w:tcPr>
            <w:tcW w:w="2065" w:type="dxa"/>
          </w:tcPr>
          <w:p w14:paraId="219DEEC4" w14:textId="77777777" w:rsidR="00A85249" w:rsidRDefault="00A85249" w:rsidP="00A85249"/>
        </w:tc>
        <w:tc>
          <w:tcPr>
            <w:tcW w:w="1620" w:type="dxa"/>
          </w:tcPr>
          <w:p w14:paraId="42DD86E1" w14:textId="4EB5261F" w:rsidR="00A85249" w:rsidRDefault="00A85249" w:rsidP="00A85249">
            <w:r w:rsidRPr="00BB01BF">
              <w:t>ICD10:I69.020</w:t>
            </w:r>
          </w:p>
        </w:tc>
        <w:tc>
          <w:tcPr>
            <w:tcW w:w="5665" w:type="dxa"/>
          </w:tcPr>
          <w:p w14:paraId="478C4FFD" w14:textId="16844769" w:rsidR="00A85249" w:rsidRDefault="00A85249" w:rsidP="00A85249">
            <w:r w:rsidRPr="00BB01BF">
              <w:t>Aphasia following nontraumatic subarachnoid hemorrhage</w:t>
            </w:r>
          </w:p>
        </w:tc>
      </w:tr>
      <w:tr w:rsidR="00A85249" w14:paraId="2768D6A2" w14:textId="77777777" w:rsidTr="00125DFA">
        <w:tc>
          <w:tcPr>
            <w:tcW w:w="2065" w:type="dxa"/>
          </w:tcPr>
          <w:p w14:paraId="52F6BDAE" w14:textId="77777777" w:rsidR="00A85249" w:rsidRDefault="00A85249" w:rsidP="00A85249"/>
        </w:tc>
        <w:tc>
          <w:tcPr>
            <w:tcW w:w="1620" w:type="dxa"/>
          </w:tcPr>
          <w:p w14:paraId="5ED79F44" w14:textId="6BB439F2" w:rsidR="00A85249" w:rsidRDefault="00A85249" w:rsidP="00A85249">
            <w:r w:rsidRPr="00BB01BF">
              <w:t>ICD10:I69.120</w:t>
            </w:r>
          </w:p>
        </w:tc>
        <w:tc>
          <w:tcPr>
            <w:tcW w:w="5665" w:type="dxa"/>
          </w:tcPr>
          <w:p w14:paraId="1105D27E" w14:textId="7C1FD898" w:rsidR="00A85249" w:rsidRDefault="00A85249" w:rsidP="00A85249">
            <w:r w:rsidRPr="00BB01BF">
              <w:t>Aphasia following nontraumatic intracerebral hemorrhage</w:t>
            </w:r>
          </w:p>
        </w:tc>
      </w:tr>
      <w:tr w:rsidR="00A85249" w14:paraId="2AF28E71" w14:textId="77777777" w:rsidTr="00125DFA">
        <w:tc>
          <w:tcPr>
            <w:tcW w:w="2065" w:type="dxa"/>
          </w:tcPr>
          <w:p w14:paraId="0C8A5255" w14:textId="77777777" w:rsidR="00A85249" w:rsidRDefault="00A85249" w:rsidP="00A85249"/>
        </w:tc>
        <w:tc>
          <w:tcPr>
            <w:tcW w:w="1620" w:type="dxa"/>
          </w:tcPr>
          <w:p w14:paraId="318548AB" w14:textId="6CC53DC5" w:rsidR="00A85249" w:rsidRDefault="00A85249" w:rsidP="00A85249">
            <w:r w:rsidRPr="00BB01BF">
              <w:t>ICD10:I69.220</w:t>
            </w:r>
          </w:p>
        </w:tc>
        <w:tc>
          <w:tcPr>
            <w:tcW w:w="5665" w:type="dxa"/>
          </w:tcPr>
          <w:p w14:paraId="61418E07" w14:textId="65DFA6D3" w:rsidR="00A85249" w:rsidRDefault="00A85249" w:rsidP="00A85249">
            <w:r w:rsidRPr="00BB01BF">
              <w:t>Aphasia following other nontraumatic intracranial hemorrhage</w:t>
            </w:r>
          </w:p>
        </w:tc>
      </w:tr>
      <w:tr w:rsidR="00A85249" w14:paraId="40FB49C9" w14:textId="77777777" w:rsidTr="00125DFA">
        <w:tc>
          <w:tcPr>
            <w:tcW w:w="2065" w:type="dxa"/>
          </w:tcPr>
          <w:p w14:paraId="6B0208A2" w14:textId="77777777" w:rsidR="00A85249" w:rsidRDefault="00A85249" w:rsidP="00A85249"/>
        </w:tc>
        <w:tc>
          <w:tcPr>
            <w:tcW w:w="1620" w:type="dxa"/>
          </w:tcPr>
          <w:p w14:paraId="4812102F" w14:textId="500FDB05" w:rsidR="00A85249" w:rsidRDefault="00A85249" w:rsidP="00A85249">
            <w:r w:rsidRPr="00BB01BF">
              <w:t>ICD10:I69.320</w:t>
            </w:r>
          </w:p>
        </w:tc>
        <w:tc>
          <w:tcPr>
            <w:tcW w:w="5665" w:type="dxa"/>
          </w:tcPr>
          <w:p w14:paraId="7803B31D" w14:textId="0B523E03" w:rsidR="00A85249" w:rsidRDefault="00A85249" w:rsidP="00A85249">
            <w:r w:rsidRPr="00BB01BF">
              <w:t>Aphasia following cerebral infarction</w:t>
            </w:r>
          </w:p>
        </w:tc>
      </w:tr>
      <w:tr w:rsidR="00A85249" w14:paraId="66571EFF" w14:textId="77777777" w:rsidTr="00125DFA">
        <w:tc>
          <w:tcPr>
            <w:tcW w:w="2065" w:type="dxa"/>
          </w:tcPr>
          <w:p w14:paraId="4FB4BB4A" w14:textId="77777777" w:rsidR="00A85249" w:rsidRDefault="00A85249" w:rsidP="00A85249"/>
        </w:tc>
        <w:tc>
          <w:tcPr>
            <w:tcW w:w="1620" w:type="dxa"/>
          </w:tcPr>
          <w:p w14:paraId="6381F66C" w14:textId="6D21C1D8" w:rsidR="00A85249" w:rsidRDefault="00A85249" w:rsidP="00A85249">
            <w:r w:rsidRPr="00BB01BF">
              <w:t>ICD10:I69.820</w:t>
            </w:r>
          </w:p>
        </w:tc>
        <w:tc>
          <w:tcPr>
            <w:tcW w:w="5665" w:type="dxa"/>
          </w:tcPr>
          <w:p w14:paraId="0BD786B2" w14:textId="4316639F" w:rsidR="00A85249" w:rsidRDefault="00A85249" w:rsidP="00A85249">
            <w:r w:rsidRPr="00BB01BF">
              <w:t>Aphasia following other cerebrovascular disease</w:t>
            </w:r>
          </w:p>
        </w:tc>
      </w:tr>
      <w:tr w:rsidR="00A85249" w14:paraId="6B386E34" w14:textId="77777777" w:rsidTr="00125DFA">
        <w:tc>
          <w:tcPr>
            <w:tcW w:w="2065" w:type="dxa"/>
          </w:tcPr>
          <w:p w14:paraId="3DF4A01D" w14:textId="77777777" w:rsidR="00A85249" w:rsidRDefault="00A85249" w:rsidP="00A85249"/>
        </w:tc>
        <w:tc>
          <w:tcPr>
            <w:tcW w:w="1620" w:type="dxa"/>
          </w:tcPr>
          <w:p w14:paraId="6CAF4A48" w14:textId="4CF890D2" w:rsidR="00A85249" w:rsidRDefault="00A85249" w:rsidP="00A85249">
            <w:r w:rsidRPr="00BB01BF">
              <w:t>ICD10:I69.920</w:t>
            </w:r>
          </w:p>
        </w:tc>
        <w:tc>
          <w:tcPr>
            <w:tcW w:w="5665" w:type="dxa"/>
          </w:tcPr>
          <w:p w14:paraId="1BC18C84" w14:textId="76D89BC2" w:rsidR="00A85249" w:rsidRDefault="00A85249" w:rsidP="00A85249">
            <w:r w:rsidRPr="00BB01BF">
              <w:t>Aphasia following unspecified cerebrovascular disease</w:t>
            </w:r>
          </w:p>
        </w:tc>
      </w:tr>
      <w:tr w:rsidR="00A85249" w14:paraId="1AE15171" w14:textId="77777777" w:rsidTr="00125DFA">
        <w:tc>
          <w:tcPr>
            <w:tcW w:w="2065" w:type="dxa"/>
          </w:tcPr>
          <w:p w14:paraId="04D06568" w14:textId="77777777" w:rsidR="00A85249" w:rsidRDefault="00A85249" w:rsidP="00A85249"/>
        </w:tc>
        <w:tc>
          <w:tcPr>
            <w:tcW w:w="1620" w:type="dxa"/>
          </w:tcPr>
          <w:p w14:paraId="49CF0B91" w14:textId="6EDC48A6" w:rsidR="00A85249" w:rsidRDefault="00A85249" w:rsidP="00A85249">
            <w:r w:rsidRPr="00BB01BF">
              <w:t>43811</w:t>
            </w:r>
          </w:p>
        </w:tc>
        <w:tc>
          <w:tcPr>
            <w:tcW w:w="5665" w:type="dxa"/>
          </w:tcPr>
          <w:p w14:paraId="26FB89C7" w14:textId="13DC0D28" w:rsidR="00A85249" w:rsidRDefault="00A85249" w:rsidP="00A85249">
            <w:r w:rsidRPr="00BB01BF">
              <w:t>Aphasia as late effect of cerebrovascular disease</w:t>
            </w:r>
          </w:p>
        </w:tc>
      </w:tr>
      <w:tr w:rsidR="00A85249" w14:paraId="1C7138BA" w14:textId="77777777" w:rsidTr="00125DFA">
        <w:tc>
          <w:tcPr>
            <w:tcW w:w="2065" w:type="dxa"/>
          </w:tcPr>
          <w:p w14:paraId="38627C5F" w14:textId="77777777" w:rsidR="00A85249" w:rsidRDefault="00A85249" w:rsidP="00A85249"/>
        </w:tc>
        <w:tc>
          <w:tcPr>
            <w:tcW w:w="1620" w:type="dxa"/>
          </w:tcPr>
          <w:p w14:paraId="354A1C0F" w14:textId="7BF16CF4" w:rsidR="00A85249" w:rsidRDefault="00A85249" w:rsidP="00A85249">
            <w:r w:rsidRPr="00BB01BF">
              <w:t>LPA870</w:t>
            </w:r>
          </w:p>
        </w:tc>
        <w:tc>
          <w:tcPr>
            <w:tcW w:w="5665" w:type="dxa"/>
          </w:tcPr>
          <w:p w14:paraId="7723333A" w14:textId="77EDBA08" w:rsidR="00A85249" w:rsidRDefault="00A85249" w:rsidP="00A85249">
            <w:r w:rsidRPr="00BB01BF">
              <w:t>Aphasia-LMR 870</w:t>
            </w:r>
          </w:p>
        </w:tc>
      </w:tr>
      <w:tr w:rsidR="00A85249" w14:paraId="03BFD8EE" w14:textId="77777777" w:rsidTr="00125DFA">
        <w:tc>
          <w:tcPr>
            <w:tcW w:w="2065" w:type="dxa"/>
          </w:tcPr>
          <w:p w14:paraId="0658543F" w14:textId="77777777" w:rsidR="00A85249" w:rsidRDefault="00A85249" w:rsidP="00A85249"/>
        </w:tc>
        <w:tc>
          <w:tcPr>
            <w:tcW w:w="1620" w:type="dxa"/>
          </w:tcPr>
          <w:p w14:paraId="05A4A9B7" w14:textId="7606CC99" w:rsidR="00A85249" w:rsidRDefault="00A85249" w:rsidP="00A85249">
            <w:r w:rsidRPr="00BB01BF">
              <w:t>ICD10:R47.0</w:t>
            </w:r>
          </w:p>
        </w:tc>
        <w:tc>
          <w:tcPr>
            <w:tcW w:w="5665" w:type="dxa"/>
          </w:tcPr>
          <w:p w14:paraId="190F8722" w14:textId="7DE407FC" w:rsidR="00A85249" w:rsidRDefault="00A85249" w:rsidP="00A85249">
            <w:r w:rsidRPr="00BB01BF">
              <w:t>Dysphasia and aphasia</w:t>
            </w:r>
          </w:p>
        </w:tc>
      </w:tr>
      <w:tr w:rsidR="00A85249" w14:paraId="3D7C6BFB" w14:textId="77777777" w:rsidTr="00125DFA">
        <w:tc>
          <w:tcPr>
            <w:tcW w:w="2065" w:type="dxa"/>
          </w:tcPr>
          <w:p w14:paraId="71F1D110" w14:textId="77777777" w:rsidR="00A85249" w:rsidRDefault="00A85249" w:rsidP="00A85249"/>
        </w:tc>
        <w:tc>
          <w:tcPr>
            <w:tcW w:w="1620" w:type="dxa"/>
          </w:tcPr>
          <w:p w14:paraId="64EE5243" w14:textId="301338DF" w:rsidR="00A85249" w:rsidRDefault="00A85249" w:rsidP="00A85249">
            <w:r w:rsidRPr="00BB01BF">
              <w:t>ICD10:R47.01</w:t>
            </w:r>
          </w:p>
        </w:tc>
        <w:tc>
          <w:tcPr>
            <w:tcW w:w="5665" w:type="dxa"/>
          </w:tcPr>
          <w:p w14:paraId="25D6D37F" w14:textId="6C799342" w:rsidR="00A85249" w:rsidRDefault="00A85249" w:rsidP="00A85249">
            <w:r w:rsidRPr="00BB01BF">
              <w:t>Aphasia</w:t>
            </w:r>
          </w:p>
        </w:tc>
      </w:tr>
      <w:tr w:rsidR="00A85249" w14:paraId="0CA768CA" w14:textId="77777777" w:rsidTr="00125DFA">
        <w:tc>
          <w:tcPr>
            <w:tcW w:w="2065" w:type="dxa"/>
          </w:tcPr>
          <w:p w14:paraId="55082D86" w14:textId="77777777" w:rsidR="00A85249" w:rsidRDefault="00A85249" w:rsidP="00A85249"/>
        </w:tc>
        <w:tc>
          <w:tcPr>
            <w:tcW w:w="1620" w:type="dxa"/>
          </w:tcPr>
          <w:p w14:paraId="35C7493E" w14:textId="0F13396D" w:rsidR="00A85249" w:rsidRDefault="00A85249" w:rsidP="00A85249">
            <w:r w:rsidRPr="00BB01BF">
              <w:t>7843</w:t>
            </w:r>
          </w:p>
        </w:tc>
        <w:tc>
          <w:tcPr>
            <w:tcW w:w="5665" w:type="dxa"/>
          </w:tcPr>
          <w:p w14:paraId="3951A804" w14:textId="6F8EB42E" w:rsidR="00A85249" w:rsidRDefault="00A85249" w:rsidP="00A85249">
            <w:r w:rsidRPr="00BB01BF">
              <w:t>Aphasia</w:t>
            </w:r>
          </w:p>
        </w:tc>
      </w:tr>
      <w:tr w:rsidR="00A85249" w14:paraId="095B57DD" w14:textId="77777777" w:rsidTr="00125DFA">
        <w:tc>
          <w:tcPr>
            <w:tcW w:w="2065" w:type="dxa"/>
          </w:tcPr>
          <w:p w14:paraId="0D6BBDDD" w14:textId="6E5CE117" w:rsidR="00A85249" w:rsidRDefault="00E14224" w:rsidP="00D7628E">
            <w:r>
              <w:t>Apraxia</w:t>
            </w:r>
          </w:p>
        </w:tc>
        <w:tc>
          <w:tcPr>
            <w:tcW w:w="1620" w:type="dxa"/>
          </w:tcPr>
          <w:p w14:paraId="795F8EC3" w14:textId="77777777" w:rsidR="00A85249" w:rsidRDefault="00A85249" w:rsidP="00D7628E"/>
        </w:tc>
        <w:tc>
          <w:tcPr>
            <w:tcW w:w="5665" w:type="dxa"/>
          </w:tcPr>
          <w:p w14:paraId="61F4D9FB" w14:textId="77777777" w:rsidR="00A85249" w:rsidRDefault="00A85249" w:rsidP="00D7628E"/>
        </w:tc>
      </w:tr>
      <w:tr w:rsidR="00C76554" w14:paraId="2A78B60D" w14:textId="77777777" w:rsidTr="00125DFA">
        <w:tc>
          <w:tcPr>
            <w:tcW w:w="2065" w:type="dxa"/>
          </w:tcPr>
          <w:p w14:paraId="10467F6C" w14:textId="54878742" w:rsidR="00C76554" w:rsidRDefault="00C76554" w:rsidP="00C76554"/>
        </w:tc>
        <w:tc>
          <w:tcPr>
            <w:tcW w:w="1620" w:type="dxa"/>
          </w:tcPr>
          <w:p w14:paraId="7B93064E" w14:textId="1796DEC0" w:rsidR="00C76554" w:rsidRDefault="00C76554" w:rsidP="00C76554">
            <w:r w:rsidRPr="00D516CD">
              <w:t>43881</w:t>
            </w:r>
          </w:p>
        </w:tc>
        <w:tc>
          <w:tcPr>
            <w:tcW w:w="5665" w:type="dxa"/>
          </w:tcPr>
          <w:p w14:paraId="5265E7C1" w14:textId="11EC266C" w:rsidR="00C76554" w:rsidRDefault="00C76554" w:rsidP="00C76554">
            <w:r w:rsidRPr="00D516CD">
              <w:t>Apraxia as late effect of cerebrovascular disease</w:t>
            </w:r>
          </w:p>
        </w:tc>
      </w:tr>
      <w:tr w:rsidR="00C76554" w14:paraId="174B06DE" w14:textId="77777777" w:rsidTr="00125DFA">
        <w:tc>
          <w:tcPr>
            <w:tcW w:w="2065" w:type="dxa"/>
          </w:tcPr>
          <w:p w14:paraId="73ECC984" w14:textId="77777777" w:rsidR="00C76554" w:rsidRDefault="00C76554" w:rsidP="00C76554"/>
        </w:tc>
        <w:tc>
          <w:tcPr>
            <w:tcW w:w="1620" w:type="dxa"/>
          </w:tcPr>
          <w:p w14:paraId="5DFBC104" w14:textId="2B8AB954" w:rsidR="00C76554" w:rsidRDefault="00C76554" w:rsidP="00C76554">
            <w:r w:rsidRPr="00D516CD">
              <w:t>ICD10:I69.090</w:t>
            </w:r>
          </w:p>
        </w:tc>
        <w:tc>
          <w:tcPr>
            <w:tcW w:w="5665" w:type="dxa"/>
          </w:tcPr>
          <w:p w14:paraId="1E289E3B" w14:textId="03F498EC" w:rsidR="00C76554" w:rsidRDefault="00C76554" w:rsidP="00C76554">
            <w:r w:rsidRPr="00D516CD">
              <w:t>Apraxia following nontraumatic subarachnoid hemorrhage</w:t>
            </w:r>
          </w:p>
        </w:tc>
      </w:tr>
      <w:tr w:rsidR="00C76554" w14:paraId="4B273B1C" w14:textId="77777777" w:rsidTr="00125DFA">
        <w:tc>
          <w:tcPr>
            <w:tcW w:w="2065" w:type="dxa"/>
          </w:tcPr>
          <w:p w14:paraId="3453266D" w14:textId="77777777" w:rsidR="00C76554" w:rsidRDefault="00C76554" w:rsidP="00C76554"/>
        </w:tc>
        <w:tc>
          <w:tcPr>
            <w:tcW w:w="1620" w:type="dxa"/>
          </w:tcPr>
          <w:p w14:paraId="74F5EAC7" w14:textId="599B3B33" w:rsidR="00C76554" w:rsidRDefault="00C76554" w:rsidP="00C76554">
            <w:r w:rsidRPr="00D516CD">
              <w:t>ICD10:I69.190</w:t>
            </w:r>
          </w:p>
        </w:tc>
        <w:tc>
          <w:tcPr>
            <w:tcW w:w="5665" w:type="dxa"/>
          </w:tcPr>
          <w:p w14:paraId="193CC390" w14:textId="333AE679" w:rsidR="00C76554" w:rsidRDefault="00C76554" w:rsidP="00C76554">
            <w:r w:rsidRPr="00D516CD">
              <w:t>Apraxia following nontraumatic intracerebral hemorrhage</w:t>
            </w:r>
          </w:p>
        </w:tc>
      </w:tr>
      <w:tr w:rsidR="00C76554" w14:paraId="3065B93E" w14:textId="77777777" w:rsidTr="00125DFA">
        <w:tc>
          <w:tcPr>
            <w:tcW w:w="2065" w:type="dxa"/>
          </w:tcPr>
          <w:p w14:paraId="3B138C2C" w14:textId="77777777" w:rsidR="00C76554" w:rsidRDefault="00C76554" w:rsidP="00C76554"/>
        </w:tc>
        <w:tc>
          <w:tcPr>
            <w:tcW w:w="1620" w:type="dxa"/>
          </w:tcPr>
          <w:p w14:paraId="77F53625" w14:textId="75A88CB7" w:rsidR="00C76554" w:rsidRDefault="00C76554" w:rsidP="00C76554">
            <w:r w:rsidRPr="00D516CD">
              <w:t>ICD10:I69.290</w:t>
            </w:r>
          </w:p>
        </w:tc>
        <w:tc>
          <w:tcPr>
            <w:tcW w:w="5665" w:type="dxa"/>
          </w:tcPr>
          <w:p w14:paraId="152B1232" w14:textId="5E2B43BC" w:rsidR="00C76554" w:rsidRDefault="00C76554" w:rsidP="00C76554">
            <w:r w:rsidRPr="00D516CD">
              <w:t>Apraxia following other nontraumatic intracranial hemorrhage</w:t>
            </w:r>
          </w:p>
        </w:tc>
      </w:tr>
      <w:tr w:rsidR="00C76554" w14:paraId="64468FC7" w14:textId="77777777" w:rsidTr="00125DFA">
        <w:tc>
          <w:tcPr>
            <w:tcW w:w="2065" w:type="dxa"/>
          </w:tcPr>
          <w:p w14:paraId="49805863" w14:textId="77777777" w:rsidR="00C76554" w:rsidRDefault="00C76554" w:rsidP="00C76554"/>
        </w:tc>
        <w:tc>
          <w:tcPr>
            <w:tcW w:w="1620" w:type="dxa"/>
          </w:tcPr>
          <w:p w14:paraId="5BCBB823" w14:textId="3CD27BDB" w:rsidR="00C76554" w:rsidRDefault="00C76554" w:rsidP="00C76554">
            <w:r w:rsidRPr="00D516CD">
              <w:t>ICD10:I69.390</w:t>
            </w:r>
          </w:p>
        </w:tc>
        <w:tc>
          <w:tcPr>
            <w:tcW w:w="5665" w:type="dxa"/>
          </w:tcPr>
          <w:p w14:paraId="3163FF51" w14:textId="71E6645C" w:rsidR="00C76554" w:rsidRDefault="00C76554" w:rsidP="00C76554">
            <w:r w:rsidRPr="00D516CD">
              <w:t>Apraxia following cerebral infarction</w:t>
            </w:r>
          </w:p>
        </w:tc>
      </w:tr>
      <w:tr w:rsidR="00C76554" w14:paraId="40BF840A" w14:textId="77777777" w:rsidTr="00125DFA">
        <w:tc>
          <w:tcPr>
            <w:tcW w:w="2065" w:type="dxa"/>
          </w:tcPr>
          <w:p w14:paraId="0206BED5" w14:textId="77777777" w:rsidR="00C76554" w:rsidRDefault="00C76554" w:rsidP="00C76554"/>
        </w:tc>
        <w:tc>
          <w:tcPr>
            <w:tcW w:w="1620" w:type="dxa"/>
          </w:tcPr>
          <w:p w14:paraId="57D39651" w14:textId="2EA51B87" w:rsidR="00C76554" w:rsidRDefault="00C76554" w:rsidP="00C76554">
            <w:r w:rsidRPr="00D516CD">
              <w:t>ICD10:I69.890</w:t>
            </w:r>
          </w:p>
        </w:tc>
        <w:tc>
          <w:tcPr>
            <w:tcW w:w="5665" w:type="dxa"/>
          </w:tcPr>
          <w:p w14:paraId="6B3A9052" w14:textId="0F1DD87F" w:rsidR="00C76554" w:rsidRDefault="00C76554" w:rsidP="00C76554">
            <w:r w:rsidRPr="00D516CD">
              <w:t>Apraxia following other cerebrovascular disease</w:t>
            </w:r>
          </w:p>
        </w:tc>
      </w:tr>
      <w:tr w:rsidR="00C76554" w14:paraId="12F85A5C" w14:textId="77777777" w:rsidTr="00125DFA">
        <w:tc>
          <w:tcPr>
            <w:tcW w:w="2065" w:type="dxa"/>
          </w:tcPr>
          <w:p w14:paraId="0E393CFE" w14:textId="77777777" w:rsidR="00C76554" w:rsidRDefault="00C76554" w:rsidP="00C76554"/>
        </w:tc>
        <w:tc>
          <w:tcPr>
            <w:tcW w:w="1620" w:type="dxa"/>
          </w:tcPr>
          <w:p w14:paraId="44E58915" w14:textId="07073A6F" w:rsidR="00C76554" w:rsidRDefault="00C76554" w:rsidP="00C76554">
            <w:r w:rsidRPr="00D516CD">
              <w:t>ICD10:I69.990</w:t>
            </w:r>
          </w:p>
        </w:tc>
        <w:tc>
          <w:tcPr>
            <w:tcW w:w="5665" w:type="dxa"/>
          </w:tcPr>
          <w:p w14:paraId="34C8B5EF" w14:textId="3B5973F0" w:rsidR="00C76554" w:rsidRDefault="00C76554" w:rsidP="00C76554">
            <w:r w:rsidRPr="00D516CD">
              <w:t>Apraxia following unspecified cerebrovascular disease</w:t>
            </w:r>
          </w:p>
        </w:tc>
      </w:tr>
      <w:tr w:rsidR="00C76554" w14:paraId="4F934440" w14:textId="77777777" w:rsidTr="00125DFA">
        <w:tc>
          <w:tcPr>
            <w:tcW w:w="2065" w:type="dxa"/>
          </w:tcPr>
          <w:p w14:paraId="5CAF284D" w14:textId="77777777" w:rsidR="00C76554" w:rsidRDefault="00C76554" w:rsidP="00C76554"/>
        </w:tc>
        <w:tc>
          <w:tcPr>
            <w:tcW w:w="1620" w:type="dxa"/>
          </w:tcPr>
          <w:p w14:paraId="46AA0A9B" w14:textId="71C1A031" w:rsidR="00C76554" w:rsidRDefault="00C76554" w:rsidP="00C76554">
            <w:r w:rsidRPr="00D516CD">
              <w:t>ICD10:R48.2</w:t>
            </w:r>
          </w:p>
        </w:tc>
        <w:tc>
          <w:tcPr>
            <w:tcW w:w="5665" w:type="dxa"/>
          </w:tcPr>
          <w:p w14:paraId="0465C716" w14:textId="2C2B681F" w:rsidR="00C76554" w:rsidRDefault="00C76554" w:rsidP="00C76554">
            <w:r w:rsidRPr="00D516CD">
              <w:t>Apraxia</w:t>
            </w:r>
          </w:p>
        </w:tc>
      </w:tr>
      <w:tr w:rsidR="00C76554" w14:paraId="72EE2080" w14:textId="77777777" w:rsidTr="00125DFA">
        <w:tc>
          <w:tcPr>
            <w:tcW w:w="2065" w:type="dxa"/>
          </w:tcPr>
          <w:p w14:paraId="7F648F09" w14:textId="77777777" w:rsidR="00C76554" w:rsidRDefault="00C76554" w:rsidP="00C76554"/>
        </w:tc>
        <w:tc>
          <w:tcPr>
            <w:tcW w:w="1620" w:type="dxa"/>
          </w:tcPr>
          <w:p w14:paraId="4FD054DD" w14:textId="18462B88" w:rsidR="00C76554" w:rsidRDefault="00C76554" w:rsidP="00C76554">
            <w:r w:rsidRPr="00D516CD">
              <w:t>43881</w:t>
            </w:r>
          </w:p>
        </w:tc>
        <w:tc>
          <w:tcPr>
            <w:tcW w:w="5665" w:type="dxa"/>
          </w:tcPr>
          <w:p w14:paraId="06548139" w14:textId="5700B1B5" w:rsidR="00C76554" w:rsidRDefault="00C76554" w:rsidP="00C76554">
            <w:r w:rsidRPr="00D516CD">
              <w:t>Apraxia as late effect of cerebrovascular disease</w:t>
            </w:r>
          </w:p>
        </w:tc>
      </w:tr>
      <w:tr w:rsidR="00C76554" w14:paraId="6BEA8E28" w14:textId="77777777" w:rsidTr="00125DFA">
        <w:tc>
          <w:tcPr>
            <w:tcW w:w="2065" w:type="dxa"/>
          </w:tcPr>
          <w:p w14:paraId="3461C291" w14:textId="77777777" w:rsidR="00C76554" w:rsidRDefault="00C76554" w:rsidP="00C76554"/>
        </w:tc>
        <w:tc>
          <w:tcPr>
            <w:tcW w:w="1620" w:type="dxa"/>
          </w:tcPr>
          <w:p w14:paraId="2571F617" w14:textId="50AE5A86" w:rsidR="00C76554" w:rsidRDefault="00C76554" w:rsidP="00C76554">
            <w:r w:rsidRPr="00D516CD">
              <w:t>ICD10:I69.090</w:t>
            </w:r>
          </w:p>
        </w:tc>
        <w:tc>
          <w:tcPr>
            <w:tcW w:w="5665" w:type="dxa"/>
          </w:tcPr>
          <w:p w14:paraId="1FFA99CA" w14:textId="4BD3A47D" w:rsidR="00C76554" w:rsidRDefault="00C76554" w:rsidP="00C76554">
            <w:r w:rsidRPr="00D516CD">
              <w:t>Apraxia following nontraumatic subarachnoid hemorrhage</w:t>
            </w:r>
          </w:p>
        </w:tc>
      </w:tr>
      <w:tr w:rsidR="00C76554" w14:paraId="5A75D490" w14:textId="77777777" w:rsidTr="00125DFA">
        <w:tc>
          <w:tcPr>
            <w:tcW w:w="2065" w:type="dxa"/>
          </w:tcPr>
          <w:p w14:paraId="205C8214" w14:textId="77777777" w:rsidR="00C76554" w:rsidRDefault="00C76554" w:rsidP="00C76554"/>
        </w:tc>
        <w:tc>
          <w:tcPr>
            <w:tcW w:w="1620" w:type="dxa"/>
          </w:tcPr>
          <w:p w14:paraId="17F70253" w14:textId="115A3923" w:rsidR="00C76554" w:rsidRDefault="00C76554" w:rsidP="00C76554">
            <w:r w:rsidRPr="00D516CD">
              <w:t>ICD10:I69.190</w:t>
            </w:r>
          </w:p>
        </w:tc>
        <w:tc>
          <w:tcPr>
            <w:tcW w:w="5665" w:type="dxa"/>
          </w:tcPr>
          <w:p w14:paraId="7A20E172" w14:textId="4D4EB281" w:rsidR="00C76554" w:rsidRDefault="00C76554" w:rsidP="00C76554">
            <w:r w:rsidRPr="00D516CD">
              <w:t>Apraxia following nontraumatic intracerebral hemorrhage</w:t>
            </w:r>
          </w:p>
        </w:tc>
      </w:tr>
      <w:tr w:rsidR="00C76554" w14:paraId="04A5037E" w14:textId="77777777" w:rsidTr="00125DFA">
        <w:tc>
          <w:tcPr>
            <w:tcW w:w="2065" w:type="dxa"/>
          </w:tcPr>
          <w:p w14:paraId="756885C8" w14:textId="77777777" w:rsidR="00C76554" w:rsidRDefault="00C76554" w:rsidP="00C76554"/>
        </w:tc>
        <w:tc>
          <w:tcPr>
            <w:tcW w:w="1620" w:type="dxa"/>
          </w:tcPr>
          <w:p w14:paraId="45E131F5" w14:textId="5F22E0F1" w:rsidR="00C76554" w:rsidRDefault="00C76554" w:rsidP="00C76554">
            <w:r w:rsidRPr="00D516CD">
              <w:t>ICD10:I69.290</w:t>
            </w:r>
          </w:p>
        </w:tc>
        <w:tc>
          <w:tcPr>
            <w:tcW w:w="5665" w:type="dxa"/>
          </w:tcPr>
          <w:p w14:paraId="6B4657D9" w14:textId="581C74D6" w:rsidR="00C76554" w:rsidRDefault="00C76554" w:rsidP="00C76554">
            <w:r w:rsidRPr="00D516CD">
              <w:t>Apraxia following other nontraumatic intracranial hemorrhage</w:t>
            </w:r>
          </w:p>
        </w:tc>
      </w:tr>
      <w:tr w:rsidR="00C76554" w14:paraId="61DF2DDD" w14:textId="77777777" w:rsidTr="00125DFA">
        <w:tc>
          <w:tcPr>
            <w:tcW w:w="2065" w:type="dxa"/>
          </w:tcPr>
          <w:p w14:paraId="49839C5D" w14:textId="77777777" w:rsidR="00C76554" w:rsidRDefault="00C76554" w:rsidP="00C76554"/>
        </w:tc>
        <w:tc>
          <w:tcPr>
            <w:tcW w:w="1620" w:type="dxa"/>
          </w:tcPr>
          <w:p w14:paraId="59128056" w14:textId="56BB162D" w:rsidR="00C76554" w:rsidRDefault="00C76554" w:rsidP="00C76554">
            <w:r w:rsidRPr="00D516CD">
              <w:t>ICD10:I69.390</w:t>
            </w:r>
          </w:p>
        </w:tc>
        <w:tc>
          <w:tcPr>
            <w:tcW w:w="5665" w:type="dxa"/>
          </w:tcPr>
          <w:p w14:paraId="35D25A4E" w14:textId="624E8D6B" w:rsidR="00C76554" w:rsidRDefault="00C76554" w:rsidP="00C76554">
            <w:r w:rsidRPr="00D516CD">
              <w:t>Apraxia following cerebral infarction</w:t>
            </w:r>
          </w:p>
        </w:tc>
      </w:tr>
      <w:tr w:rsidR="00C76554" w14:paraId="3AE9DB09" w14:textId="77777777" w:rsidTr="00125DFA">
        <w:tc>
          <w:tcPr>
            <w:tcW w:w="2065" w:type="dxa"/>
          </w:tcPr>
          <w:p w14:paraId="49EF54B8" w14:textId="77777777" w:rsidR="00C76554" w:rsidRDefault="00C76554" w:rsidP="00C76554"/>
        </w:tc>
        <w:tc>
          <w:tcPr>
            <w:tcW w:w="1620" w:type="dxa"/>
          </w:tcPr>
          <w:p w14:paraId="7D920416" w14:textId="7A94303D" w:rsidR="00C76554" w:rsidRDefault="00C76554" w:rsidP="00C76554">
            <w:r w:rsidRPr="00D516CD">
              <w:t>ICD10:I69.890</w:t>
            </w:r>
          </w:p>
        </w:tc>
        <w:tc>
          <w:tcPr>
            <w:tcW w:w="5665" w:type="dxa"/>
          </w:tcPr>
          <w:p w14:paraId="65B3B9C0" w14:textId="220B835B" w:rsidR="00C76554" w:rsidRDefault="00C76554" w:rsidP="00C76554">
            <w:r w:rsidRPr="00D516CD">
              <w:t>Apraxia following other cerebrovascular disease</w:t>
            </w:r>
          </w:p>
        </w:tc>
      </w:tr>
      <w:tr w:rsidR="00C76554" w14:paraId="0E2BF8B6" w14:textId="77777777" w:rsidTr="00125DFA">
        <w:tc>
          <w:tcPr>
            <w:tcW w:w="2065" w:type="dxa"/>
          </w:tcPr>
          <w:p w14:paraId="3884AB68" w14:textId="77777777" w:rsidR="00C76554" w:rsidRDefault="00C76554" w:rsidP="00C76554"/>
        </w:tc>
        <w:tc>
          <w:tcPr>
            <w:tcW w:w="1620" w:type="dxa"/>
          </w:tcPr>
          <w:p w14:paraId="54B08507" w14:textId="2EBB02D1" w:rsidR="00C76554" w:rsidRDefault="00C76554" w:rsidP="00C76554">
            <w:r w:rsidRPr="00D516CD">
              <w:t>ICD10:I69.990</w:t>
            </w:r>
          </w:p>
        </w:tc>
        <w:tc>
          <w:tcPr>
            <w:tcW w:w="5665" w:type="dxa"/>
          </w:tcPr>
          <w:p w14:paraId="12EC4BFE" w14:textId="5767CDB6" w:rsidR="00C76554" w:rsidRDefault="00C76554" w:rsidP="00C76554">
            <w:r w:rsidRPr="00D516CD">
              <w:t>Apraxia following unspecified cerebrovascular disease</w:t>
            </w:r>
          </w:p>
        </w:tc>
      </w:tr>
      <w:tr w:rsidR="00C76554" w14:paraId="272D1201" w14:textId="77777777" w:rsidTr="00125DFA">
        <w:tc>
          <w:tcPr>
            <w:tcW w:w="2065" w:type="dxa"/>
          </w:tcPr>
          <w:p w14:paraId="47F122C0" w14:textId="77777777" w:rsidR="00C76554" w:rsidRDefault="00C76554" w:rsidP="00C76554"/>
        </w:tc>
        <w:tc>
          <w:tcPr>
            <w:tcW w:w="1620" w:type="dxa"/>
          </w:tcPr>
          <w:p w14:paraId="08CF0847" w14:textId="444BAB63" w:rsidR="00C76554" w:rsidRDefault="00C76554" w:rsidP="00C76554">
            <w:r w:rsidRPr="00D516CD">
              <w:t>ICD10:R48.2</w:t>
            </w:r>
          </w:p>
        </w:tc>
        <w:tc>
          <w:tcPr>
            <w:tcW w:w="5665" w:type="dxa"/>
          </w:tcPr>
          <w:p w14:paraId="097D4E2F" w14:textId="25FAE0DD" w:rsidR="00C76554" w:rsidRDefault="00C76554" w:rsidP="00C76554">
            <w:r w:rsidRPr="00D516CD">
              <w:t>Apraxia</w:t>
            </w:r>
          </w:p>
        </w:tc>
      </w:tr>
      <w:tr w:rsidR="00C76554" w14:paraId="6E2A3643" w14:textId="77777777" w:rsidTr="00125DFA">
        <w:tc>
          <w:tcPr>
            <w:tcW w:w="2065" w:type="dxa"/>
          </w:tcPr>
          <w:p w14:paraId="07187B4C" w14:textId="74992235" w:rsidR="00C76554" w:rsidRDefault="00613CF7" w:rsidP="00C76554">
            <w:r>
              <w:t>Agraphia</w:t>
            </w:r>
          </w:p>
        </w:tc>
        <w:tc>
          <w:tcPr>
            <w:tcW w:w="1620" w:type="dxa"/>
          </w:tcPr>
          <w:p w14:paraId="513EB84C" w14:textId="5976C6E1" w:rsidR="00C76554" w:rsidRDefault="00C76554" w:rsidP="00C76554"/>
        </w:tc>
        <w:tc>
          <w:tcPr>
            <w:tcW w:w="5665" w:type="dxa"/>
          </w:tcPr>
          <w:p w14:paraId="6E312375" w14:textId="3C45B67E" w:rsidR="00C76554" w:rsidRDefault="00C76554" w:rsidP="00C76554"/>
        </w:tc>
      </w:tr>
      <w:tr w:rsidR="00CA17F2" w14:paraId="07FCDE12" w14:textId="77777777" w:rsidTr="00125DFA">
        <w:tc>
          <w:tcPr>
            <w:tcW w:w="2065" w:type="dxa"/>
          </w:tcPr>
          <w:p w14:paraId="6470A4CB" w14:textId="77777777" w:rsidR="00CA17F2" w:rsidRDefault="00CA17F2" w:rsidP="00CA17F2"/>
        </w:tc>
        <w:tc>
          <w:tcPr>
            <w:tcW w:w="1620" w:type="dxa"/>
          </w:tcPr>
          <w:p w14:paraId="506EF4B5" w14:textId="7DC60556" w:rsidR="00CA17F2" w:rsidRDefault="00CA17F2" w:rsidP="00CA17F2">
            <w:r w:rsidRPr="00F15CC7">
              <w:t>ICD10:R48</w:t>
            </w:r>
          </w:p>
        </w:tc>
        <w:tc>
          <w:tcPr>
            <w:tcW w:w="5665" w:type="dxa"/>
          </w:tcPr>
          <w:p w14:paraId="4BAEB259" w14:textId="30C7A5C3" w:rsidR="00CA17F2" w:rsidRDefault="00CA17F2" w:rsidP="00CA17F2">
            <w:r w:rsidRPr="00F15CC7">
              <w:t>Dyslexia and other symbolic dysfunctions, not elsewhere classified</w:t>
            </w:r>
          </w:p>
        </w:tc>
      </w:tr>
      <w:tr w:rsidR="00CA17F2" w14:paraId="6A30C704" w14:textId="77777777" w:rsidTr="00125DFA">
        <w:tc>
          <w:tcPr>
            <w:tcW w:w="2065" w:type="dxa"/>
          </w:tcPr>
          <w:p w14:paraId="35B5DFCF" w14:textId="77777777" w:rsidR="00CA17F2" w:rsidRDefault="00CA17F2" w:rsidP="00CA17F2"/>
        </w:tc>
        <w:tc>
          <w:tcPr>
            <w:tcW w:w="1620" w:type="dxa"/>
          </w:tcPr>
          <w:p w14:paraId="1D57D6E0" w14:textId="762EE481" w:rsidR="00CA17F2" w:rsidRDefault="00CA17F2" w:rsidP="00CA17F2">
            <w:r w:rsidRPr="00F15CC7">
              <w:t>ICD10:R48.8</w:t>
            </w:r>
          </w:p>
        </w:tc>
        <w:tc>
          <w:tcPr>
            <w:tcW w:w="5665" w:type="dxa"/>
          </w:tcPr>
          <w:p w14:paraId="4DDB1E93" w14:textId="000131B0" w:rsidR="00CA17F2" w:rsidRDefault="00CA17F2" w:rsidP="00CA17F2">
            <w:r w:rsidRPr="00F15CC7">
              <w:t>Other symbolic dysfunctions</w:t>
            </w:r>
          </w:p>
        </w:tc>
      </w:tr>
      <w:tr w:rsidR="00A85249" w14:paraId="79B29B5F" w14:textId="77777777" w:rsidTr="00125DFA">
        <w:tc>
          <w:tcPr>
            <w:tcW w:w="2065" w:type="dxa"/>
          </w:tcPr>
          <w:p w14:paraId="54FC88D5" w14:textId="65247F83" w:rsidR="00A85249" w:rsidRDefault="00613CF7" w:rsidP="00D7628E">
            <w:r>
              <w:t>Ataxia</w:t>
            </w:r>
          </w:p>
        </w:tc>
        <w:tc>
          <w:tcPr>
            <w:tcW w:w="1620" w:type="dxa"/>
          </w:tcPr>
          <w:p w14:paraId="771A2C2A" w14:textId="77777777" w:rsidR="00A85249" w:rsidRDefault="00A85249" w:rsidP="00D7628E"/>
        </w:tc>
        <w:tc>
          <w:tcPr>
            <w:tcW w:w="5665" w:type="dxa"/>
          </w:tcPr>
          <w:p w14:paraId="421D50D4" w14:textId="77777777" w:rsidR="00A85249" w:rsidRDefault="00A85249" w:rsidP="00D7628E"/>
        </w:tc>
      </w:tr>
      <w:tr w:rsidR="00C16E55" w14:paraId="51A14455" w14:textId="77777777" w:rsidTr="00125DFA">
        <w:tc>
          <w:tcPr>
            <w:tcW w:w="2065" w:type="dxa"/>
          </w:tcPr>
          <w:p w14:paraId="53FF7ADB" w14:textId="77777777" w:rsidR="00C16E55" w:rsidRDefault="00C16E55" w:rsidP="00C16E55"/>
        </w:tc>
        <w:tc>
          <w:tcPr>
            <w:tcW w:w="1620" w:type="dxa"/>
          </w:tcPr>
          <w:p w14:paraId="0B18FA67" w14:textId="4DB31A2B" w:rsidR="00C16E55" w:rsidRDefault="00C16E55" w:rsidP="00C16E55">
            <w:r w:rsidRPr="00C227C6">
              <w:t>3340</w:t>
            </w:r>
          </w:p>
        </w:tc>
        <w:tc>
          <w:tcPr>
            <w:tcW w:w="5665" w:type="dxa"/>
          </w:tcPr>
          <w:p w14:paraId="584B08E6" w14:textId="6AFFBB6F" w:rsidR="00C16E55" w:rsidRDefault="00C16E55" w:rsidP="00C16E55">
            <w:r w:rsidRPr="00C227C6">
              <w:t>Friedreich's ataxia</w:t>
            </w:r>
          </w:p>
        </w:tc>
      </w:tr>
      <w:tr w:rsidR="00C16E55" w14:paraId="41E6A107" w14:textId="77777777" w:rsidTr="00125DFA">
        <w:tc>
          <w:tcPr>
            <w:tcW w:w="2065" w:type="dxa"/>
          </w:tcPr>
          <w:p w14:paraId="32C7567C" w14:textId="77777777" w:rsidR="00C16E55" w:rsidRDefault="00C16E55" w:rsidP="00C16E55"/>
        </w:tc>
        <w:tc>
          <w:tcPr>
            <w:tcW w:w="1620" w:type="dxa"/>
          </w:tcPr>
          <w:p w14:paraId="244D9237" w14:textId="6FC68D07" w:rsidR="00C16E55" w:rsidRDefault="00C16E55" w:rsidP="00C16E55">
            <w:r w:rsidRPr="00C227C6">
              <w:t>3343</w:t>
            </w:r>
          </w:p>
        </w:tc>
        <w:tc>
          <w:tcPr>
            <w:tcW w:w="5665" w:type="dxa"/>
          </w:tcPr>
          <w:p w14:paraId="4EEF002D" w14:textId="2F1D418D" w:rsidR="00C16E55" w:rsidRDefault="00C16E55" w:rsidP="00C16E55">
            <w:proofErr w:type="gramStart"/>
            <w:r w:rsidRPr="00C227C6">
              <w:t>Other</w:t>
            </w:r>
            <w:proofErr w:type="gramEnd"/>
            <w:r w:rsidRPr="00C227C6">
              <w:t xml:space="preserve"> cerebellar ataxia</w:t>
            </w:r>
          </w:p>
        </w:tc>
      </w:tr>
      <w:tr w:rsidR="00C16E55" w14:paraId="60F5236D" w14:textId="77777777" w:rsidTr="00125DFA">
        <w:tc>
          <w:tcPr>
            <w:tcW w:w="2065" w:type="dxa"/>
          </w:tcPr>
          <w:p w14:paraId="47BC6BD9" w14:textId="77777777" w:rsidR="00C16E55" w:rsidRDefault="00C16E55" w:rsidP="00C16E55"/>
        </w:tc>
        <w:tc>
          <w:tcPr>
            <w:tcW w:w="1620" w:type="dxa"/>
          </w:tcPr>
          <w:p w14:paraId="228249A9" w14:textId="10688961" w:rsidR="00C16E55" w:rsidRDefault="00C16E55" w:rsidP="00C16E55">
            <w:r w:rsidRPr="00C227C6">
              <w:t>3344</w:t>
            </w:r>
          </w:p>
        </w:tc>
        <w:tc>
          <w:tcPr>
            <w:tcW w:w="5665" w:type="dxa"/>
          </w:tcPr>
          <w:p w14:paraId="7B50AC76" w14:textId="156B08D6" w:rsidR="00C16E55" w:rsidRDefault="00C16E55" w:rsidP="00C16E55">
            <w:r w:rsidRPr="00C227C6">
              <w:t>Cerebellar ataxia in diseases classified elsewhere</w:t>
            </w:r>
          </w:p>
        </w:tc>
      </w:tr>
      <w:tr w:rsidR="00C16E55" w14:paraId="674736F5" w14:textId="77777777" w:rsidTr="00125DFA">
        <w:tc>
          <w:tcPr>
            <w:tcW w:w="2065" w:type="dxa"/>
          </w:tcPr>
          <w:p w14:paraId="375CF07A" w14:textId="77777777" w:rsidR="00C16E55" w:rsidRDefault="00C16E55" w:rsidP="00C16E55"/>
        </w:tc>
        <w:tc>
          <w:tcPr>
            <w:tcW w:w="1620" w:type="dxa"/>
          </w:tcPr>
          <w:p w14:paraId="03825709" w14:textId="463EAEDE" w:rsidR="00C16E55" w:rsidRDefault="00C16E55" w:rsidP="00C16E55">
            <w:r w:rsidRPr="00C227C6">
              <w:t>43884</w:t>
            </w:r>
          </w:p>
        </w:tc>
        <w:tc>
          <w:tcPr>
            <w:tcW w:w="5665" w:type="dxa"/>
          </w:tcPr>
          <w:p w14:paraId="3A519829" w14:textId="6DC74C2B" w:rsidR="00C16E55" w:rsidRDefault="00C16E55" w:rsidP="00C16E55">
            <w:r w:rsidRPr="00C227C6">
              <w:t>Ataxia as late effect of cerebrovascular disease</w:t>
            </w:r>
          </w:p>
        </w:tc>
      </w:tr>
      <w:tr w:rsidR="00C16E55" w14:paraId="01E0284B" w14:textId="77777777" w:rsidTr="00125DFA">
        <w:tc>
          <w:tcPr>
            <w:tcW w:w="2065" w:type="dxa"/>
          </w:tcPr>
          <w:p w14:paraId="32143B95" w14:textId="77777777" w:rsidR="00C16E55" w:rsidRDefault="00C16E55" w:rsidP="00C16E55"/>
        </w:tc>
        <w:tc>
          <w:tcPr>
            <w:tcW w:w="1620" w:type="dxa"/>
          </w:tcPr>
          <w:p w14:paraId="4D3E9028" w14:textId="11C1FF71" w:rsidR="00C16E55" w:rsidRDefault="00C16E55" w:rsidP="00C16E55">
            <w:r w:rsidRPr="00C227C6">
              <w:t>ICD10:G11</w:t>
            </w:r>
          </w:p>
        </w:tc>
        <w:tc>
          <w:tcPr>
            <w:tcW w:w="5665" w:type="dxa"/>
          </w:tcPr>
          <w:p w14:paraId="742D1DE1" w14:textId="5A71423A" w:rsidR="00C16E55" w:rsidRDefault="00C16E55" w:rsidP="00C16E55">
            <w:r w:rsidRPr="00C227C6">
              <w:t>Hereditary ataxia</w:t>
            </w:r>
          </w:p>
        </w:tc>
      </w:tr>
      <w:tr w:rsidR="00C16E55" w14:paraId="16809AC2" w14:textId="77777777" w:rsidTr="00125DFA">
        <w:tc>
          <w:tcPr>
            <w:tcW w:w="2065" w:type="dxa"/>
          </w:tcPr>
          <w:p w14:paraId="0F7679ED" w14:textId="77777777" w:rsidR="00C16E55" w:rsidRDefault="00C16E55" w:rsidP="00C16E55"/>
        </w:tc>
        <w:tc>
          <w:tcPr>
            <w:tcW w:w="1620" w:type="dxa"/>
          </w:tcPr>
          <w:p w14:paraId="4F3020D0" w14:textId="4606A368" w:rsidR="00C16E55" w:rsidRDefault="00C16E55" w:rsidP="00C16E55">
            <w:r w:rsidRPr="00C227C6">
              <w:t>ICD10:G11.0</w:t>
            </w:r>
          </w:p>
        </w:tc>
        <w:tc>
          <w:tcPr>
            <w:tcW w:w="5665" w:type="dxa"/>
          </w:tcPr>
          <w:p w14:paraId="0467A063" w14:textId="07B79BAF" w:rsidR="00C16E55" w:rsidRDefault="00C16E55" w:rsidP="00C16E55">
            <w:r w:rsidRPr="00C227C6">
              <w:t>Congenital nonprogressive ataxia</w:t>
            </w:r>
          </w:p>
        </w:tc>
      </w:tr>
      <w:tr w:rsidR="00C16E55" w14:paraId="40478DBF" w14:textId="77777777" w:rsidTr="00125DFA">
        <w:tc>
          <w:tcPr>
            <w:tcW w:w="2065" w:type="dxa"/>
          </w:tcPr>
          <w:p w14:paraId="2F0636A1" w14:textId="77777777" w:rsidR="00C16E55" w:rsidRDefault="00C16E55" w:rsidP="00C16E55"/>
        </w:tc>
        <w:tc>
          <w:tcPr>
            <w:tcW w:w="1620" w:type="dxa"/>
          </w:tcPr>
          <w:p w14:paraId="1C6A94F5" w14:textId="29DC4651" w:rsidR="00C16E55" w:rsidRDefault="00C16E55" w:rsidP="00C16E55">
            <w:r w:rsidRPr="00C227C6">
              <w:t>ICD10:G11.1</w:t>
            </w:r>
          </w:p>
        </w:tc>
        <w:tc>
          <w:tcPr>
            <w:tcW w:w="5665" w:type="dxa"/>
          </w:tcPr>
          <w:p w14:paraId="3FE14602" w14:textId="02825EAE" w:rsidR="00C16E55" w:rsidRDefault="00C16E55" w:rsidP="00C16E55">
            <w:r w:rsidRPr="00C227C6">
              <w:t>Early-onset cerebellar ataxia</w:t>
            </w:r>
          </w:p>
        </w:tc>
      </w:tr>
      <w:tr w:rsidR="00C16E55" w14:paraId="7EFE617F" w14:textId="77777777" w:rsidTr="00125DFA">
        <w:tc>
          <w:tcPr>
            <w:tcW w:w="2065" w:type="dxa"/>
          </w:tcPr>
          <w:p w14:paraId="1415BC1F" w14:textId="77777777" w:rsidR="00C16E55" w:rsidRDefault="00C16E55" w:rsidP="00C16E55"/>
        </w:tc>
        <w:tc>
          <w:tcPr>
            <w:tcW w:w="1620" w:type="dxa"/>
          </w:tcPr>
          <w:p w14:paraId="20DE9BAC" w14:textId="5E76F71A" w:rsidR="00C16E55" w:rsidRDefault="00C16E55" w:rsidP="00C16E55">
            <w:r w:rsidRPr="00C227C6">
              <w:t>ICD10:G11.2</w:t>
            </w:r>
          </w:p>
        </w:tc>
        <w:tc>
          <w:tcPr>
            <w:tcW w:w="5665" w:type="dxa"/>
          </w:tcPr>
          <w:p w14:paraId="1706E7FC" w14:textId="14F27BA3" w:rsidR="00C16E55" w:rsidRDefault="00C16E55" w:rsidP="00C16E55">
            <w:r w:rsidRPr="00C227C6">
              <w:t>Late-onset cerebellar ataxia</w:t>
            </w:r>
          </w:p>
        </w:tc>
      </w:tr>
      <w:tr w:rsidR="00C16E55" w14:paraId="3B1625C6" w14:textId="77777777" w:rsidTr="00125DFA">
        <w:tc>
          <w:tcPr>
            <w:tcW w:w="2065" w:type="dxa"/>
          </w:tcPr>
          <w:p w14:paraId="7FEF32C1" w14:textId="77777777" w:rsidR="00C16E55" w:rsidRDefault="00C16E55" w:rsidP="00C16E55"/>
        </w:tc>
        <w:tc>
          <w:tcPr>
            <w:tcW w:w="1620" w:type="dxa"/>
          </w:tcPr>
          <w:p w14:paraId="167B0C6E" w14:textId="357DE8DE" w:rsidR="00C16E55" w:rsidRDefault="00C16E55" w:rsidP="00C16E55">
            <w:r w:rsidRPr="00C227C6">
              <w:t>ICD10:G11.3</w:t>
            </w:r>
          </w:p>
        </w:tc>
        <w:tc>
          <w:tcPr>
            <w:tcW w:w="5665" w:type="dxa"/>
          </w:tcPr>
          <w:p w14:paraId="0998843F" w14:textId="3A5B5F85" w:rsidR="00C16E55" w:rsidRDefault="00C16E55" w:rsidP="00C16E55">
            <w:r w:rsidRPr="00C227C6">
              <w:t xml:space="preserve">Cerebellar ataxia with defective </w:t>
            </w:r>
            <w:proofErr w:type="spellStart"/>
            <w:r w:rsidRPr="00C227C6">
              <w:t>dna</w:t>
            </w:r>
            <w:proofErr w:type="spellEnd"/>
            <w:r w:rsidRPr="00C227C6">
              <w:t xml:space="preserve"> repair</w:t>
            </w:r>
          </w:p>
        </w:tc>
      </w:tr>
      <w:tr w:rsidR="00C16E55" w14:paraId="55C234AC" w14:textId="77777777" w:rsidTr="00125DFA">
        <w:tc>
          <w:tcPr>
            <w:tcW w:w="2065" w:type="dxa"/>
          </w:tcPr>
          <w:p w14:paraId="5BB4024E" w14:textId="77777777" w:rsidR="00C16E55" w:rsidRDefault="00C16E55" w:rsidP="00C16E55"/>
        </w:tc>
        <w:tc>
          <w:tcPr>
            <w:tcW w:w="1620" w:type="dxa"/>
          </w:tcPr>
          <w:p w14:paraId="23C96153" w14:textId="5E6C471C" w:rsidR="00C16E55" w:rsidRDefault="00C16E55" w:rsidP="00C16E55">
            <w:r w:rsidRPr="00C227C6">
              <w:t>ICD10:G11.8</w:t>
            </w:r>
          </w:p>
        </w:tc>
        <w:tc>
          <w:tcPr>
            <w:tcW w:w="5665" w:type="dxa"/>
          </w:tcPr>
          <w:p w14:paraId="7FA771B5" w14:textId="7AF0D62F" w:rsidR="00C16E55" w:rsidRDefault="00C16E55" w:rsidP="00C16E55">
            <w:r w:rsidRPr="00C227C6">
              <w:t>Other hereditary ataxias</w:t>
            </w:r>
          </w:p>
        </w:tc>
      </w:tr>
      <w:tr w:rsidR="00C16E55" w14:paraId="0660DD22" w14:textId="77777777" w:rsidTr="00125DFA">
        <w:tc>
          <w:tcPr>
            <w:tcW w:w="2065" w:type="dxa"/>
          </w:tcPr>
          <w:p w14:paraId="166B9782" w14:textId="77777777" w:rsidR="00C16E55" w:rsidRDefault="00C16E55" w:rsidP="00C16E55"/>
        </w:tc>
        <w:tc>
          <w:tcPr>
            <w:tcW w:w="1620" w:type="dxa"/>
          </w:tcPr>
          <w:p w14:paraId="38A014B8" w14:textId="0455C130" w:rsidR="00C16E55" w:rsidRDefault="00C16E55" w:rsidP="00C16E55">
            <w:r w:rsidRPr="00C227C6">
              <w:t>ICD10:G11.9</w:t>
            </w:r>
          </w:p>
        </w:tc>
        <w:tc>
          <w:tcPr>
            <w:tcW w:w="5665" w:type="dxa"/>
          </w:tcPr>
          <w:p w14:paraId="70479D0D" w14:textId="68E10881" w:rsidR="00C16E55" w:rsidRDefault="00C16E55" w:rsidP="00C16E55">
            <w:r w:rsidRPr="00C227C6">
              <w:t>Hereditary ataxia, unspecified</w:t>
            </w:r>
          </w:p>
        </w:tc>
      </w:tr>
      <w:tr w:rsidR="00C16E55" w14:paraId="62C4919A" w14:textId="77777777" w:rsidTr="00125DFA">
        <w:tc>
          <w:tcPr>
            <w:tcW w:w="2065" w:type="dxa"/>
          </w:tcPr>
          <w:p w14:paraId="4D1019EC" w14:textId="77777777" w:rsidR="00C16E55" w:rsidRDefault="00C16E55" w:rsidP="00C16E55"/>
        </w:tc>
        <w:tc>
          <w:tcPr>
            <w:tcW w:w="1620" w:type="dxa"/>
          </w:tcPr>
          <w:p w14:paraId="7DBF51E4" w14:textId="1C10344D" w:rsidR="00C16E55" w:rsidRDefault="00C16E55" w:rsidP="00C16E55">
            <w:r w:rsidRPr="00C227C6">
              <w:t>ICD10:G32.81</w:t>
            </w:r>
          </w:p>
        </w:tc>
        <w:tc>
          <w:tcPr>
            <w:tcW w:w="5665" w:type="dxa"/>
          </w:tcPr>
          <w:p w14:paraId="2FB58BE5" w14:textId="34B335FB" w:rsidR="00C16E55" w:rsidRDefault="00C16E55" w:rsidP="00C16E55">
            <w:r w:rsidRPr="00C227C6">
              <w:t>Cerebellar ataxia in diseases classified elsewhere</w:t>
            </w:r>
          </w:p>
        </w:tc>
      </w:tr>
      <w:tr w:rsidR="00C16E55" w14:paraId="777A14EF" w14:textId="77777777" w:rsidTr="00125DFA">
        <w:tc>
          <w:tcPr>
            <w:tcW w:w="2065" w:type="dxa"/>
          </w:tcPr>
          <w:p w14:paraId="2A12B0BD" w14:textId="77777777" w:rsidR="00C16E55" w:rsidRDefault="00C16E55" w:rsidP="00C16E55"/>
        </w:tc>
        <w:tc>
          <w:tcPr>
            <w:tcW w:w="1620" w:type="dxa"/>
          </w:tcPr>
          <w:p w14:paraId="2A131CCD" w14:textId="5A2AA703" w:rsidR="00C16E55" w:rsidRDefault="00C16E55" w:rsidP="00C16E55">
            <w:r w:rsidRPr="00C227C6">
              <w:t>ICD10:G60.2</w:t>
            </w:r>
          </w:p>
        </w:tc>
        <w:tc>
          <w:tcPr>
            <w:tcW w:w="5665" w:type="dxa"/>
          </w:tcPr>
          <w:p w14:paraId="3A44ABA8" w14:textId="31560D36" w:rsidR="00C16E55" w:rsidRDefault="00C16E55" w:rsidP="00C16E55">
            <w:r w:rsidRPr="00C227C6">
              <w:t>Neuropathy in association with hereditary ataxia</w:t>
            </w:r>
          </w:p>
        </w:tc>
      </w:tr>
      <w:tr w:rsidR="00C16E55" w14:paraId="09ABD15E" w14:textId="77777777" w:rsidTr="00125DFA">
        <w:tc>
          <w:tcPr>
            <w:tcW w:w="2065" w:type="dxa"/>
          </w:tcPr>
          <w:p w14:paraId="21820AEA" w14:textId="77777777" w:rsidR="00C16E55" w:rsidRDefault="00C16E55" w:rsidP="00C16E55"/>
        </w:tc>
        <w:tc>
          <w:tcPr>
            <w:tcW w:w="1620" w:type="dxa"/>
          </w:tcPr>
          <w:p w14:paraId="14E970AD" w14:textId="4D459267" w:rsidR="00C16E55" w:rsidRDefault="00C16E55" w:rsidP="00C16E55">
            <w:r w:rsidRPr="00C227C6">
              <w:t>ICD10:I69.093</w:t>
            </w:r>
          </w:p>
        </w:tc>
        <w:tc>
          <w:tcPr>
            <w:tcW w:w="5665" w:type="dxa"/>
          </w:tcPr>
          <w:p w14:paraId="5A946321" w14:textId="010E65B2" w:rsidR="00C16E55" w:rsidRDefault="00C16E55" w:rsidP="00C16E55">
            <w:r w:rsidRPr="00C227C6">
              <w:t>Ataxia following nontraumatic subarachnoid hemorrhage</w:t>
            </w:r>
          </w:p>
        </w:tc>
      </w:tr>
      <w:tr w:rsidR="00C16E55" w14:paraId="4B54DF5C" w14:textId="77777777" w:rsidTr="00125DFA">
        <w:tc>
          <w:tcPr>
            <w:tcW w:w="2065" w:type="dxa"/>
          </w:tcPr>
          <w:p w14:paraId="1F8BB79A" w14:textId="77777777" w:rsidR="00C16E55" w:rsidRDefault="00C16E55" w:rsidP="00C16E55"/>
        </w:tc>
        <w:tc>
          <w:tcPr>
            <w:tcW w:w="1620" w:type="dxa"/>
          </w:tcPr>
          <w:p w14:paraId="4E0F481D" w14:textId="205FFCD6" w:rsidR="00C16E55" w:rsidRDefault="00C16E55" w:rsidP="00C16E55">
            <w:r w:rsidRPr="00C227C6">
              <w:t>ICD10:I69.193</w:t>
            </w:r>
          </w:p>
        </w:tc>
        <w:tc>
          <w:tcPr>
            <w:tcW w:w="5665" w:type="dxa"/>
          </w:tcPr>
          <w:p w14:paraId="3B4E7114" w14:textId="1D7366CD" w:rsidR="00C16E55" w:rsidRDefault="00C16E55" w:rsidP="00C16E55">
            <w:r w:rsidRPr="00C227C6">
              <w:t>Ataxia following nontraumatic intracerebral hemorrhage</w:t>
            </w:r>
          </w:p>
        </w:tc>
      </w:tr>
      <w:tr w:rsidR="00C16E55" w14:paraId="4D8D5088" w14:textId="77777777" w:rsidTr="00125DFA">
        <w:tc>
          <w:tcPr>
            <w:tcW w:w="2065" w:type="dxa"/>
          </w:tcPr>
          <w:p w14:paraId="1209B71F" w14:textId="77777777" w:rsidR="00C16E55" w:rsidRDefault="00C16E55" w:rsidP="00C16E55"/>
        </w:tc>
        <w:tc>
          <w:tcPr>
            <w:tcW w:w="1620" w:type="dxa"/>
          </w:tcPr>
          <w:p w14:paraId="19C2ECEB" w14:textId="6F3B8945" w:rsidR="00C16E55" w:rsidRDefault="00C16E55" w:rsidP="00C16E55">
            <w:r w:rsidRPr="00C227C6">
              <w:t>ICD10:I69.293</w:t>
            </w:r>
          </w:p>
        </w:tc>
        <w:tc>
          <w:tcPr>
            <w:tcW w:w="5665" w:type="dxa"/>
          </w:tcPr>
          <w:p w14:paraId="66079FE0" w14:textId="5A0E0680" w:rsidR="00C16E55" w:rsidRDefault="00C16E55" w:rsidP="00C16E55">
            <w:r w:rsidRPr="00C227C6">
              <w:t>Ataxia following other nontraumatic intracranial hemorrhage</w:t>
            </w:r>
          </w:p>
        </w:tc>
      </w:tr>
      <w:tr w:rsidR="00C16E55" w14:paraId="7C534FB2" w14:textId="77777777" w:rsidTr="00125DFA">
        <w:tc>
          <w:tcPr>
            <w:tcW w:w="2065" w:type="dxa"/>
          </w:tcPr>
          <w:p w14:paraId="2450799A" w14:textId="77777777" w:rsidR="00C16E55" w:rsidRDefault="00C16E55" w:rsidP="00C16E55"/>
        </w:tc>
        <w:tc>
          <w:tcPr>
            <w:tcW w:w="1620" w:type="dxa"/>
          </w:tcPr>
          <w:p w14:paraId="3E55D513" w14:textId="671C4A6B" w:rsidR="00C16E55" w:rsidRDefault="00C16E55" w:rsidP="00C16E55">
            <w:r w:rsidRPr="00C227C6">
              <w:t>ICD10:I69.393</w:t>
            </w:r>
          </w:p>
        </w:tc>
        <w:tc>
          <w:tcPr>
            <w:tcW w:w="5665" w:type="dxa"/>
          </w:tcPr>
          <w:p w14:paraId="7DDC025B" w14:textId="435FD69E" w:rsidR="00C16E55" w:rsidRDefault="00C16E55" w:rsidP="00C16E55">
            <w:r w:rsidRPr="00C227C6">
              <w:t>Ataxia following cerebral infarction</w:t>
            </w:r>
          </w:p>
        </w:tc>
      </w:tr>
      <w:tr w:rsidR="00C16E55" w14:paraId="01F02C0F" w14:textId="77777777" w:rsidTr="00125DFA">
        <w:tc>
          <w:tcPr>
            <w:tcW w:w="2065" w:type="dxa"/>
          </w:tcPr>
          <w:p w14:paraId="23255C92" w14:textId="77777777" w:rsidR="00C16E55" w:rsidRDefault="00C16E55" w:rsidP="00C16E55"/>
        </w:tc>
        <w:tc>
          <w:tcPr>
            <w:tcW w:w="1620" w:type="dxa"/>
          </w:tcPr>
          <w:p w14:paraId="6B5D1F15" w14:textId="4EB94CE1" w:rsidR="00C16E55" w:rsidRDefault="00C16E55" w:rsidP="00C16E55">
            <w:r w:rsidRPr="00C227C6">
              <w:t>ICD10:I69.893</w:t>
            </w:r>
          </w:p>
        </w:tc>
        <w:tc>
          <w:tcPr>
            <w:tcW w:w="5665" w:type="dxa"/>
          </w:tcPr>
          <w:p w14:paraId="6E7E64DC" w14:textId="35C739A4" w:rsidR="00C16E55" w:rsidRDefault="00C16E55" w:rsidP="00C16E55">
            <w:r w:rsidRPr="00C227C6">
              <w:t>Ataxia following other cerebrovascular disease</w:t>
            </w:r>
          </w:p>
        </w:tc>
      </w:tr>
      <w:tr w:rsidR="00C16E55" w14:paraId="69FCEB43" w14:textId="77777777" w:rsidTr="00125DFA">
        <w:tc>
          <w:tcPr>
            <w:tcW w:w="2065" w:type="dxa"/>
          </w:tcPr>
          <w:p w14:paraId="75D6F0B8" w14:textId="77777777" w:rsidR="00C16E55" w:rsidRDefault="00C16E55" w:rsidP="00C16E55"/>
        </w:tc>
        <w:tc>
          <w:tcPr>
            <w:tcW w:w="1620" w:type="dxa"/>
          </w:tcPr>
          <w:p w14:paraId="51DDC8AB" w14:textId="36FB239E" w:rsidR="00C16E55" w:rsidRDefault="00C16E55" w:rsidP="00C16E55">
            <w:r w:rsidRPr="00C227C6">
              <w:t>ICD10:I69.993</w:t>
            </w:r>
          </w:p>
        </w:tc>
        <w:tc>
          <w:tcPr>
            <w:tcW w:w="5665" w:type="dxa"/>
          </w:tcPr>
          <w:p w14:paraId="44682269" w14:textId="5B923279" w:rsidR="00C16E55" w:rsidRDefault="00C16E55" w:rsidP="00C16E55">
            <w:r w:rsidRPr="00C227C6">
              <w:t>Ataxia following unspecified cerebrovascular disease</w:t>
            </w:r>
          </w:p>
        </w:tc>
      </w:tr>
      <w:tr w:rsidR="00C16E55" w14:paraId="684D9F2F" w14:textId="77777777" w:rsidTr="00125DFA">
        <w:tc>
          <w:tcPr>
            <w:tcW w:w="2065" w:type="dxa"/>
          </w:tcPr>
          <w:p w14:paraId="26DA505E" w14:textId="77777777" w:rsidR="00C16E55" w:rsidRDefault="00C16E55" w:rsidP="00C16E55"/>
        </w:tc>
        <w:tc>
          <w:tcPr>
            <w:tcW w:w="1620" w:type="dxa"/>
          </w:tcPr>
          <w:p w14:paraId="2049F6A0" w14:textId="12A73024" w:rsidR="00C16E55" w:rsidRDefault="00C16E55" w:rsidP="00C16E55">
            <w:r w:rsidRPr="00C227C6">
              <w:t>ICD10:R27.0</w:t>
            </w:r>
          </w:p>
        </w:tc>
        <w:tc>
          <w:tcPr>
            <w:tcW w:w="5665" w:type="dxa"/>
          </w:tcPr>
          <w:p w14:paraId="50870EBF" w14:textId="32EE82EF" w:rsidR="00C16E55" w:rsidRDefault="00C16E55" w:rsidP="00C16E55">
            <w:r w:rsidRPr="00C227C6">
              <w:t>Ataxia, unspecified</w:t>
            </w:r>
          </w:p>
        </w:tc>
      </w:tr>
      <w:tr w:rsidR="00C16E55" w14:paraId="7459C4A5" w14:textId="77777777" w:rsidTr="00125DFA">
        <w:tc>
          <w:tcPr>
            <w:tcW w:w="2065" w:type="dxa"/>
          </w:tcPr>
          <w:p w14:paraId="04E0BA33" w14:textId="77777777" w:rsidR="00C16E55" w:rsidRDefault="00C16E55" w:rsidP="00C16E55"/>
        </w:tc>
        <w:tc>
          <w:tcPr>
            <w:tcW w:w="1620" w:type="dxa"/>
          </w:tcPr>
          <w:p w14:paraId="3C53EE20" w14:textId="0321EAF6" w:rsidR="00C16E55" w:rsidRDefault="00C16E55" w:rsidP="00C16E55">
            <w:r w:rsidRPr="00C227C6">
              <w:t>LPA31</w:t>
            </w:r>
          </w:p>
        </w:tc>
        <w:tc>
          <w:tcPr>
            <w:tcW w:w="5665" w:type="dxa"/>
          </w:tcPr>
          <w:p w14:paraId="7AE312EB" w14:textId="473F9491" w:rsidR="00C16E55" w:rsidRDefault="00C16E55" w:rsidP="00C16E55">
            <w:r w:rsidRPr="00C227C6">
              <w:t>Ataxia-LMR 31</w:t>
            </w:r>
          </w:p>
        </w:tc>
      </w:tr>
      <w:tr w:rsidR="00C16E55" w14:paraId="7C6664BA" w14:textId="77777777" w:rsidTr="00125DFA">
        <w:tc>
          <w:tcPr>
            <w:tcW w:w="2065" w:type="dxa"/>
          </w:tcPr>
          <w:p w14:paraId="32D9D0C6" w14:textId="77777777" w:rsidR="00C16E55" w:rsidRDefault="00C16E55" w:rsidP="00C16E55"/>
        </w:tc>
        <w:tc>
          <w:tcPr>
            <w:tcW w:w="1620" w:type="dxa"/>
          </w:tcPr>
          <w:p w14:paraId="692B05E2" w14:textId="6D33572A" w:rsidR="00C16E55" w:rsidRDefault="00C16E55" w:rsidP="00C16E55">
            <w:proofErr w:type="gramStart"/>
            <w:r w:rsidRPr="00C227C6">
              <w:t>ODA:WMJF</w:t>
            </w:r>
            <w:proofErr w:type="gramEnd"/>
            <w:r w:rsidRPr="00C227C6">
              <w:t>5</w:t>
            </w:r>
          </w:p>
        </w:tc>
        <w:tc>
          <w:tcPr>
            <w:tcW w:w="5665" w:type="dxa"/>
          </w:tcPr>
          <w:p w14:paraId="328D93A8" w14:textId="65A3EAF4" w:rsidR="00C16E55" w:rsidRDefault="00C16E55" w:rsidP="00C16E55">
            <w:r w:rsidRPr="00C227C6">
              <w:t>Ataxia-</w:t>
            </w:r>
            <w:proofErr w:type="spellStart"/>
            <w:r w:rsidRPr="00C227C6">
              <w:t>Oncall</w:t>
            </w:r>
            <w:proofErr w:type="spellEnd"/>
          </w:p>
        </w:tc>
      </w:tr>
      <w:tr w:rsidR="00C16E55" w14:paraId="50E4F79C" w14:textId="77777777" w:rsidTr="00125DFA">
        <w:tc>
          <w:tcPr>
            <w:tcW w:w="2065" w:type="dxa"/>
          </w:tcPr>
          <w:p w14:paraId="7F332575" w14:textId="77777777" w:rsidR="00C16E55" w:rsidRDefault="00C16E55" w:rsidP="00C16E55"/>
        </w:tc>
        <w:tc>
          <w:tcPr>
            <w:tcW w:w="1620" w:type="dxa"/>
          </w:tcPr>
          <w:p w14:paraId="6830FD4D" w14:textId="5C7986DA" w:rsidR="00C16E55" w:rsidRDefault="00C16E55" w:rsidP="00C16E55">
            <w:r w:rsidRPr="00C227C6">
              <w:t>3340</w:t>
            </w:r>
          </w:p>
        </w:tc>
        <w:tc>
          <w:tcPr>
            <w:tcW w:w="5665" w:type="dxa"/>
          </w:tcPr>
          <w:p w14:paraId="3A72604B" w14:textId="3D374ED5" w:rsidR="00C16E55" w:rsidRDefault="00C16E55" w:rsidP="00C16E55">
            <w:r w:rsidRPr="00C227C6">
              <w:t>Friedreich's ataxia</w:t>
            </w:r>
          </w:p>
        </w:tc>
      </w:tr>
      <w:tr w:rsidR="00C16E55" w14:paraId="76D1C53D" w14:textId="77777777" w:rsidTr="00125DFA">
        <w:tc>
          <w:tcPr>
            <w:tcW w:w="2065" w:type="dxa"/>
          </w:tcPr>
          <w:p w14:paraId="7AFBF7C1" w14:textId="77777777" w:rsidR="00C16E55" w:rsidRDefault="00C16E55" w:rsidP="00C16E55"/>
        </w:tc>
        <w:tc>
          <w:tcPr>
            <w:tcW w:w="1620" w:type="dxa"/>
          </w:tcPr>
          <w:p w14:paraId="2F5CB062" w14:textId="0DD821F7" w:rsidR="00C16E55" w:rsidRDefault="00C16E55" w:rsidP="00C16E55">
            <w:r w:rsidRPr="00C227C6">
              <w:t>3343</w:t>
            </w:r>
          </w:p>
        </w:tc>
        <w:tc>
          <w:tcPr>
            <w:tcW w:w="5665" w:type="dxa"/>
          </w:tcPr>
          <w:p w14:paraId="11E77074" w14:textId="379BB961" w:rsidR="00C16E55" w:rsidRDefault="00C16E55" w:rsidP="00C16E55">
            <w:proofErr w:type="gramStart"/>
            <w:r w:rsidRPr="00C227C6">
              <w:t>Other</w:t>
            </w:r>
            <w:proofErr w:type="gramEnd"/>
            <w:r w:rsidRPr="00C227C6">
              <w:t xml:space="preserve"> cerebellar ataxia</w:t>
            </w:r>
          </w:p>
        </w:tc>
      </w:tr>
      <w:tr w:rsidR="00C16E55" w14:paraId="27FB6BBD" w14:textId="77777777" w:rsidTr="00125DFA">
        <w:tc>
          <w:tcPr>
            <w:tcW w:w="2065" w:type="dxa"/>
          </w:tcPr>
          <w:p w14:paraId="6888B0B7" w14:textId="77777777" w:rsidR="00C16E55" w:rsidRDefault="00C16E55" w:rsidP="00C16E55"/>
        </w:tc>
        <w:tc>
          <w:tcPr>
            <w:tcW w:w="1620" w:type="dxa"/>
          </w:tcPr>
          <w:p w14:paraId="5EF04A8C" w14:textId="6C237E00" w:rsidR="00C16E55" w:rsidRDefault="00C16E55" w:rsidP="00C16E55">
            <w:r w:rsidRPr="00C227C6">
              <w:t>3344</w:t>
            </w:r>
          </w:p>
        </w:tc>
        <w:tc>
          <w:tcPr>
            <w:tcW w:w="5665" w:type="dxa"/>
          </w:tcPr>
          <w:p w14:paraId="4368D68B" w14:textId="28A5B5F2" w:rsidR="00C16E55" w:rsidRDefault="00C16E55" w:rsidP="00C16E55">
            <w:r w:rsidRPr="00C227C6">
              <w:t>Cerebellar ataxia in diseases classified elsewhere</w:t>
            </w:r>
          </w:p>
        </w:tc>
      </w:tr>
      <w:tr w:rsidR="00C16E55" w14:paraId="7DEA7FD3" w14:textId="77777777" w:rsidTr="00125DFA">
        <w:tc>
          <w:tcPr>
            <w:tcW w:w="2065" w:type="dxa"/>
          </w:tcPr>
          <w:p w14:paraId="7360F1F2" w14:textId="77777777" w:rsidR="00C16E55" w:rsidRDefault="00C16E55" w:rsidP="00C16E55"/>
        </w:tc>
        <w:tc>
          <w:tcPr>
            <w:tcW w:w="1620" w:type="dxa"/>
          </w:tcPr>
          <w:p w14:paraId="692ECB45" w14:textId="7841C6C6" w:rsidR="00C16E55" w:rsidRDefault="00C16E55" w:rsidP="00C16E55">
            <w:r w:rsidRPr="00C227C6">
              <w:t>43884</w:t>
            </w:r>
          </w:p>
        </w:tc>
        <w:tc>
          <w:tcPr>
            <w:tcW w:w="5665" w:type="dxa"/>
          </w:tcPr>
          <w:p w14:paraId="433907BC" w14:textId="0E738D2C" w:rsidR="00C16E55" w:rsidRDefault="00C16E55" w:rsidP="00C16E55">
            <w:r w:rsidRPr="00C227C6">
              <w:t>Ataxia as late effect of cerebrovascular disease</w:t>
            </w:r>
          </w:p>
        </w:tc>
      </w:tr>
      <w:tr w:rsidR="00C16E55" w14:paraId="4AB91BF2" w14:textId="77777777" w:rsidTr="00125DFA">
        <w:tc>
          <w:tcPr>
            <w:tcW w:w="2065" w:type="dxa"/>
          </w:tcPr>
          <w:p w14:paraId="3E3DF4ED" w14:textId="77777777" w:rsidR="00C16E55" w:rsidRDefault="00C16E55" w:rsidP="00C16E55"/>
        </w:tc>
        <w:tc>
          <w:tcPr>
            <w:tcW w:w="1620" w:type="dxa"/>
          </w:tcPr>
          <w:p w14:paraId="69E9F738" w14:textId="01FB928D" w:rsidR="00C16E55" w:rsidRDefault="00C16E55" w:rsidP="00C16E55">
            <w:r w:rsidRPr="00C227C6">
              <w:t>ICD10:G11</w:t>
            </w:r>
          </w:p>
        </w:tc>
        <w:tc>
          <w:tcPr>
            <w:tcW w:w="5665" w:type="dxa"/>
          </w:tcPr>
          <w:p w14:paraId="4FBE185A" w14:textId="2B31DC3A" w:rsidR="00C16E55" w:rsidRDefault="00C16E55" w:rsidP="00C16E55">
            <w:r w:rsidRPr="00C227C6">
              <w:t>Hereditary ataxia</w:t>
            </w:r>
          </w:p>
        </w:tc>
      </w:tr>
      <w:tr w:rsidR="00C16E55" w14:paraId="2658E299" w14:textId="77777777" w:rsidTr="00125DFA">
        <w:tc>
          <w:tcPr>
            <w:tcW w:w="2065" w:type="dxa"/>
          </w:tcPr>
          <w:p w14:paraId="3A71F84B" w14:textId="77777777" w:rsidR="00C16E55" w:rsidRDefault="00C16E55" w:rsidP="00C16E55"/>
        </w:tc>
        <w:tc>
          <w:tcPr>
            <w:tcW w:w="1620" w:type="dxa"/>
          </w:tcPr>
          <w:p w14:paraId="414F25DF" w14:textId="32DA6EF8" w:rsidR="00C16E55" w:rsidRDefault="00C16E55" w:rsidP="00C16E55">
            <w:r w:rsidRPr="00C227C6">
              <w:t>ICD10:G11.0</w:t>
            </w:r>
          </w:p>
        </w:tc>
        <w:tc>
          <w:tcPr>
            <w:tcW w:w="5665" w:type="dxa"/>
          </w:tcPr>
          <w:p w14:paraId="146CA093" w14:textId="00DFFF08" w:rsidR="00C16E55" w:rsidRDefault="00C16E55" w:rsidP="00C16E55">
            <w:r w:rsidRPr="00C227C6">
              <w:t>Congenital nonprogressive ataxia</w:t>
            </w:r>
          </w:p>
        </w:tc>
      </w:tr>
      <w:tr w:rsidR="00C16E55" w14:paraId="3E462E65" w14:textId="77777777" w:rsidTr="00125DFA">
        <w:tc>
          <w:tcPr>
            <w:tcW w:w="2065" w:type="dxa"/>
          </w:tcPr>
          <w:p w14:paraId="3AF9CE17" w14:textId="77777777" w:rsidR="00C16E55" w:rsidRDefault="00C16E55" w:rsidP="00C16E55"/>
        </w:tc>
        <w:tc>
          <w:tcPr>
            <w:tcW w:w="1620" w:type="dxa"/>
          </w:tcPr>
          <w:p w14:paraId="1C641F46" w14:textId="2C478EB4" w:rsidR="00C16E55" w:rsidRDefault="00C16E55" w:rsidP="00C16E55">
            <w:r w:rsidRPr="00C227C6">
              <w:t>ICD10:G11.1</w:t>
            </w:r>
          </w:p>
        </w:tc>
        <w:tc>
          <w:tcPr>
            <w:tcW w:w="5665" w:type="dxa"/>
          </w:tcPr>
          <w:p w14:paraId="48108EE1" w14:textId="503A5D17" w:rsidR="00C16E55" w:rsidRDefault="00C16E55" w:rsidP="00C16E55">
            <w:r w:rsidRPr="00C227C6">
              <w:t>Early-onset cerebellar ataxia</w:t>
            </w:r>
          </w:p>
        </w:tc>
      </w:tr>
      <w:tr w:rsidR="00C16E55" w14:paraId="2933B91B" w14:textId="77777777" w:rsidTr="00125DFA">
        <w:tc>
          <w:tcPr>
            <w:tcW w:w="2065" w:type="dxa"/>
          </w:tcPr>
          <w:p w14:paraId="256EBEAC" w14:textId="77777777" w:rsidR="00C16E55" w:rsidRDefault="00C16E55" w:rsidP="00C16E55"/>
        </w:tc>
        <w:tc>
          <w:tcPr>
            <w:tcW w:w="1620" w:type="dxa"/>
          </w:tcPr>
          <w:p w14:paraId="24958821" w14:textId="6A122E8E" w:rsidR="00C16E55" w:rsidRDefault="00C16E55" w:rsidP="00C16E55">
            <w:r w:rsidRPr="00C227C6">
              <w:t>ICD10:G11.2</w:t>
            </w:r>
          </w:p>
        </w:tc>
        <w:tc>
          <w:tcPr>
            <w:tcW w:w="5665" w:type="dxa"/>
          </w:tcPr>
          <w:p w14:paraId="179423F2" w14:textId="5690F505" w:rsidR="00C16E55" w:rsidRDefault="00C16E55" w:rsidP="00C16E55">
            <w:r w:rsidRPr="00C227C6">
              <w:t>Late-onset cerebellar ataxia</w:t>
            </w:r>
          </w:p>
        </w:tc>
      </w:tr>
      <w:tr w:rsidR="00C16E55" w14:paraId="2108381C" w14:textId="77777777" w:rsidTr="00125DFA">
        <w:tc>
          <w:tcPr>
            <w:tcW w:w="2065" w:type="dxa"/>
          </w:tcPr>
          <w:p w14:paraId="40511182" w14:textId="77777777" w:rsidR="00C16E55" w:rsidRDefault="00C16E55" w:rsidP="00C16E55"/>
        </w:tc>
        <w:tc>
          <w:tcPr>
            <w:tcW w:w="1620" w:type="dxa"/>
          </w:tcPr>
          <w:p w14:paraId="011973C2" w14:textId="1214AF30" w:rsidR="00C16E55" w:rsidRDefault="00C16E55" w:rsidP="00C16E55">
            <w:r w:rsidRPr="00C227C6">
              <w:t>ICD10:G11.3</w:t>
            </w:r>
          </w:p>
        </w:tc>
        <w:tc>
          <w:tcPr>
            <w:tcW w:w="5665" w:type="dxa"/>
          </w:tcPr>
          <w:p w14:paraId="487A908C" w14:textId="3E918D45" w:rsidR="00C16E55" w:rsidRDefault="00C16E55" w:rsidP="00C16E55">
            <w:r w:rsidRPr="00C227C6">
              <w:t xml:space="preserve">Cerebellar ataxia with defective </w:t>
            </w:r>
            <w:proofErr w:type="spellStart"/>
            <w:r w:rsidRPr="00C227C6">
              <w:t>dna</w:t>
            </w:r>
            <w:proofErr w:type="spellEnd"/>
            <w:r w:rsidRPr="00C227C6">
              <w:t xml:space="preserve"> repair</w:t>
            </w:r>
          </w:p>
        </w:tc>
      </w:tr>
      <w:tr w:rsidR="00C16E55" w14:paraId="43F41D6E" w14:textId="77777777" w:rsidTr="00125DFA">
        <w:tc>
          <w:tcPr>
            <w:tcW w:w="2065" w:type="dxa"/>
          </w:tcPr>
          <w:p w14:paraId="535D42AB" w14:textId="77777777" w:rsidR="00C16E55" w:rsidRDefault="00C16E55" w:rsidP="00C16E55"/>
        </w:tc>
        <w:tc>
          <w:tcPr>
            <w:tcW w:w="1620" w:type="dxa"/>
          </w:tcPr>
          <w:p w14:paraId="3BD37250" w14:textId="70E558D2" w:rsidR="00C16E55" w:rsidRDefault="00C16E55" w:rsidP="00C16E55">
            <w:r w:rsidRPr="00C227C6">
              <w:t>ICD10:G11.8</w:t>
            </w:r>
          </w:p>
        </w:tc>
        <w:tc>
          <w:tcPr>
            <w:tcW w:w="5665" w:type="dxa"/>
          </w:tcPr>
          <w:p w14:paraId="39D538E3" w14:textId="298D5871" w:rsidR="00C16E55" w:rsidRDefault="00C16E55" w:rsidP="00C16E55">
            <w:r w:rsidRPr="00C227C6">
              <w:t>Other hereditary ataxias</w:t>
            </w:r>
          </w:p>
        </w:tc>
      </w:tr>
      <w:tr w:rsidR="00C16E55" w14:paraId="04B6B7E0" w14:textId="77777777" w:rsidTr="00125DFA">
        <w:tc>
          <w:tcPr>
            <w:tcW w:w="2065" w:type="dxa"/>
          </w:tcPr>
          <w:p w14:paraId="0719CAF3" w14:textId="77777777" w:rsidR="00C16E55" w:rsidRDefault="00C16E55" w:rsidP="00C16E55"/>
        </w:tc>
        <w:tc>
          <w:tcPr>
            <w:tcW w:w="1620" w:type="dxa"/>
          </w:tcPr>
          <w:p w14:paraId="038B726B" w14:textId="2E86AD1C" w:rsidR="00C16E55" w:rsidRDefault="00C16E55" w:rsidP="00C16E55">
            <w:r w:rsidRPr="00C227C6">
              <w:t>ICD10:G11.9</w:t>
            </w:r>
          </w:p>
        </w:tc>
        <w:tc>
          <w:tcPr>
            <w:tcW w:w="5665" w:type="dxa"/>
          </w:tcPr>
          <w:p w14:paraId="17B137CF" w14:textId="7FABDEA3" w:rsidR="00C16E55" w:rsidRDefault="00C16E55" w:rsidP="00C16E55">
            <w:r w:rsidRPr="00C227C6">
              <w:t>Hereditary ataxia, unspecified</w:t>
            </w:r>
          </w:p>
        </w:tc>
      </w:tr>
      <w:tr w:rsidR="00C16E55" w14:paraId="7319968B" w14:textId="77777777" w:rsidTr="00125DFA">
        <w:tc>
          <w:tcPr>
            <w:tcW w:w="2065" w:type="dxa"/>
          </w:tcPr>
          <w:p w14:paraId="70B8BE46" w14:textId="77777777" w:rsidR="00C16E55" w:rsidRDefault="00C16E55" w:rsidP="00C16E55"/>
        </w:tc>
        <w:tc>
          <w:tcPr>
            <w:tcW w:w="1620" w:type="dxa"/>
          </w:tcPr>
          <w:p w14:paraId="7A688294" w14:textId="7F8920C0" w:rsidR="00C16E55" w:rsidRDefault="00C16E55" w:rsidP="00C16E55">
            <w:r w:rsidRPr="00C227C6">
              <w:t>ICD10:G32.81</w:t>
            </w:r>
          </w:p>
        </w:tc>
        <w:tc>
          <w:tcPr>
            <w:tcW w:w="5665" w:type="dxa"/>
          </w:tcPr>
          <w:p w14:paraId="16667169" w14:textId="4ABA6A99" w:rsidR="00C16E55" w:rsidRDefault="00C16E55" w:rsidP="00C16E55">
            <w:r w:rsidRPr="00C227C6">
              <w:t>Cerebellar ataxia in diseases classified elsewhere</w:t>
            </w:r>
          </w:p>
        </w:tc>
      </w:tr>
      <w:tr w:rsidR="00C16E55" w14:paraId="1A0A1B2E" w14:textId="77777777" w:rsidTr="00125DFA">
        <w:tc>
          <w:tcPr>
            <w:tcW w:w="2065" w:type="dxa"/>
          </w:tcPr>
          <w:p w14:paraId="37B144B0" w14:textId="77777777" w:rsidR="00C16E55" w:rsidRDefault="00C16E55" w:rsidP="00C16E55"/>
        </w:tc>
        <w:tc>
          <w:tcPr>
            <w:tcW w:w="1620" w:type="dxa"/>
          </w:tcPr>
          <w:p w14:paraId="26A4E6E3" w14:textId="6C984B5E" w:rsidR="00C16E55" w:rsidRDefault="00C16E55" w:rsidP="00C16E55">
            <w:r w:rsidRPr="00C227C6">
              <w:t>ICD10:G60.2</w:t>
            </w:r>
          </w:p>
        </w:tc>
        <w:tc>
          <w:tcPr>
            <w:tcW w:w="5665" w:type="dxa"/>
          </w:tcPr>
          <w:p w14:paraId="1F3A48DD" w14:textId="2990428C" w:rsidR="00C16E55" w:rsidRDefault="00C16E55" w:rsidP="00C16E55">
            <w:r w:rsidRPr="00C227C6">
              <w:t>Neuropathy in association with hereditary ataxia</w:t>
            </w:r>
          </w:p>
        </w:tc>
      </w:tr>
      <w:tr w:rsidR="00C16E55" w14:paraId="540DE29E" w14:textId="77777777" w:rsidTr="00125DFA">
        <w:tc>
          <w:tcPr>
            <w:tcW w:w="2065" w:type="dxa"/>
          </w:tcPr>
          <w:p w14:paraId="10C185D6" w14:textId="77777777" w:rsidR="00C16E55" w:rsidRDefault="00C16E55" w:rsidP="00C16E55"/>
        </w:tc>
        <w:tc>
          <w:tcPr>
            <w:tcW w:w="1620" w:type="dxa"/>
          </w:tcPr>
          <w:p w14:paraId="6B381936" w14:textId="1E55AFD5" w:rsidR="00C16E55" w:rsidRDefault="00C16E55" w:rsidP="00C16E55">
            <w:r w:rsidRPr="00C227C6">
              <w:t>ICD10:I69.093</w:t>
            </w:r>
          </w:p>
        </w:tc>
        <w:tc>
          <w:tcPr>
            <w:tcW w:w="5665" w:type="dxa"/>
          </w:tcPr>
          <w:p w14:paraId="622C2ED7" w14:textId="58472FFB" w:rsidR="00C16E55" w:rsidRDefault="00C16E55" w:rsidP="00C16E55">
            <w:r w:rsidRPr="00C227C6">
              <w:t>Ataxia following nontraumatic subarachnoid hemorrhage</w:t>
            </w:r>
          </w:p>
        </w:tc>
      </w:tr>
      <w:tr w:rsidR="00C16E55" w14:paraId="75372512" w14:textId="77777777" w:rsidTr="00125DFA">
        <w:tc>
          <w:tcPr>
            <w:tcW w:w="2065" w:type="dxa"/>
          </w:tcPr>
          <w:p w14:paraId="6947428A" w14:textId="77777777" w:rsidR="00C16E55" w:rsidRDefault="00C16E55" w:rsidP="00C16E55"/>
        </w:tc>
        <w:tc>
          <w:tcPr>
            <w:tcW w:w="1620" w:type="dxa"/>
          </w:tcPr>
          <w:p w14:paraId="6DD09779" w14:textId="6C79BACA" w:rsidR="00C16E55" w:rsidRDefault="00C16E55" w:rsidP="00C16E55">
            <w:r w:rsidRPr="00C53804">
              <w:t>ICD10:I69.193</w:t>
            </w:r>
          </w:p>
        </w:tc>
        <w:tc>
          <w:tcPr>
            <w:tcW w:w="5665" w:type="dxa"/>
          </w:tcPr>
          <w:p w14:paraId="764FFA02" w14:textId="14FFB74C" w:rsidR="00C16E55" w:rsidRDefault="00C16E55" w:rsidP="00C16E55">
            <w:r w:rsidRPr="00C53804">
              <w:t>Ataxia following nontraumatic intracerebral hemorrhage</w:t>
            </w:r>
          </w:p>
        </w:tc>
      </w:tr>
      <w:tr w:rsidR="00C16E55" w14:paraId="3C21F64B" w14:textId="77777777" w:rsidTr="00125DFA">
        <w:tc>
          <w:tcPr>
            <w:tcW w:w="2065" w:type="dxa"/>
          </w:tcPr>
          <w:p w14:paraId="62AE1744" w14:textId="77777777" w:rsidR="00C16E55" w:rsidRDefault="00C16E55" w:rsidP="00C16E55"/>
        </w:tc>
        <w:tc>
          <w:tcPr>
            <w:tcW w:w="1620" w:type="dxa"/>
          </w:tcPr>
          <w:p w14:paraId="4BBF6817" w14:textId="312795FC" w:rsidR="00C16E55" w:rsidRDefault="00C16E55" w:rsidP="00C16E55">
            <w:r w:rsidRPr="00C53804">
              <w:t>ICD10:I69.293</w:t>
            </w:r>
          </w:p>
        </w:tc>
        <w:tc>
          <w:tcPr>
            <w:tcW w:w="5665" w:type="dxa"/>
          </w:tcPr>
          <w:p w14:paraId="090912C6" w14:textId="56B1A0F0" w:rsidR="00C16E55" w:rsidRDefault="00C16E55" w:rsidP="00C16E55">
            <w:r w:rsidRPr="00C53804">
              <w:t>Ataxia following other nontraumatic intracranial hemorrhage</w:t>
            </w:r>
          </w:p>
        </w:tc>
      </w:tr>
      <w:tr w:rsidR="00C16E55" w14:paraId="10EB50F4" w14:textId="77777777" w:rsidTr="00125DFA">
        <w:tc>
          <w:tcPr>
            <w:tcW w:w="2065" w:type="dxa"/>
          </w:tcPr>
          <w:p w14:paraId="720047F0" w14:textId="77777777" w:rsidR="00C16E55" w:rsidRDefault="00C16E55" w:rsidP="00C16E55"/>
        </w:tc>
        <w:tc>
          <w:tcPr>
            <w:tcW w:w="1620" w:type="dxa"/>
          </w:tcPr>
          <w:p w14:paraId="0FD4C816" w14:textId="77780075" w:rsidR="00C16E55" w:rsidRDefault="00C16E55" w:rsidP="00C16E55">
            <w:r w:rsidRPr="00C53804">
              <w:t>ICD10:I69.393</w:t>
            </w:r>
          </w:p>
        </w:tc>
        <w:tc>
          <w:tcPr>
            <w:tcW w:w="5665" w:type="dxa"/>
          </w:tcPr>
          <w:p w14:paraId="710CBE3E" w14:textId="51B69093" w:rsidR="00C16E55" w:rsidRDefault="00C16E55" w:rsidP="00C16E55">
            <w:r w:rsidRPr="00C53804">
              <w:t>Ataxia following cerebral infarction</w:t>
            </w:r>
          </w:p>
        </w:tc>
      </w:tr>
      <w:tr w:rsidR="00C16E55" w14:paraId="78B837EB" w14:textId="77777777" w:rsidTr="00125DFA">
        <w:tc>
          <w:tcPr>
            <w:tcW w:w="2065" w:type="dxa"/>
          </w:tcPr>
          <w:p w14:paraId="1CA73311" w14:textId="77777777" w:rsidR="00C16E55" w:rsidRDefault="00C16E55" w:rsidP="00C16E55"/>
        </w:tc>
        <w:tc>
          <w:tcPr>
            <w:tcW w:w="1620" w:type="dxa"/>
          </w:tcPr>
          <w:p w14:paraId="555ECC28" w14:textId="63D52BD8" w:rsidR="00C16E55" w:rsidRDefault="00C16E55" w:rsidP="00C16E55">
            <w:r w:rsidRPr="00C53804">
              <w:t>ICD10:I69.893</w:t>
            </w:r>
          </w:p>
        </w:tc>
        <w:tc>
          <w:tcPr>
            <w:tcW w:w="5665" w:type="dxa"/>
          </w:tcPr>
          <w:p w14:paraId="30CB0CD6" w14:textId="03FFF283" w:rsidR="00C16E55" w:rsidRDefault="00C16E55" w:rsidP="00C16E55">
            <w:r w:rsidRPr="00C53804">
              <w:t>Ataxia following other cerebrovascular disease</w:t>
            </w:r>
          </w:p>
        </w:tc>
      </w:tr>
      <w:tr w:rsidR="00C16E55" w14:paraId="3585877F" w14:textId="77777777" w:rsidTr="00125DFA">
        <w:tc>
          <w:tcPr>
            <w:tcW w:w="2065" w:type="dxa"/>
          </w:tcPr>
          <w:p w14:paraId="0DAA481E" w14:textId="77777777" w:rsidR="00C16E55" w:rsidRDefault="00C16E55" w:rsidP="00C16E55"/>
        </w:tc>
        <w:tc>
          <w:tcPr>
            <w:tcW w:w="1620" w:type="dxa"/>
          </w:tcPr>
          <w:p w14:paraId="589D56C7" w14:textId="0D07346E" w:rsidR="00C16E55" w:rsidRDefault="00C16E55" w:rsidP="00C16E55">
            <w:r w:rsidRPr="00C53804">
              <w:t>ICD10:I69.993</w:t>
            </w:r>
          </w:p>
        </w:tc>
        <w:tc>
          <w:tcPr>
            <w:tcW w:w="5665" w:type="dxa"/>
          </w:tcPr>
          <w:p w14:paraId="2716ECC2" w14:textId="68731336" w:rsidR="00C16E55" w:rsidRDefault="00C16E55" w:rsidP="00C16E55">
            <w:r w:rsidRPr="00C53804">
              <w:t>Ataxia following unspecified cerebrovascular disease</w:t>
            </w:r>
          </w:p>
        </w:tc>
      </w:tr>
      <w:tr w:rsidR="00C16E55" w14:paraId="31861EBB" w14:textId="77777777" w:rsidTr="00125DFA">
        <w:tc>
          <w:tcPr>
            <w:tcW w:w="2065" w:type="dxa"/>
          </w:tcPr>
          <w:p w14:paraId="0C9AD436" w14:textId="77777777" w:rsidR="00C16E55" w:rsidRDefault="00C16E55" w:rsidP="00C16E55"/>
        </w:tc>
        <w:tc>
          <w:tcPr>
            <w:tcW w:w="1620" w:type="dxa"/>
          </w:tcPr>
          <w:p w14:paraId="2ACBCAF9" w14:textId="21B4E1C0" w:rsidR="00C16E55" w:rsidRDefault="00C16E55" w:rsidP="00C16E55">
            <w:r w:rsidRPr="00C53804">
              <w:t>ICD10:R27.0</w:t>
            </w:r>
          </w:p>
        </w:tc>
        <w:tc>
          <w:tcPr>
            <w:tcW w:w="5665" w:type="dxa"/>
          </w:tcPr>
          <w:p w14:paraId="67368480" w14:textId="33454224" w:rsidR="00C16E55" w:rsidRDefault="00C16E55" w:rsidP="00C16E55">
            <w:r w:rsidRPr="00C53804">
              <w:t>Ataxia, unspecified</w:t>
            </w:r>
          </w:p>
        </w:tc>
      </w:tr>
      <w:tr w:rsidR="00C16E55" w14:paraId="330AA9F8" w14:textId="77777777" w:rsidTr="00125DFA">
        <w:tc>
          <w:tcPr>
            <w:tcW w:w="2065" w:type="dxa"/>
          </w:tcPr>
          <w:p w14:paraId="7CCECCAF" w14:textId="34CD847F" w:rsidR="00C16E55" w:rsidRDefault="00A31915" w:rsidP="00C16E55">
            <w:proofErr w:type="spellStart"/>
            <w:r>
              <w:t>Corticobasal</w:t>
            </w:r>
            <w:proofErr w:type="spellEnd"/>
            <w:r>
              <w:t xml:space="preserve"> degeneration</w:t>
            </w:r>
          </w:p>
        </w:tc>
        <w:tc>
          <w:tcPr>
            <w:tcW w:w="1620" w:type="dxa"/>
          </w:tcPr>
          <w:p w14:paraId="248F62D1" w14:textId="566B18FF" w:rsidR="00C16E55" w:rsidRDefault="00C16E55" w:rsidP="00C16E55"/>
        </w:tc>
        <w:tc>
          <w:tcPr>
            <w:tcW w:w="5665" w:type="dxa"/>
          </w:tcPr>
          <w:p w14:paraId="2BCEAE8A" w14:textId="0E33059D" w:rsidR="00C16E55" w:rsidRDefault="00C16E55" w:rsidP="00C16E55"/>
        </w:tc>
      </w:tr>
      <w:tr w:rsidR="001C294F" w14:paraId="71E48F90" w14:textId="77777777" w:rsidTr="00125DFA">
        <w:tc>
          <w:tcPr>
            <w:tcW w:w="2065" w:type="dxa"/>
          </w:tcPr>
          <w:p w14:paraId="4867F689" w14:textId="77777777" w:rsidR="001C294F" w:rsidRDefault="001C294F" w:rsidP="001C294F"/>
        </w:tc>
        <w:tc>
          <w:tcPr>
            <w:tcW w:w="1620" w:type="dxa"/>
          </w:tcPr>
          <w:p w14:paraId="5769C860" w14:textId="42DCDF1C" w:rsidR="001C294F" w:rsidRDefault="001C294F" w:rsidP="001C294F">
            <w:r w:rsidRPr="00272DDB">
              <w:t>ICD10:G31.85</w:t>
            </w:r>
          </w:p>
        </w:tc>
        <w:tc>
          <w:tcPr>
            <w:tcW w:w="5665" w:type="dxa"/>
          </w:tcPr>
          <w:p w14:paraId="1038E637" w14:textId="2E681EAC" w:rsidR="001C294F" w:rsidRDefault="001C294F" w:rsidP="001C294F">
            <w:proofErr w:type="spellStart"/>
            <w:r w:rsidRPr="00272DDB">
              <w:t>Corticobasal</w:t>
            </w:r>
            <w:proofErr w:type="spellEnd"/>
            <w:r w:rsidRPr="00272DDB">
              <w:t xml:space="preserve"> degeneration</w:t>
            </w:r>
          </w:p>
        </w:tc>
      </w:tr>
      <w:tr w:rsidR="00C16E55" w14:paraId="6A29366B" w14:textId="77777777" w:rsidTr="00125DFA">
        <w:tc>
          <w:tcPr>
            <w:tcW w:w="2065" w:type="dxa"/>
          </w:tcPr>
          <w:p w14:paraId="7090DFFD" w14:textId="5804EB0C" w:rsidR="00C16E55" w:rsidRDefault="001C294F" w:rsidP="00D7628E">
            <w:r>
              <w:t>Cognitive Impairment</w:t>
            </w:r>
          </w:p>
        </w:tc>
        <w:tc>
          <w:tcPr>
            <w:tcW w:w="1620" w:type="dxa"/>
          </w:tcPr>
          <w:p w14:paraId="00EDD25E" w14:textId="77777777" w:rsidR="00C16E55" w:rsidRDefault="00C16E55" w:rsidP="00D7628E"/>
        </w:tc>
        <w:tc>
          <w:tcPr>
            <w:tcW w:w="5665" w:type="dxa"/>
          </w:tcPr>
          <w:p w14:paraId="3EAC1187" w14:textId="77777777" w:rsidR="00C16E55" w:rsidRDefault="00C16E55" w:rsidP="00D7628E"/>
        </w:tc>
      </w:tr>
      <w:tr w:rsidR="00951319" w14:paraId="0EF63B3C" w14:textId="77777777" w:rsidTr="00125DFA">
        <w:tc>
          <w:tcPr>
            <w:tcW w:w="2065" w:type="dxa"/>
          </w:tcPr>
          <w:p w14:paraId="45403DC6" w14:textId="77777777" w:rsidR="00951319" w:rsidRDefault="00951319" w:rsidP="00951319"/>
        </w:tc>
        <w:tc>
          <w:tcPr>
            <w:tcW w:w="1620" w:type="dxa"/>
          </w:tcPr>
          <w:p w14:paraId="4C8EA614" w14:textId="5741DB69" w:rsidR="00951319" w:rsidRDefault="00951319" w:rsidP="00951319">
            <w:r w:rsidRPr="0021799C">
              <w:t>33183</w:t>
            </w:r>
          </w:p>
        </w:tc>
        <w:tc>
          <w:tcPr>
            <w:tcW w:w="5665" w:type="dxa"/>
          </w:tcPr>
          <w:p w14:paraId="17861C3E" w14:textId="3930880E" w:rsidR="00951319" w:rsidRDefault="00951319" w:rsidP="00951319">
            <w:r w:rsidRPr="0021799C">
              <w:t>Mild cognitive impairment, so stated</w:t>
            </w:r>
          </w:p>
        </w:tc>
      </w:tr>
      <w:tr w:rsidR="00951319" w14:paraId="135A7CB0" w14:textId="77777777" w:rsidTr="00125DFA">
        <w:tc>
          <w:tcPr>
            <w:tcW w:w="2065" w:type="dxa"/>
          </w:tcPr>
          <w:p w14:paraId="2AD2752D" w14:textId="77777777" w:rsidR="00951319" w:rsidRDefault="00951319" w:rsidP="00951319"/>
        </w:tc>
        <w:tc>
          <w:tcPr>
            <w:tcW w:w="1620" w:type="dxa"/>
          </w:tcPr>
          <w:p w14:paraId="66E5F8E4" w14:textId="5B2CA658" w:rsidR="00951319" w:rsidRDefault="00951319" w:rsidP="00951319">
            <w:r w:rsidRPr="0021799C">
              <w:t>ICD10:G31.84</w:t>
            </w:r>
          </w:p>
        </w:tc>
        <w:tc>
          <w:tcPr>
            <w:tcW w:w="5665" w:type="dxa"/>
          </w:tcPr>
          <w:p w14:paraId="1F8A2FDA" w14:textId="3C369C76" w:rsidR="00951319" w:rsidRDefault="00951319" w:rsidP="00951319">
            <w:r w:rsidRPr="0021799C">
              <w:t>Mild cognitive impairment, so stated</w:t>
            </w:r>
          </w:p>
        </w:tc>
      </w:tr>
      <w:tr w:rsidR="00951319" w14:paraId="556FE036" w14:textId="77777777" w:rsidTr="00125DFA">
        <w:tc>
          <w:tcPr>
            <w:tcW w:w="2065" w:type="dxa"/>
          </w:tcPr>
          <w:p w14:paraId="4AC2FB5D" w14:textId="77777777" w:rsidR="00951319" w:rsidRDefault="00951319" w:rsidP="00951319"/>
        </w:tc>
        <w:tc>
          <w:tcPr>
            <w:tcW w:w="1620" w:type="dxa"/>
          </w:tcPr>
          <w:p w14:paraId="3531EC7D" w14:textId="77510E62" w:rsidR="00951319" w:rsidRDefault="00951319" w:rsidP="00951319">
            <w:proofErr w:type="gramStart"/>
            <w:r w:rsidRPr="0021799C">
              <w:t>ODA:WLEN</w:t>
            </w:r>
            <w:proofErr w:type="gramEnd"/>
            <w:r w:rsidRPr="0021799C">
              <w:t>6</w:t>
            </w:r>
          </w:p>
        </w:tc>
        <w:tc>
          <w:tcPr>
            <w:tcW w:w="5665" w:type="dxa"/>
          </w:tcPr>
          <w:p w14:paraId="574A38BF" w14:textId="06933401" w:rsidR="00951319" w:rsidRDefault="00951319" w:rsidP="00951319">
            <w:r w:rsidRPr="0021799C">
              <w:t>Cognitive impairment-</w:t>
            </w:r>
            <w:proofErr w:type="spellStart"/>
            <w:r w:rsidRPr="0021799C">
              <w:t>Oncall</w:t>
            </w:r>
            <w:proofErr w:type="spellEnd"/>
          </w:p>
        </w:tc>
      </w:tr>
      <w:tr w:rsidR="00DF7318" w14:paraId="080DFD6F" w14:textId="77777777" w:rsidTr="00125DFA">
        <w:tc>
          <w:tcPr>
            <w:tcW w:w="2065" w:type="dxa"/>
          </w:tcPr>
          <w:p w14:paraId="4B854630" w14:textId="34D44675" w:rsidR="00DF7318" w:rsidRDefault="0068182A" w:rsidP="00D7628E">
            <w:r>
              <w:t>Dystonia</w:t>
            </w:r>
          </w:p>
        </w:tc>
        <w:tc>
          <w:tcPr>
            <w:tcW w:w="1620" w:type="dxa"/>
          </w:tcPr>
          <w:p w14:paraId="52E275FB" w14:textId="77777777" w:rsidR="00DF7318" w:rsidRDefault="00DF7318" w:rsidP="00D7628E"/>
        </w:tc>
        <w:tc>
          <w:tcPr>
            <w:tcW w:w="5665" w:type="dxa"/>
          </w:tcPr>
          <w:p w14:paraId="54D4F027" w14:textId="77777777" w:rsidR="00DF7318" w:rsidRDefault="00DF7318" w:rsidP="00D7628E"/>
        </w:tc>
      </w:tr>
      <w:tr w:rsidR="0068182A" w14:paraId="5D81F951" w14:textId="77777777" w:rsidTr="00125DFA">
        <w:tc>
          <w:tcPr>
            <w:tcW w:w="2065" w:type="dxa"/>
          </w:tcPr>
          <w:p w14:paraId="34CC8962" w14:textId="77777777" w:rsidR="0068182A" w:rsidRDefault="0068182A" w:rsidP="0068182A"/>
        </w:tc>
        <w:tc>
          <w:tcPr>
            <w:tcW w:w="1620" w:type="dxa"/>
          </w:tcPr>
          <w:p w14:paraId="25BF50B1" w14:textId="73FE913A" w:rsidR="0068182A" w:rsidRDefault="0068182A" w:rsidP="0068182A">
            <w:r w:rsidRPr="008D0162">
              <w:t>3336</w:t>
            </w:r>
          </w:p>
        </w:tc>
        <w:tc>
          <w:tcPr>
            <w:tcW w:w="5665" w:type="dxa"/>
          </w:tcPr>
          <w:p w14:paraId="378752D8" w14:textId="08164746" w:rsidR="0068182A" w:rsidRDefault="0068182A" w:rsidP="0068182A">
            <w:r w:rsidRPr="008D0162">
              <w:t>Idiopathic torsion dystonia</w:t>
            </w:r>
          </w:p>
        </w:tc>
      </w:tr>
      <w:tr w:rsidR="0068182A" w14:paraId="4377B01D" w14:textId="77777777" w:rsidTr="00125DFA">
        <w:tc>
          <w:tcPr>
            <w:tcW w:w="2065" w:type="dxa"/>
          </w:tcPr>
          <w:p w14:paraId="046105EB" w14:textId="77777777" w:rsidR="0068182A" w:rsidRDefault="0068182A" w:rsidP="0068182A"/>
        </w:tc>
        <w:tc>
          <w:tcPr>
            <w:tcW w:w="1620" w:type="dxa"/>
          </w:tcPr>
          <w:p w14:paraId="192CBF5F" w14:textId="59B8FCCE" w:rsidR="0068182A" w:rsidRDefault="0068182A" w:rsidP="0068182A">
            <w:r w:rsidRPr="008D0162">
              <w:t>3337</w:t>
            </w:r>
          </w:p>
        </w:tc>
        <w:tc>
          <w:tcPr>
            <w:tcW w:w="5665" w:type="dxa"/>
          </w:tcPr>
          <w:p w14:paraId="64B65F6C" w14:textId="28C74367" w:rsidR="0068182A" w:rsidRDefault="0068182A" w:rsidP="0068182A">
            <w:r w:rsidRPr="008D0162">
              <w:t>Symptomatic torsion dystonia</w:t>
            </w:r>
          </w:p>
        </w:tc>
      </w:tr>
      <w:tr w:rsidR="0068182A" w14:paraId="63EC6FFA" w14:textId="77777777" w:rsidTr="00125DFA">
        <w:tc>
          <w:tcPr>
            <w:tcW w:w="2065" w:type="dxa"/>
          </w:tcPr>
          <w:p w14:paraId="165DF7B3" w14:textId="77777777" w:rsidR="0068182A" w:rsidRDefault="0068182A" w:rsidP="0068182A"/>
        </w:tc>
        <w:tc>
          <w:tcPr>
            <w:tcW w:w="1620" w:type="dxa"/>
          </w:tcPr>
          <w:p w14:paraId="2DF44C98" w14:textId="7F7194B7" w:rsidR="0068182A" w:rsidRDefault="0068182A" w:rsidP="0068182A">
            <w:r w:rsidRPr="008D0162">
              <w:t>33379</w:t>
            </w:r>
          </w:p>
        </w:tc>
        <w:tc>
          <w:tcPr>
            <w:tcW w:w="5665" w:type="dxa"/>
          </w:tcPr>
          <w:p w14:paraId="102B3066" w14:textId="43632991" w:rsidR="0068182A" w:rsidRDefault="0068182A" w:rsidP="0068182A">
            <w:r w:rsidRPr="008D0162">
              <w:t>Other acquired torsion dystonia</w:t>
            </w:r>
          </w:p>
        </w:tc>
      </w:tr>
      <w:tr w:rsidR="0068182A" w14:paraId="03400E0D" w14:textId="77777777" w:rsidTr="00125DFA">
        <w:tc>
          <w:tcPr>
            <w:tcW w:w="2065" w:type="dxa"/>
          </w:tcPr>
          <w:p w14:paraId="19EA602B" w14:textId="77777777" w:rsidR="0068182A" w:rsidRDefault="0068182A" w:rsidP="0068182A"/>
        </w:tc>
        <w:tc>
          <w:tcPr>
            <w:tcW w:w="1620" w:type="dxa"/>
          </w:tcPr>
          <w:p w14:paraId="4F7820D2" w14:textId="4E3E6788" w:rsidR="0068182A" w:rsidRDefault="0068182A" w:rsidP="0068182A">
            <w:r w:rsidRPr="008D0162">
              <w:t>3338</w:t>
            </w:r>
          </w:p>
        </w:tc>
        <w:tc>
          <w:tcPr>
            <w:tcW w:w="5665" w:type="dxa"/>
          </w:tcPr>
          <w:p w14:paraId="4E8FF1E7" w14:textId="4B16ADAA" w:rsidR="0068182A" w:rsidRDefault="0068182A" w:rsidP="0068182A">
            <w:r w:rsidRPr="008D0162">
              <w:t>Fragments of torsion dystonia</w:t>
            </w:r>
          </w:p>
        </w:tc>
      </w:tr>
      <w:tr w:rsidR="0068182A" w14:paraId="212557F0" w14:textId="77777777" w:rsidTr="00125DFA">
        <w:tc>
          <w:tcPr>
            <w:tcW w:w="2065" w:type="dxa"/>
          </w:tcPr>
          <w:p w14:paraId="6C1D0921" w14:textId="77777777" w:rsidR="0068182A" w:rsidRDefault="0068182A" w:rsidP="0068182A"/>
        </w:tc>
        <w:tc>
          <w:tcPr>
            <w:tcW w:w="1620" w:type="dxa"/>
          </w:tcPr>
          <w:p w14:paraId="30F43971" w14:textId="401123C1" w:rsidR="0068182A" w:rsidRDefault="0068182A" w:rsidP="0068182A">
            <w:r w:rsidRPr="008D0162">
              <w:t>33389</w:t>
            </w:r>
          </w:p>
        </w:tc>
        <w:tc>
          <w:tcPr>
            <w:tcW w:w="5665" w:type="dxa"/>
          </w:tcPr>
          <w:p w14:paraId="244C60AB" w14:textId="6C958A83" w:rsidR="0068182A" w:rsidRDefault="0068182A" w:rsidP="0068182A">
            <w:r w:rsidRPr="008D0162">
              <w:t>Other fragments of torsion dystonia</w:t>
            </w:r>
          </w:p>
        </w:tc>
      </w:tr>
      <w:tr w:rsidR="0068182A" w14:paraId="0F1C3BD1" w14:textId="77777777" w:rsidTr="00125DFA">
        <w:tc>
          <w:tcPr>
            <w:tcW w:w="2065" w:type="dxa"/>
          </w:tcPr>
          <w:p w14:paraId="4DCE0392" w14:textId="77777777" w:rsidR="0068182A" w:rsidRDefault="0068182A" w:rsidP="0068182A"/>
        </w:tc>
        <w:tc>
          <w:tcPr>
            <w:tcW w:w="1620" w:type="dxa"/>
          </w:tcPr>
          <w:p w14:paraId="736BD745" w14:textId="3FEFB6E8" w:rsidR="0068182A" w:rsidRDefault="0068182A" w:rsidP="0068182A">
            <w:r w:rsidRPr="008D0162">
              <w:t>ICD10:G24</w:t>
            </w:r>
          </w:p>
        </w:tc>
        <w:tc>
          <w:tcPr>
            <w:tcW w:w="5665" w:type="dxa"/>
          </w:tcPr>
          <w:p w14:paraId="0B2E6D1A" w14:textId="6A48AABC" w:rsidR="0068182A" w:rsidRDefault="0068182A" w:rsidP="0068182A">
            <w:r w:rsidRPr="008D0162">
              <w:t>Dystonia</w:t>
            </w:r>
          </w:p>
        </w:tc>
      </w:tr>
      <w:tr w:rsidR="0068182A" w14:paraId="40BD439D" w14:textId="77777777" w:rsidTr="00125DFA">
        <w:tc>
          <w:tcPr>
            <w:tcW w:w="2065" w:type="dxa"/>
          </w:tcPr>
          <w:p w14:paraId="0CDE1115" w14:textId="77777777" w:rsidR="0068182A" w:rsidRDefault="0068182A" w:rsidP="0068182A"/>
        </w:tc>
        <w:tc>
          <w:tcPr>
            <w:tcW w:w="1620" w:type="dxa"/>
          </w:tcPr>
          <w:p w14:paraId="3E41FC24" w14:textId="00CAE0F1" w:rsidR="0068182A" w:rsidRDefault="0068182A" w:rsidP="0068182A">
            <w:r w:rsidRPr="008D0162">
              <w:t>ICD10:G24.2</w:t>
            </w:r>
          </w:p>
        </w:tc>
        <w:tc>
          <w:tcPr>
            <w:tcW w:w="5665" w:type="dxa"/>
          </w:tcPr>
          <w:p w14:paraId="0472BCAF" w14:textId="02242D95" w:rsidR="0068182A" w:rsidRDefault="0068182A" w:rsidP="0068182A">
            <w:r w:rsidRPr="008D0162">
              <w:t>Idiopathic nonfamilial dystonia</w:t>
            </w:r>
          </w:p>
        </w:tc>
      </w:tr>
      <w:tr w:rsidR="0068182A" w14:paraId="047F6CD6" w14:textId="77777777" w:rsidTr="00125DFA">
        <w:tc>
          <w:tcPr>
            <w:tcW w:w="2065" w:type="dxa"/>
          </w:tcPr>
          <w:p w14:paraId="237ABC6B" w14:textId="77777777" w:rsidR="0068182A" w:rsidRDefault="0068182A" w:rsidP="0068182A"/>
        </w:tc>
        <w:tc>
          <w:tcPr>
            <w:tcW w:w="1620" w:type="dxa"/>
          </w:tcPr>
          <w:p w14:paraId="369B0BB8" w14:textId="40F5712A" w:rsidR="0068182A" w:rsidRDefault="0068182A" w:rsidP="0068182A">
            <w:r w:rsidRPr="008D0162">
              <w:t>ICD10:G24.4</w:t>
            </w:r>
          </w:p>
        </w:tc>
        <w:tc>
          <w:tcPr>
            <w:tcW w:w="5665" w:type="dxa"/>
          </w:tcPr>
          <w:p w14:paraId="751D6A2E" w14:textId="23033AE7" w:rsidR="0068182A" w:rsidRDefault="0068182A" w:rsidP="0068182A">
            <w:r w:rsidRPr="008D0162">
              <w:t>Idiopathic orofacial dystonia</w:t>
            </w:r>
          </w:p>
        </w:tc>
      </w:tr>
      <w:tr w:rsidR="0068182A" w14:paraId="1825B1D7" w14:textId="77777777" w:rsidTr="00125DFA">
        <w:tc>
          <w:tcPr>
            <w:tcW w:w="2065" w:type="dxa"/>
          </w:tcPr>
          <w:p w14:paraId="633A904B" w14:textId="77777777" w:rsidR="0068182A" w:rsidRDefault="0068182A" w:rsidP="0068182A"/>
        </w:tc>
        <w:tc>
          <w:tcPr>
            <w:tcW w:w="1620" w:type="dxa"/>
          </w:tcPr>
          <w:p w14:paraId="58BE67FC" w14:textId="4DF76498" w:rsidR="0068182A" w:rsidRDefault="0068182A" w:rsidP="0068182A">
            <w:r w:rsidRPr="008D0162">
              <w:t>ICD10:G24.8</w:t>
            </w:r>
          </w:p>
        </w:tc>
        <w:tc>
          <w:tcPr>
            <w:tcW w:w="5665" w:type="dxa"/>
          </w:tcPr>
          <w:p w14:paraId="1BA8071D" w14:textId="26DAE94C" w:rsidR="0068182A" w:rsidRDefault="0068182A" w:rsidP="0068182A">
            <w:r w:rsidRPr="008D0162">
              <w:t>Other dystonia</w:t>
            </w:r>
          </w:p>
        </w:tc>
      </w:tr>
      <w:tr w:rsidR="0068182A" w14:paraId="6CF877B1" w14:textId="77777777" w:rsidTr="00125DFA">
        <w:tc>
          <w:tcPr>
            <w:tcW w:w="2065" w:type="dxa"/>
          </w:tcPr>
          <w:p w14:paraId="6596DB31" w14:textId="77777777" w:rsidR="0068182A" w:rsidRDefault="0068182A" w:rsidP="0068182A"/>
        </w:tc>
        <w:tc>
          <w:tcPr>
            <w:tcW w:w="1620" w:type="dxa"/>
          </w:tcPr>
          <w:p w14:paraId="6763D10C" w14:textId="3734C66D" w:rsidR="0068182A" w:rsidRDefault="0068182A" w:rsidP="0068182A">
            <w:r w:rsidRPr="008D0162">
              <w:t>ICD10:G24.9</w:t>
            </w:r>
          </w:p>
        </w:tc>
        <w:tc>
          <w:tcPr>
            <w:tcW w:w="5665" w:type="dxa"/>
          </w:tcPr>
          <w:p w14:paraId="7B57A8ED" w14:textId="7EAD17D0" w:rsidR="0068182A" w:rsidRDefault="0068182A" w:rsidP="0068182A">
            <w:r w:rsidRPr="008D0162">
              <w:t>Dystonia, unspecified</w:t>
            </w:r>
          </w:p>
        </w:tc>
      </w:tr>
      <w:tr w:rsidR="0068182A" w14:paraId="1FAEF3DA" w14:textId="77777777" w:rsidTr="00125DFA">
        <w:tc>
          <w:tcPr>
            <w:tcW w:w="2065" w:type="dxa"/>
          </w:tcPr>
          <w:p w14:paraId="4F50E3FA" w14:textId="03800F4A" w:rsidR="0068182A" w:rsidRDefault="007F5E2D" w:rsidP="0068182A">
            <w:r>
              <w:t>M</w:t>
            </w:r>
            <w:r w:rsidRPr="007F5E2D">
              <w:t>yoclonus</w:t>
            </w:r>
          </w:p>
        </w:tc>
        <w:tc>
          <w:tcPr>
            <w:tcW w:w="1620" w:type="dxa"/>
          </w:tcPr>
          <w:p w14:paraId="6D46D538" w14:textId="7B62F857" w:rsidR="0068182A" w:rsidRDefault="0068182A" w:rsidP="0068182A"/>
        </w:tc>
        <w:tc>
          <w:tcPr>
            <w:tcW w:w="5665" w:type="dxa"/>
          </w:tcPr>
          <w:p w14:paraId="516EB8A8" w14:textId="3F3550A1" w:rsidR="0068182A" w:rsidRDefault="0068182A" w:rsidP="0068182A"/>
        </w:tc>
      </w:tr>
      <w:tr w:rsidR="007F5E2D" w14:paraId="29B4692B" w14:textId="77777777" w:rsidTr="00125DFA">
        <w:tc>
          <w:tcPr>
            <w:tcW w:w="2065" w:type="dxa"/>
          </w:tcPr>
          <w:p w14:paraId="4D0F8B13" w14:textId="77777777" w:rsidR="007F5E2D" w:rsidRDefault="007F5E2D" w:rsidP="007F5E2D"/>
        </w:tc>
        <w:tc>
          <w:tcPr>
            <w:tcW w:w="1620" w:type="dxa"/>
          </w:tcPr>
          <w:p w14:paraId="68573B41" w14:textId="1FFE2969" w:rsidR="007F5E2D" w:rsidRDefault="007F5E2D" w:rsidP="007F5E2D">
            <w:r w:rsidRPr="0017720F">
              <w:t>3332</w:t>
            </w:r>
          </w:p>
        </w:tc>
        <w:tc>
          <w:tcPr>
            <w:tcW w:w="5665" w:type="dxa"/>
          </w:tcPr>
          <w:p w14:paraId="75892745" w14:textId="7487524B" w:rsidR="007F5E2D" w:rsidRDefault="007F5E2D" w:rsidP="007F5E2D">
            <w:r w:rsidRPr="0017720F">
              <w:t>Myoclonus</w:t>
            </w:r>
          </w:p>
        </w:tc>
      </w:tr>
      <w:tr w:rsidR="007F5E2D" w14:paraId="6FEEDED3" w14:textId="77777777" w:rsidTr="00125DFA">
        <w:tc>
          <w:tcPr>
            <w:tcW w:w="2065" w:type="dxa"/>
          </w:tcPr>
          <w:p w14:paraId="03C2976C" w14:textId="77777777" w:rsidR="007F5E2D" w:rsidRDefault="007F5E2D" w:rsidP="007F5E2D"/>
        </w:tc>
        <w:tc>
          <w:tcPr>
            <w:tcW w:w="1620" w:type="dxa"/>
          </w:tcPr>
          <w:p w14:paraId="5B37AD39" w14:textId="066D0D72" w:rsidR="007F5E2D" w:rsidRDefault="007F5E2D" w:rsidP="007F5E2D">
            <w:r w:rsidRPr="0017720F">
              <w:t>ICD10:G25.3</w:t>
            </w:r>
          </w:p>
        </w:tc>
        <w:tc>
          <w:tcPr>
            <w:tcW w:w="5665" w:type="dxa"/>
          </w:tcPr>
          <w:p w14:paraId="01FD5D3F" w14:textId="20A98E2E" w:rsidR="007F5E2D" w:rsidRDefault="007F5E2D" w:rsidP="007F5E2D">
            <w:r w:rsidRPr="0017720F">
              <w:t>Myoclonus</w:t>
            </w:r>
          </w:p>
        </w:tc>
      </w:tr>
      <w:tr w:rsidR="007F5E2D" w14:paraId="17096D8C" w14:textId="77777777" w:rsidTr="00125DFA">
        <w:tc>
          <w:tcPr>
            <w:tcW w:w="2065" w:type="dxa"/>
          </w:tcPr>
          <w:p w14:paraId="5CD8B383" w14:textId="77777777" w:rsidR="007F5E2D" w:rsidRDefault="007F5E2D" w:rsidP="007F5E2D"/>
        </w:tc>
        <w:tc>
          <w:tcPr>
            <w:tcW w:w="1620" w:type="dxa"/>
          </w:tcPr>
          <w:p w14:paraId="006B8A73" w14:textId="23C0444B" w:rsidR="007F5E2D" w:rsidRDefault="007F5E2D" w:rsidP="007F5E2D">
            <w:r w:rsidRPr="0017720F">
              <w:t>LPA901</w:t>
            </w:r>
          </w:p>
        </w:tc>
        <w:tc>
          <w:tcPr>
            <w:tcW w:w="5665" w:type="dxa"/>
          </w:tcPr>
          <w:p w14:paraId="38AB19CC" w14:textId="2208B2F6" w:rsidR="007F5E2D" w:rsidRDefault="007F5E2D" w:rsidP="007F5E2D">
            <w:r w:rsidRPr="0017720F">
              <w:t>Myoclonus-LMR 901</w:t>
            </w:r>
          </w:p>
        </w:tc>
      </w:tr>
      <w:tr w:rsidR="0068182A" w14:paraId="23E29D51" w14:textId="77777777" w:rsidTr="00125DFA">
        <w:tc>
          <w:tcPr>
            <w:tcW w:w="2065" w:type="dxa"/>
          </w:tcPr>
          <w:p w14:paraId="5FF11C43" w14:textId="1CA4F015" w:rsidR="0068182A" w:rsidRDefault="00C15A7B" w:rsidP="0068182A">
            <w:r>
              <w:t>Sensory Loss</w:t>
            </w:r>
          </w:p>
        </w:tc>
        <w:tc>
          <w:tcPr>
            <w:tcW w:w="1620" w:type="dxa"/>
          </w:tcPr>
          <w:p w14:paraId="3FD62742" w14:textId="61ECE064" w:rsidR="0068182A" w:rsidRDefault="0068182A" w:rsidP="0068182A"/>
        </w:tc>
        <w:tc>
          <w:tcPr>
            <w:tcW w:w="5665" w:type="dxa"/>
          </w:tcPr>
          <w:p w14:paraId="15ACDE8E" w14:textId="1EE8BECF" w:rsidR="0068182A" w:rsidRDefault="0068182A" w:rsidP="0068182A"/>
        </w:tc>
      </w:tr>
      <w:tr w:rsidR="007C13AC" w14:paraId="1874D754" w14:textId="77777777" w:rsidTr="00125DFA">
        <w:tc>
          <w:tcPr>
            <w:tcW w:w="2065" w:type="dxa"/>
          </w:tcPr>
          <w:p w14:paraId="79BD2C4F" w14:textId="77777777" w:rsidR="007C13AC" w:rsidRDefault="007C13AC" w:rsidP="007C13AC"/>
        </w:tc>
        <w:tc>
          <w:tcPr>
            <w:tcW w:w="1620" w:type="dxa"/>
          </w:tcPr>
          <w:p w14:paraId="6959BF91" w14:textId="263DC323" w:rsidR="007C13AC" w:rsidRDefault="007C13AC" w:rsidP="007C13AC">
            <w:r w:rsidRPr="0086630D">
              <w:t>LPA982</w:t>
            </w:r>
          </w:p>
        </w:tc>
        <w:tc>
          <w:tcPr>
            <w:tcW w:w="5665" w:type="dxa"/>
          </w:tcPr>
          <w:p w14:paraId="33171B08" w14:textId="2A73CD2A" w:rsidR="007C13AC" w:rsidRDefault="007C13AC" w:rsidP="007C13AC">
            <w:r w:rsidRPr="0086630D">
              <w:t>Sensory loss-LMR 982</w:t>
            </w:r>
          </w:p>
        </w:tc>
      </w:tr>
      <w:tr w:rsidR="007C13AC" w14:paraId="3357CBA7" w14:textId="77777777" w:rsidTr="00125DFA">
        <w:tc>
          <w:tcPr>
            <w:tcW w:w="2065" w:type="dxa"/>
          </w:tcPr>
          <w:p w14:paraId="298AF20A" w14:textId="77777777" w:rsidR="007C13AC" w:rsidRDefault="007C13AC" w:rsidP="007C13AC"/>
        </w:tc>
        <w:tc>
          <w:tcPr>
            <w:tcW w:w="1620" w:type="dxa"/>
          </w:tcPr>
          <w:p w14:paraId="52743070" w14:textId="3792879F" w:rsidR="007C13AC" w:rsidRDefault="007C13AC" w:rsidP="007C13AC">
            <w:r w:rsidRPr="0086630D">
              <w:t>38911</w:t>
            </w:r>
          </w:p>
        </w:tc>
        <w:tc>
          <w:tcPr>
            <w:tcW w:w="5665" w:type="dxa"/>
          </w:tcPr>
          <w:p w14:paraId="4E732B7A" w14:textId="0B699D8E" w:rsidR="007C13AC" w:rsidRDefault="007C13AC" w:rsidP="007C13AC">
            <w:r w:rsidRPr="0086630D">
              <w:t>Sensory hearing loss</w:t>
            </w:r>
          </w:p>
        </w:tc>
      </w:tr>
      <w:tr w:rsidR="007C13AC" w14:paraId="56D13E01" w14:textId="77777777" w:rsidTr="00125DFA">
        <w:tc>
          <w:tcPr>
            <w:tcW w:w="2065" w:type="dxa"/>
          </w:tcPr>
          <w:p w14:paraId="0B4647D5" w14:textId="77777777" w:rsidR="007C13AC" w:rsidRDefault="007C13AC" w:rsidP="007C13AC"/>
        </w:tc>
        <w:tc>
          <w:tcPr>
            <w:tcW w:w="1620" w:type="dxa"/>
          </w:tcPr>
          <w:p w14:paraId="223E7ADE" w14:textId="6DCE0C4D" w:rsidR="007C13AC" w:rsidRDefault="007C13AC" w:rsidP="007C13AC">
            <w:r w:rsidRPr="0086630D">
              <w:t>38917</w:t>
            </w:r>
          </w:p>
        </w:tc>
        <w:tc>
          <w:tcPr>
            <w:tcW w:w="5665" w:type="dxa"/>
          </w:tcPr>
          <w:p w14:paraId="51FC4ADF" w14:textId="14BADD43" w:rsidR="007C13AC" w:rsidRDefault="007C13AC" w:rsidP="007C13AC">
            <w:r w:rsidRPr="0086630D">
              <w:t>Sensory hearing loss, unilateral</w:t>
            </w:r>
          </w:p>
        </w:tc>
      </w:tr>
      <w:tr w:rsidR="007C13AC" w14:paraId="75015CAD" w14:textId="77777777" w:rsidTr="00125DFA">
        <w:tc>
          <w:tcPr>
            <w:tcW w:w="2065" w:type="dxa"/>
          </w:tcPr>
          <w:p w14:paraId="601AB1B1" w14:textId="5FD62191" w:rsidR="007C13AC" w:rsidRDefault="007B3619" w:rsidP="007C13AC">
            <w:r>
              <w:t>Cerebral Infarct</w:t>
            </w:r>
          </w:p>
        </w:tc>
        <w:tc>
          <w:tcPr>
            <w:tcW w:w="1620" w:type="dxa"/>
          </w:tcPr>
          <w:p w14:paraId="7B1FC6E9" w14:textId="55E28427" w:rsidR="007C13AC" w:rsidRDefault="007C13AC" w:rsidP="007C13AC"/>
        </w:tc>
        <w:tc>
          <w:tcPr>
            <w:tcW w:w="5665" w:type="dxa"/>
          </w:tcPr>
          <w:p w14:paraId="0D1EE344" w14:textId="24CFE074" w:rsidR="007C13AC" w:rsidRDefault="007C13AC" w:rsidP="007C13AC"/>
        </w:tc>
      </w:tr>
      <w:tr w:rsidR="00D227A2" w14:paraId="4135E274" w14:textId="77777777" w:rsidTr="00125DFA">
        <w:tc>
          <w:tcPr>
            <w:tcW w:w="2065" w:type="dxa"/>
          </w:tcPr>
          <w:p w14:paraId="5FFCE86A" w14:textId="77777777" w:rsidR="00D227A2" w:rsidRDefault="00D227A2" w:rsidP="00D227A2"/>
        </w:tc>
        <w:tc>
          <w:tcPr>
            <w:tcW w:w="1620" w:type="dxa"/>
          </w:tcPr>
          <w:p w14:paraId="046D0121" w14:textId="397EFBA6" w:rsidR="00D227A2" w:rsidRDefault="00D227A2" w:rsidP="00D227A2">
            <w:r w:rsidRPr="0079025F">
              <w:t>43301</w:t>
            </w:r>
          </w:p>
        </w:tc>
        <w:tc>
          <w:tcPr>
            <w:tcW w:w="5665" w:type="dxa"/>
          </w:tcPr>
          <w:p w14:paraId="64D10190" w14:textId="5788D97C" w:rsidR="00D227A2" w:rsidRDefault="00D227A2" w:rsidP="00D227A2">
            <w:r w:rsidRPr="0079025F">
              <w:t>Occlusion and stenosis of basilar artery, with cerebral infarction</w:t>
            </w:r>
          </w:p>
        </w:tc>
      </w:tr>
      <w:tr w:rsidR="00D227A2" w14:paraId="4F95F3B1" w14:textId="77777777" w:rsidTr="00125DFA">
        <w:tc>
          <w:tcPr>
            <w:tcW w:w="2065" w:type="dxa"/>
          </w:tcPr>
          <w:p w14:paraId="2FC17E4C" w14:textId="77777777" w:rsidR="00D227A2" w:rsidRDefault="00D227A2" w:rsidP="00D227A2"/>
        </w:tc>
        <w:tc>
          <w:tcPr>
            <w:tcW w:w="1620" w:type="dxa"/>
          </w:tcPr>
          <w:p w14:paraId="2D16F404" w14:textId="380C3D25" w:rsidR="00D227A2" w:rsidRDefault="00D227A2" w:rsidP="00D227A2">
            <w:commentRangeStart w:id="49"/>
            <w:r w:rsidRPr="0079025F">
              <w:t>43311</w:t>
            </w:r>
            <w:commentRangeEnd w:id="49"/>
            <w:r>
              <w:rPr>
                <w:rStyle w:val="CommentReference"/>
              </w:rPr>
              <w:commentReference w:id="49"/>
            </w:r>
          </w:p>
        </w:tc>
        <w:tc>
          <w:tcPr>
            <w:tcW w:w="5665" w:type="dxa"/>
          </w:tcPr>
          <w:p w14:paraId="649BFF17" w14:textId="489278C7" w:rsidR="00D227A2" w:rsidRDefault="00D227A2" w:rsidP="00D227A2">
            <w:r w:rsidRPr="0079025F">
              <w:t>Occlusion and stenosis of carotid artery, with cerebral infarction</w:t>
            </w:r>
          </w:p>
        </w:tc>
      </w:tr>
      <w:tr w:rsidR="00D227A2" w14:paraId="5D4B7E06" w14:textId="77777777" w:rsidTr="00125DFA">
        <w:tc>
          <w:tcPr>
            <w:tcW w:w="2065" w:type="dxa"/>
          </w:tcPr>
          <w:p w14:paraId="42A60A9D" w14:textId="77777777" w:rsidR="00D227A2" w:rsidRDefault="00D227A2" w:rsidP="00D227A2"/>
        </w:tc>
        <w:tc>
          <w:tcPr>
            <w:tcW w:w="1620" w:type="dxa"/>
          </w:tcPr>
          <w:p w14:paraId="76F20378" w14:textId="32FC58D0" w:rsidR="00D227A2" w:rsidRDefault="00D227A2" w:rsidP="00D227A2">
            <w:r w:rsidRPr="0079025F">
              <w:t>43321</w:t>
            </w:r>
          </w:p>
        </w:tc>
        <w:tc>
          <w:tcPr>
            <w:tcW w:w="5665" w:type="dxa"/>
          </w:tcPr>
          <w:p w14:paraId="3D7C1C03" w14:textId="15E7FCA8" w:rsidR="00D227A2" w:rsidRDefault="00D227A2" w:rsidP="00D227A2">
            <w:r w:rsidRPr="0079025F">
              <w:t>Occlusion and stenosis of vertebral artery, with cerebral infarction</w:t>
            </w:r>
          </w:p>
        </w:tc>
      </w:tr>
      <w:tr w:rsidR="00D227A2" w14:paraId="509C79B3" w14:textId="77777777" w:rsidTr="00125DFA">
        <w:tc>
          <w:tcPr>
            <w:tcW w:w="2065" w:type="dxa"/>
          </w:tcPr>
          <w:p w14:paraId="50130018" w14:textId="77777777" w:rsidR="00D227A2" w:rsidRDefault="00D227A2" w:rsidP="00D227A2"/>
        </w:tc>
        <w:tc>
          <w:tcPr>
            <w:tcW w:w="1620" w:type="dxa"/>
          </w:tcPr>
          <w:p w14:paraId="03F776FC" w14:textId="7FD46B61" w:rsidR="00D227A2" w:rsidRDefault="00D227A2" w:rsidP="00D227A2">
            <w:r w:rsidRPr="0079025F">
              <w:t>43321</w:t>
            </w:r>
          </w:p>
        </w:tc>
        <w:tc>
          <w:tcPr>
            <w:tcW w:w="5665" w:type="dxa"/>
          </w:tcPr>
          <w:p w14:paraId="479C41FE" w14:textId="13286AD7" w:rsidR="00D227A2" w:rsidRDefault="00D227A2" w:rsidP="00D227A2">
            <w:r w:rsidRPr="0079025F">
              <w:t>Occlusion and stenosis of vertebral artery, with cerebral infarction</w:t>
            </w:r>
          </w:p>
        </w:tc>
      </w:tr>
      <w:tr w:rsidR="00D227A2" w14:paraId="628EE7AC" w14:textId="77777777" w:rsidTr="00125DFA">
        <w:tc>
          <w:tcPr>
            <w:tcW w:w="2065" w:type="dxa"/>
          </w:tcPr>
          <w:p w14:paraId="47FF627A" w14:textId="77777777" w:rsidR="00D227A2" w:rsidRDefault="00D227A2" w:rsidP="00D227A2"/>
        </w:tc>
        <w:tc>
          <w:tcPr>
            <w:tcW w:w="1620" w:type="dxa"/>
          </w:tcPr>
          <w:p w14:paraId="2B71B9B0" w14:textId="109784AA" w:rsidR="00D227A2" w:rsidRDefault="00D227A2" w:rsidP="00D227A2">
            <w:r w:rsidRPr="0079025F">
              <w:t>43321</w:t>
            </w:r>
          </w:p>
        </w:tc>
        <w:tc>
          <w:tcPr>
            <w:tcW w:w="5665" w:type="dxa"/>
          </w:tcPr>
          <w:p w14:paraId="44ED66D6" w14:textId="1FC916F8" w:rsidR="00D227A2" w:rsidRDefault="00D227A2" w:rsidP="00D227A2">
            <w:r w:rsidRPr="0079025F">
              <w:t>Occlusion and stenosis of vertebral artery, with cerebral infarction</w:t>
            </w:r>
          </w:p>
        </w:tc>
      </w:tr>
      <w:tr w:rsidR="00D227A2" w14:paraId="25D98149" w14:textId="77777777" w:rsidTr="00125DFA">
        <w:tc>
          <w:tcPr>
            <w:tcW w:w="2065" w:type="dxa"/>
          </w:tcPr>
          <w:p w14:paraId="626FF33A" w14:textId="77777777" w:rsidR="00D227A2" w:rsidRDefault="00D227A2" w:rsidP="00D227A2"/>
        </w:tc>
        <w:tc>
          <w:tcPr>
            <w:tcW w:w="1620" w:type="dxa"/>
          </w:tcPr>
          <w:p w14:paraId="7BD2D92D" w14:textId="0082FE31" w:rsidR="00D227A2" w:rsidRDefault="00D227A2" w:rsidP="00D227A2">
            <w:r w:rsidRPr="0079025F">
              <w:t>43331</w:t>
            </w:r>
          </w:p>
        </w:tc>
        <w:tc>
          <w:tcPr>
            <w:tcW w:w="5665" w:type="dxa"/>
          </w:tcPr>
          <w:p w14:paraId="62E27CC5" w14:textId="3C5E45F7" w:rsidR="00D227A2" w:rsidRDefault="00D227A2" w:rsidP="00D227A2">
            <w:r w:rsidRPr="0079025F">
              <w:t>Occlusion and stenosis of multiple and bilateral precerebral arteries, with cerebral infarction</w:t>
            </w:r>
          </w:p>
        </w:tc>
      </w:tr>
      <w:tr w:rsidR="00D227A2" w14:paraId="06D2123A" w14:textId="77777777" w:rsidTr="00125DFA">
        <w:tc>
          <w:tcPr>
            <w:tcW w:w="2065" w:type="dxa"/>
          </w:tcPr>
          <w:p w14:paraId="71817E59" w14:textId="77777777" w:rsidR="00D227A2" w:rsidRDefault="00D227A2" w:rsidP="00D227A2"/>
        </w:tc>
        <w:tc>
          <w:tcPr>
            <w:tcW w:w="1620" w:type="dxa"/>
          </w:tcPr>
          <w:p w14:paraId="0FD914F8" w14:textId="07AED5FF" w:rsidR="00D227A2" w:rsidRDefault="00D227A2" w:rsidP="00D227A2">
            <w:r w:rsidRPr="0079025F">
              <w:t>43381</w:t>
            </w:r>
          </w:p>
        </w:tc>
        <w:tc>
          <w:tcPr>
            <w:tcW w:w="5665" w:type="dxa"/>
          </w:tcPr>
          <w:p w14:paraId="160632A8" w14:textId="59545E98" w:rsidR="00D227A2" w:rsidRDefault="00D227A2" w:rsidP="00D227A2">
            <w:r w:rsidRPr="0079025F">
              <w:t>Occlusion and stenosis of other specified precerebral artery, with cerebral infarction</w:t>
            </w:r>
          </w:p>
        </w:tc>
      </w:tr>
      <w:tr w:rsidR="00D227A2" w14:paraId="3F28B795" w14:textId="77777777" w:rsidTr="00125DFA">
        <w:tc>
          <w:tcPr>
            <w:tcW w:w="2065" w:type="dxa"/>
          </w:tcPr>
          <w:p w14:paraId="1FFFD7D8" w14:textId="77777777" w:rsidR="00D227A2" w:rsidRDefault="00D227A2" w:rsidP="00D227A2"/>
        </w:tc>
        <w:tc>
          <w:tcPr>
            <w:tcW w:w="1620" w:type="dxa"/>
          </w:tcPr>
          <w:p w14:paraId="350829B9" w14:textId="14BDC796" w:rsidR="00D227A2" w:rsidRDefault="00D227A2" w:rsidP="00D227A2">
            <w:r w:rsidRPr="0079025F">
              <w:t>43391</w:t>
            </w:r>
          </w:p>
        </w:tc>
        <w:tc>
          <w:tcPr>
            <w:tcW w:w="5665" w:type="dxa"/>
          </w:tcPr>
          <w:p w14:paraId="15357726" w14:textId="4F9E7B37" w:rsidR="00D227A2" w:rsidRDefault="00D227A2" w:rsidP="00D227A2">
            <w:r w:rsidRPr="0079025F">
              <w:t>Unspecified precerebral artery, with cerebral infarction</w:t>
            </w:r>
          </w:p>
        </w:tc>
      </w:tr>
      <w:tr w:rsidR="00D227A2" w14:paraId="6DC69E65" w14:textId="77777777" w:rsidTr="00125DFA">
        <w:tc>
          <w:tcPr>
            <w:tcW w:w="2065" w:type="dxa"/>
          </w:tcPr>
          <w:p w14:paraId="0361C53E" w14:textId="77777777" w:rsidR="00D227A2" w:rsidRDefault="00D227A2" w:rsidP="00D227A2"/>
        </w:tc>
        <w:tc>
          <w:tcPr>
            <w:tcW w:w="1620" w:type="dxa"/>
          </w:tcPr>
          <w:p w14:paraId="58D87F90" w14:textId="0DE9CFE4" w:rsidR="00D227A2" w:rsidRDefault="00D227A2" w:rsidP="00D227A2">
            <w:r w:rsidRPr="0079025F">
              <w:t>43401</w:t>
            </w:r>
          </w:p>
        </w:tc>
        <w:tc>
          <w:tcPr>
            <w:tcW w:w="5665" w:type="dxa"/>
          </w:tcPr>
          <w:p w14:paraId="04A29F51" w14:textId="5DD90850" w:rsidR="00D227A2" w:rsidRDefault="00D227A2" w:rsidP="00D227A2">
            <w:r w:rsidRPr="0079025F">
              <w:t>Cerebral thrombosis, with cerebral infarction</w:t>
            </w:r>
          </w:p>
        </w:tc>
      </w:tr>
      <w:tr w:rsidR="00D227A2" w14:paraId="4652FAEC" w14:textId="77777777" w:rsidTr="00125DFA">
        <w:tc>
          <w:tcPr>
            <w:tcW w:w="2065" w:type="dxa"/>
          </w:tcPr>
          <w:p w14:paraId="6A061314" w14:textId="77777777" w:rsidR="00D227A2" w:rsidRDefault="00D227A2" w:rsidP="00D227A2"/>
        </w:tc>
        <w:tc>
          <w:tcPr>
            <w:tcW w:w="1620" w:type="dxa"/>
          </w:tcPr>
          <w:p w14:paraId="0616CC8C" w14:textId="6A20BE86" w:rsidR="00D227A2" w:rsidRDefault="00D227A2" w:rsidP="00D227A2">
            <w:r w:rsidRPr="0079025F">
              <w:t>43411</w:t>
            </w:r>
          </w:p>
        </w:tc>
        <w:tc>
          <w:tcPr>
            <w:tcW w:w="5665" w:type="dxa"/>
          </w:tcPr>
          <w:p w14:paraId="33B1C803" w14:textId="053A163E" w:rsidR="00D227A2" w:rsidRDefault="00D227A2" w:rsidP="00D227A2">
            <w:r w:rsidRPr="0079025F">
              <w:t>Cerebral embolism, with cerebral infarction</w:t>
            </w:r>
          </w:p>
        </w:tc>
      </w:tr>
      <w:tr w:rsidR="00D227A2" w14:paraId="48DA9825" w14:textId="77777777" w:rsidTr="00125DFA">
        <w:tc>
          <w:tcPr>
            <w:tcW w:w="2065" w:type="dxa"/>
          </w:tcPr>
          <w:p w14:paraId="61A03464" w14:textId="77777777" w:rsidR="00D227A2" w:rsidRDefault="00D227A2" w:rsidP="00D227A2"/>
        </w:tc>
        <w:tc>
          <w:tcPr>
            <w:tcW w:w="1620" w:type="dxa"/>
          </w:tcPr>
          <w:p w14:paraId="5A06CFBF" w14:textId="2073E9CB" w:rsidR="00D227A2" w:rsidRDefault="00D227A2" w:rsidP="00D227A2">
            <w:r w:rsidRPr="0079025F">
              <w:t>43491</w:t>
            </w:r>
          </w:p>
        </w:tc>
        <w:tc>
          <w:tcPr>
            <w:tcW w:w="5665" w:type="dxa"/>
          </w:tcPr>
          <w:p w14:paraId="525CB00C" w14:textId="19DCDD1A" w:rsidR="00D227A2" w:rsidRDefault="00D227A2" w:rsidP="00D227A2">
            <w:r w:rsidRPr="0079025F">
              <w:t>Cerebral artery occlusion, unspecified, with cerebral infarction</w:t>
            </w:r>
          </w:p>
        </w:tc>
      </w:tr>
      <w:tr w:rsidR="00D227A2" w14:paraId="2C4FCC97" w14:textId="77777777" w:rsidTr="00125DFA">
        <w:tc>
          <w:tcPr>
            <w:tcW w:w="2065" w:type="dxa"/>
          </w:tcPr>
          <w:p w14:paraId="616D52ED" w14:textId="77777777" w:rsidR="00D227A2" w:rsidRDefault="00D227A2" w:rsidP="00D227A2"/>
        </w:tc>
        <w:tc>
          <w:tcPr>
            <w:tcW w:w="1620" w:type="dxa"/>
          </w:tcPr>
          <w:p w14:paraId="3A1341CA" w14:textId="491AE571" w:rsidR="00D227A2" w:rsidRDefault="00D227A2" w:rsidP="00D227A2">
            <w:r w:rsidRPr="0079025F">
              <w:t>ICD10:G43.6</w:t>
            </w:r>
          </w:p>
        </w:tc>
        <w:tc>
          <w:tcPr>
            <w:tcW w:w="5665" w:type="dxa"/>
          </w:tcPr>
          <w:p w14:paraId="0FCFA73F" w14:textId="27E10654" w:rsidR="00D227A2" w:rsidRDefault="00D227A2" w:rsidP="00D227A2">
            <w:r w:rsidRPr="0079025F">
              <w:t>Persistent migraine aura with cerebral infarction</w:t>
            </w:r>
          </w:p>
        </w:tc>
      </w:tr>
      <w:tr w:rsidR="00D227A2" w14:paraId="57B5E4E1" w14:textId="77777777" w:rsidTr="00125DFA">
        <w:tc>
          <w:tcPr>
            <w:tcW w:w="2065" w:type="dxa"/>
          </w:tcPr>
          <w:p w14:paraId="46CBE3F8" w14:textId="77777777" w:rsidR="00D227A2" w:rsidRDefault="00D227A2" w:rsidP="00D227A2"/>
        </w:tc>
        <w:tc>
          <w:tcPr>
            <w:tcW w:w="1620" w:type="dxa"/>
          </w:tcPr>
          <w:p w14:paraId="16F58E91" w14:textId="7EBC9C07" w:rsidR="00D227A2" w:rsidRDefault="00D227A2" w:rsidP="00D227A2">
            <w:r w:rsidRPr="0079025F">
              <w:t>ICD10:G43.60</w:t>
            </w:r>
          </w:p>
        </w:tc>
        <w:tc>
          <w:tcPr>
            <w:tcW w:w="5665" w:type="dxa"/>
          </w:tcPr>
          <w:p w14:paraId="656B129C" w14:textId="24BABEBE" w:rsidR="00D227A2" w:rsidRDefault="00D227A2" w:rsidP="00D227A2">
            <w:r w:rsidRPr="0079025F">
              <w:t>Persistent migraine aura with cerebral infarction, not intractable</w:t>
            </w:r>
          </w:p>
        </w:tc>
      </w:tr>
      <w:tr w:rsidR="00D227A2" w14:paraId="11125F74" w14:textId="77777777" w:rsidTr="00125DFA">
        <w:tc>
          <w:tcPr>
            <w:tcW w:w="2065" w:type="dxa"/>
          </w:tcPr>
          <w:p w14:paraId="2718C1ED" w14:textId="77777777" w:rsidR="00D227A2" w:rsidRDefault="00D227A2" w:rsidP="00D227A2"/>
        </w:tc>
        <w:tc>
          <w:tcPr>
            <w:tcW w:w="1620" w:type="dxa"/>
          </w:tcPr>
          <w:p w14:paraId="7BD467C0" w14:textId="2B343ECA" w:rsidR="00D227A2" w:rsidRDefault="00D227A2" w:rsidP="00D227A2">
            <w:r w:rsidRPr="0079025F">
              <w:t>ICD10:G43.601</w:t>
            </w:r>
          </w:p>
        </w:tc>
        <w:tc>
          <w:tcPr>
            <w:tcW w:w="5665" w:type="dxa"/>
          </w:tcPr>
          <w:p w14:paraId="1E9D3BF8" w14:textId="0E5994F7" w:rsidR="00D227A2" w:rsidRDefault="00D227A2" w:rsidP="00D227A2">
            <w:r w:rsidRPr="0079025F">
              <w:t xml:space="preserve">Persistent migraine aura with cerebral infarction, not intractable, with status </w:t>
            </w:r>
            <w:proofErr w:type="spellStart"/>
            <w:r w:rsidRPr="0079025F">
              <w:t>migrainosus</w:t>
            </w:r>
            <w:proofErr w:type="spellEnd"/>
          </w:p>
        </w:tc>
      </w:tr>
      <w:tr w:rsidR="00D227A2" w14:paraId="74857BD1" w14:textId="77777777" w:rsidTr="00125DFA">
        <w:tc>
          <w:tcPr>
            <w:tcW w:w="2065" w:type="dxa"/>
          </w:tcPr>
          <w:p w14:paraId="7EA790E0" w14:textId="77777777" w:rsidR="00D227A2" w:rsidRDefault="00D227A2" w:rsidP="00D227A2"/>
        </w:tc>
        <w:tc>
          <w:tcPr>
            <w:tcW w:w="1620" w:type="dxa"/>
          </w:tcPr>
          <w:p w14:paraId="7D6DEC97" w14:textId="1DB48972" w:rsidR="00D227A2" w:rsidRDefault="00D227A2" w:rsidP="00D227A2">
            <w:r w:rsidRPr="0079025F">
              <w:t>ICD10:G43.609</w:t>
            </w:r>
          </w:p>
        </w:tc>
        <w:tc>
          <w:tcPr>
            <w:tcW w:w="5665" w:type="dxa"/>
          </w:tcPr>
          <w:p w14:paraId="7D1A4993" w14:textId="3209995B" w:rsidR="00D227A2" w:rsidRDefault="00D227A2" w:rsidP="00D227A2">
            <w:r w:rsidRPr="0079025F">
              <w:t xml:space="preserve">Persistent migraine aura with cerebral infarction, not intractable, without status </w:t>
            </w:r>
            <w:proofErr w:type="spellStart"/>
            <w:r w:rsidRPr="0079025F">
              <w:t>migrainosus</w:t>
            </w:r>
            <w:proofErr w:type="spellEnd"/>
          </w:p>
        </w:tc>
      </w:tr>
      <w:tr w:rsidR="00D227A2" w14:paraId="558C3F7B" w14:textId="77777777" w:rsidTr="00125DFA">
        <w:tc>
          <w:tcPr>
            <w:tcW w:w="2065" w:type="dxa"/>
          </w:tcPr>
          <w:p w14:paraId="0AA4BDAF" w14:textId="77777777" w:rsidR="00D227A2" w:rsidRDefault="00D227A2" w:rsidP="00D227A2"/>
        </w:tc>
        <w:tc>
          <w:tcPr>
            <w:tcW w:w="1620" w:type="dxa"/>
          </w:tcPr>
          <w:p w14:paraId="6D0D9107" w14:textId="354D01B7" w:rsidR="00D227A2" w:rsidRDefault="00D227A2" w:rsidP="00D227A2">
            <w:r w:rsidRPr="0079025F">
              <w:t>ICD10:G43.61</w:t>
            </w:r>
          </w:p>
        </w:tc>
        <w:tc>
          <w:tcPr>
            <w:tcW w:w="5665" w:type="dxa"/>
          </w:tcPr>
          <w:p w14:paraId="3C81AB0F" w14:textId="66479229" w:rsidR="00D227A2" w:rsidRDefault="00D227A2" w:rsidP="00D227A2">
            <w:r w:rsidRPr="0079025F">
              <w:t>Persistent migraine aura with cerebral infarction, intractable</w:t>
            </w:r>
          </w:p>
        </w:tc>
      </w:tr>
      <w:tr w:rsidR="00D227A2" w14:paraId="414F48FD" w14:textId="77777777" w:rsidTr="00125DFA">
        <w:tc>
          <w:tcPr>
            <w:tcW w:w="2065" w:type="dxa"/>
          </w:tcPr>
          <w:p w14:paraId="7D04D7FF" w14:textId="77777777" w:rsidR="00D227A2" w:rsidRDefault="00D227A2" w:rsidP="00D227A2"/>
        </w:tc>
        <w:tc>
          <w:tcPr>
            <w:tcW w:w="1620" w:type="dxa"/>
          </w:tcPr>
          <w:p w14:paraId="3DDF4CBF" w14:textId="62BF1013" w:rsidR="00D227A2" w:rsidRDefault="00D227A2" w:rsidP="00D227A2">
            <w:r w:rsidRPr="0079025F">
              <w:t>ICD10:G43.611</w:t>
            </w:r>
          </w:p>
        </w:tc>
        <w:tc>
          <w:tcPr>
            <w:tcW w:w="5665" w:type="dxa"/>
          </w:tcPr>
          <w:p w14:paraId="3A8FFFA6" w14:textId="56D8994B" w:rsidR="00D227A2" w:rsidRDefault="00D227A2" w:rsidP="00D227A2">
            <w:r w:rsidRPr="0079025F">
              <w:t xml:space="preserve">Persistent migraine aura with cerebral infarction, intractable, with status </w:t>
            </w:r>
            <w:proofErr w:type="spellStart"/>
            <w:r w:rsidRPr="0079025F">
              <w:t>migrainosus</w:t>
            </w:r>
            <w:proofErr w:type="spellEnd"/>
          </w:p>
        </w:tc>
      </w:tr>
      <w:tr w:rsidR="00D227A2" w14:paraId="53388820" w14:textId="77777777" w:rsidTr="00125DFA">
        <w:tc>
          <w:tcPr>
            <w:tcW w:w="2065" w:type="dxa"/>
          </w:tcPr>
          <w:p w14:paraId="18B6EEA6" w14:textId="77777777" w:rsidR="00D227A2" w:rsidRDefault="00D227A2" w:rsidP="00D227A2"/>
        </w:tc>
        <w:tc>
          <w:tcPr>
            <w:tcW w:w="1620" w:type="dxa"/>
          </w:tcPr>
          <w:p w14:paraId="3CEE0E6D" w14:textId="4E7DBDC5" w:rsidR="00D227A2" w:rsidRDefault="00D227A2" w:rsidP="00D227A2">
            <w:r w:rsidRPr="0079025F">
              <w:t>ICD10:G43.619</w:t>
            </w:r>
          </w:p>
        </w:tc>
        <w:tc>
          <w:tcPr>
            <w:tcW w:w="5665" w:type="dxa"/>
          </w:tcPr>
          <w:p w14:paraId="13AC4750" w14:textId="48E5FB25" w:rsidR="00D227A2" w:rsidRDefault="00D227A2" w:rsidP="00D227A2">
            <w:r w:rsidRPr="0079025F">
              <w:t xml:space="preserve">Persistent migraine aura with cerebral infarction, intractable, without status </w:t>
            </w:r>
            <w:proofErr w:type="spellStart"/>
            <w:r w:rsidRPr="0079025F">
              <w:t>migrainosus</w:t>
            </w:r>
            <w:proofErr w:type="spellEnd"/>
          </w:p>
        </w:tc>
      </w:tr>
      <w:tr w:rsidR="00D227A2" w14:paraId="3CFB60CF" w14:textId="77777777" w:rsidTr="00125DFA">
        <w:tc>
          <w:tcPr>
            <w:tcW w:w="2065" w:type="dxa"/>
          </w:tcPr>
          <w:p w14:paraId="4AF3065A" w14:textId="77777777" w:rsidR="00D227A2" w:rsidRDefault="00D227A2" w:rsidP="00D227A2"/>
        </w:tc>
        <w:tc>
          <w:tcPr>
            <w:tcW w:w="1620" w:type="dxa"/>
          </w:tcPr>
          <w:p w14:paraId="6847940B" w14:textId="39E08658" w:rsidR="00D227A2" w:rsidRDefault="00D227A2" w:rsidP="00D227A2">
            <w:r w:rsidRPr="0079025F">
              <w:t>ICD10:I63</w:t>
            </w:r>
          </w:p>
        </w:tc>
        <w:tc>
          <w:tcPr>
            <w:tcW w:w="5665" w:type="dxa"/>
          </w:tcPr>
          <w:p w14:paraId="1D0752AC" w14:textId="758EB7E1" w:rsidR="00D227A2" w:rsidRDefault="00D227A2" w:rsidP="00D227A2">
            <w:r w:rsidRPr="0079025F">
              <w:t>Cerebral infarction</w:t>
            </w:r>
          </w:p>
        </w:tc>
      </w:tr>
      <w:tr w:rsidR="00D227A2" w14:paraId="2818B9FB" w14:textId="77777777" w:rsidTr="00125DFA">
        <w:tc>
          <w:tcPr>
            <w:tcW w:w="2065" w:type="dxa"/>
          </w:tcPr>
          <w:p w14:paraId="0372A99A" w14:textId="77777777" w:rsidR="00D227A2" w:rsidRDefault="00D227A2" w:rsidP="00D227A2"/>
        </w:tc>
        <w:tc>
          <w:tcPr>
            <w:tcW w:w="1620" w:type="dxa"/>
          </w:tcPr>
          <w:p w14:paraId="60E126BA" w14:textId="7F3131BD" w:rsidR="00D227A2" w:rsidRDefault="00D227A2" w:rsidP="00D227A2">
            <w:r w:rsidRPr="0079025F">
              <w:t>ICD10:I63.0</w:t>
            </w:r>
          </w:p>
        </w:tc>
        <w:tc>
          <w:tcPr>
            <w:tcW w:w="5665" w:type="dxa"/>
          </w:tcPr>
          <w:p w14:paraId="389786BC" w14:textId="1D4E1B5F" w:rsidR="00D227A2" w:rsidRDefault="00D227A2" w:rsidP="00D227A2">
            <w:r w:rsidRPr="0079025F">
              <w:t>Cerebral infarction due to thrombosis of precerebral arteries</w:t>
            </w:r>
          </w:p>
        </w:tc>
      </w:tr>
      <w:tr w:rsidR="00D227A2" w14:paraId="4ED47148" w14:textId="77777777" w:rsidTr="00125DFA">
        <w:tc>
          <w:tcPr>
            <w:tcW w:w="2065" w:type="dxa"/>
          </w:tcPr>
          <w:p w14:paraId="2FDB130E" w14:textId="77777777" w:rsidR="00D227A2" w:rsidRDefault="00D227A2" w:rsidP="00D227A2"/>
        </w:tc>
        <w:tc>
          <w:tcPr>
            <w:tcW w:w="1620" w:type="dxa"/>
          </w:tcPr>
          <w:p w14:paraId="0276D01D" w14:textId="587CBACA" w:rsidR="00D227A2" w:rsidRDefault="00D227A2" w:rsidP="00D227A2">
            <w:r w:rsidRPr="0079025F">
              <w:t>ICD10:I63.00</w:t>
            </w:r>
          </w:p>
        </w:tc>
        <w:tc>
          <w:tcPr>
            <w:tcW w:w="5665" w:type="dxa"/>
          </w:tcPr>
          <w:p w14:paraId="231A9BB7" w14:textId="4416C8D3" w:rsidR="00D227A2" w:rsidRDefault="00D227A2" w:rsidP="00D227A2">
            <w:r w:rsidRPr="0079025F">
              <w:t>Cerebral infarction due to thrombosis of unspecified precerebral artery</w:t>
            </w:r>
          </w:p>
        </w:tc>
      </w:tr>
      <w:tr w:rsidR="00D227A2" w14:paraId="6AF9176F" w14:textId="77777777" w:rsidTr="00125DFA">
        <w:tc>
          <w:tcPr>
            <w:tcW w:w="2065" w:type="dxa"/>
          </w:tcPr>
          <w:p w14:paraId="0785BA69" w14:textId="77777777" w:rsidR="00D227A2" w:rsidRDefault="00D227A2" w:rsidP="00D227A2"/>
        </w:tc>
        <w:tc>
          <w:tcPr>
            <w:tcW w:w="1620" w:type="dxa"/>
          </w:tcPr>
          <w:p w14:paraId="304D08AA" w14:textId="392320A4" w:rsidR="00D227A2" w:rsidRDefault="00D227A2" w:rsidP="00D227A2">
            <w:r w:rsidRPr="0079025F">
              <w:t>ICD10:I63.01</w:t>
            </w:r>
          </w:p>
        </w:tc>
        <w:tc>
          <w:tcPr>
            <w:tcW w:w="5665" w:type="dxa"/>
          </w:tcPr>
          <w:p w14:paraId="16523648" w14:textId="13A81331" w:rsidR="00D227A2" w:rsidRDefault="00D227A2" w:rsidP="00D227A2">
            <w:r w:rsidRPr="0079025F">
              <w:t>Cerebral infarction due to thrombosis of vertebral artery</w:t>
            </w:r>
          </w:p>
        </w:tc>
      </w:tr>
      <w:tr w:rsidR="00D227A2" w14:paraId="6EE5F92E" w14:textId="77777777" w:rsidTr="00125DFA">
        <w:tc>
          <w:tcPr>
            <w:tcW w:w="2065" w:type="dxa"/>
          </w:tcPr>
          <w:p w14:paraId="0E72A2F2" w14:textId="77777777" w:rsidR="00D227A2" w:rsidRDefault="00D227A2" w:rsidP="00D227A2"/>
        </w:tc>
        <w:tc>
          <w:tcPr>
            <w:tcW w:w="1620" w:type="dxa"/>
          </w:tcPr>
          <w:p w14:paraId="5EE1E984" w14:textId="31F4E996" w:rsidR="00D227A2" w:rsidRDefault="00D227A2" w:rsidP="00D227A2">
            <w:r w:rsidRPr="0079025F">
              <w:t>ICD10:I63.011</w:t>
            </w:r>
          </w:p>
        </w:tc>
        <w:tc>
          <w:tcPr>
            <w:tcW w:w="5665" w:type="dxa"/>
          </w:tcPr>
          <w:p w14:paraId="1BC8515C" w14:textId="1BB1EE78" w:rsidR="00D227A2" w:rsidRDefault="00D227A2" w:rsidP="00D227A2">
            <w:r w:rsidRPr="0079025F">
              <w:t>Cerebral infarction due to thrombosis of right vertebral artery</w:t>
            </w:r>
          </w:p>
        </w:tc>
      </w:tr>
      <w:tr w:rsidR="00D227A2" w14:paraId="1044A97A" w14:textId="77777777" w:rsidTr="00125DFA">
        <w:tc>
          <w:tcPr>
            <w:tcW w:w="2065" w:type="dxa"/>
          </w:tcPr>
          <w:p w14:paraId="0F9C4088" w14:textId="77777777" w:rsidR="00D227A2" w:rsidRDefault="00D227A2" w:rsidP="00D227A2"/>
        </w:tc>
        <w:tc>
          <w:tcPr>
            <w:tcW w:w="1620" w:type="dxa"/>
          </w:tcPr>
          <w:p w14:paraId="78645840" w14:textId="1416364E" w:rsidR="00D227A2" w:rsidRDefault="00D227A2" w:rsidP="00D227A2">
            <w:r w:rsidRPr="0079025F">
              <w:t>ICD10:I63.012</w:t>
            </w:r>
          </w:p>
        </w:tc>
        <w:tc>
          <w:tcPr>
            <w:tcW w:w="5665" w:type="dxa"/>
          </w:tcPr>
          <w:p w14:paraId="3C9A8DF4" w14:textId="332E1778" w:rsidR="00D227A2" w:rsidRDefault="00D227A2" w:rsidP="00D227A2">
            <w:r w:rsidRPr="0079025F">
              <w:t>Cerebral infarction due to thrombosis of left vertebral artery</w:t>
            </w:r>
          </w:p>
        </w:tc>
      </w:tr>
      <w:tr w:rsidR="00D227A2" w14:paraId="436A9558" w14:textId="77777777" w:rsidTr="00125DFA">
        <w:tc>
          <w:tcPr>
            <w:tcW w:w="2065" w:type="dxa"/>
          </w:tcPr>
          <w:p w14:paraId="4D4790A3" w14:textId="77777777" w:rsidR="00D227A2" w:rsidRDefault="00D227A2" w:rsidP="00D227A2"/>
        </w:tc>
        <w:tc>
          <w:tcPr>
            <w:tcW w:w="1620" w:type="dxa"/>
          </w:tcPr>
          <w:p w14:paraId="4D848A64" w14:textId="0A4714DD" w:rsidR="00D227A2" w:rsidRDefault="00D227A2" w:rsidP="00D227A2">
            <w:r w:rsidRPr="0079025F">
              <w:t>ICD10:I63.019</w:t>
            </w:r>
          </w:p>
        </w:tc>
        <w:tc>
          <w:tcPr>
            <w:tcW w:w="5665" w:type="dxa"/>
          </w:tcPr>
          <w:p w14:paraId="70BDFB9C" w14:textId="63F81396" w:rsidR="00D227A2" w:rsidRDefault="00D227A2" w:rsidP="00D227A2">
            <w:r w:rsidRPr="0079025F">
              <w:t>Cerebral infarction due to thrombosis of unspecified vertebral artery</w:t>
            </w:r>
          </w:p>
        </w:tc>
      </w:tr>
      <w:tr w:rsidR="00D227A2" w14:paraId="655AECAF" w14:textId="77777777" w:rsidTr="00125DFA">
        <w:tc>
          <w:tcPr>
            <w:tcW w:w="2065" w:type="dxa"/>
          </w:tcPr>
          <w:p w14:paraId="5A1A0E40" w14:textId="77777777" w:rsidR="00D227A2" w:rsidRDefault="00D227A2" w:rsidP="00D227A2"/>
        </w:tc>
        <w:tc>
          <w:tcPr>
            <w:tcW w:w="1620" w:type="dxa"/>
          </w:tcPr>
          <w:p w14:paraId="34A18F7B" w14:textId="3F144F43" w:rsidR="00D227A2" w:rsidRDefault="00D227A2" w:rsidP="00D227A2">
            <w:r w:rsidRPr="0079025F">
              <w:t>ICD10:I63.02</w:t>
            </w:r>
          </w:p>
        </w:tc>
        <w:tc>
          <w:tcPr>
            <w:tcW w:w="5665" w:type="dxa"/>
          </w:tcPr>
          <w:p w14:paraId="350A408B" w14:textId="09319B27" w:rsidR="00D227A2" w:rsidRDefault="00D227A2" w:rsidP="00D227A2">
            <w:r w:rsidRPr="0079025F">
              <w:t>Cerebral infarction due to thrombosis of basilar artery</w:t>
            </w:r>
          </w:p>
        </w:tc>
      </w:tr>
      <w:tr w:rsidR="00D227A2" w14:paraId="3E3A3F86" w14:textId="77777777" w:rsidTr="00125DFA">
        <w:tc>
          <w:tcPr>
            <w:tcW w:w="2065" w:type="dxa"/>
          </w:tcPr>
          <w:p w14:paraId="6965DAA9" w14:textId="77777777" w:rsidR="00D227A2" w:rsidRDefault="00D227A2" w:rsidP="00D227A2"/>
        </w:tc>
        <w:tc>
          <w:tcPr>
            <w:tcW w:w="1620" w:type="dxa"/>
          </w:tcPr>
          <w:p w14:paraId="03826C93" w14:textId="4F19EA87" w:rsidR="00D227A2" w:rsidRDefault="00D227A2" w:rsidP="00D227A2">
            <w:r w:rsidRPr="0079025F">
              <w:t>ICD10:I63.03</w:t>
            </w:r>
          </w:p>
        </w:tc>
        <w:tc>
          <w:tcPr>
            <w:tcW w:w="5665" w:type="dxa"/>
          </w:tcPr>
          <w:p w14:paraId="3D8BFB73" w14:textId="30472233" w:rsidR="00D227A2" w:rsidRDefault="00D227A2" w:rsidP="00D227A2">
            <w:r w:rsidRPr="0079025F">
              <w:t>Cerebral infarction due to thrombosis of carotid artery</w:t>
            </w:r>
          </w:p>
        </w:tc>
      </w:tr>
      <w:tr w:rsidR="00D227A2" w14:paraId="1CBAA199" w14:textId="77777777" w:rsidTr="00125DFA">
        <w:tc>
          <w:tcPr>
            <w:tcW w:w="2065" w:type="dxa"/>
          </w:tcPr>
          <w:p w14:paraId="4F88B099" w14:textId="77777777" w:rsidR="00D227A2" w:rsidRDefault="00D227A2" w:rsidP="00D227A2"/>
        </w:tc>
        <w:tc>
          <w:tcPr>
            <w:tcW w:w="1620" w:type="dxa"/>
          </w:tcPr>
          <w:p w14:paraId="49EBBDA4" w14:textId="33F7BA3F" w:rsidR="00D227A2" w:rsidRDefault="00D227A2" w:rsidP="00D227A2">
            <w:r w:rsidRPr="0079025F">
              <w:t>ICD10:I63.031</w:t>
            </w:r>
          </w:p>
        </w:tc>
        <w:tc>
          <w:tcPr>
            <w:tcW w:w="5665" w:type="dxa"/>
          </w:tcPr>
          <w:p w14:paraId="73D7112B" w14:textId="41B0D3CF" w:rsidR="00D227A2" w:rsidRDefault="00D227A2" w:rsidP="00D227A2">
            <w:r w:rsidRPr="0079025F">
              <w:t>Cerebral infarction due to thrombosis of right carotid artery</w:t>
            </w:r>
          </w:p>
        </w:tc>
      </w:tr>
      <w:tr w:rsidR="00D227A2" w14:paraId="5A065005" w14:textId="77777777" w:rsidTr="00125DFA">
        <w:tc>
          <w:tcPr>
            <w:tcW w:w="2065" w:type="dxa"/>
          </w:tcPr>
          <w:p w14:paraId="2BB5FE9D" w14:textId="77777777" w:rsidR="00D227A2" w:rsidRDefault="00D227A2" w:rsidP="00D227A2"/>
        </w:tc>
        <w:tc>
          <w:tcPr>
            <w:tcW w:w="1620" w:type="dxa"/>
          </w:tcPr>
          <w:p w14:paraId="7FF59DE1" w14:textId="37BA8CA2" w:rsidR="00D227A2" w:rsidRDefault="00D227A2" w:rsidP="00D227A2">
            <w:r w:rsidRPr="0079025F">
              <w:t>ICD10:I63.032</w:t>
            </w:r>
          </w:p>
        </w:tc>
        <w:tc>
          <w:tcPr>
            <w:tcW w:w="5665" w:type="dxa"/>
          </w:tcPr>
          <w:p w14:paraId="0CB6C092" w14:textId="0AB1F3ED" w:rsidR="00D227A2" w:rsidRDefault="00D227A2" w:rsidP="00D227A2">
            <w:r w:rsidRPr="0079025F">
              <w:t>Cerebral infarction due to thrombosis of left carotid artery</w:t>
            </w:r>
          </w:p>
        </w:tc>
      </w:tr>
      <w:tr w:rsidR="00D227A2" w14:paraId="7EDD50D8" w14:textId="77777777" w:rsidTr="00125DFA">
        <w:tc>
          <w:tcPr>
            <w:tcW w:w="2065" w:type="dxa"/>
          </w:tcPr>
          <w:p w14:paraId="504DF053" w14:textId="77777777" w:rsidR="00D227A2" w:rsidRDefault="00D227A2" w:rsidP="00D227A2"/>
        </w:tc>
        <w:tc>
          <w:tcPr>
            <w:tcW w:w="1620" w:type="dxa"/>
          </w:tcPr>
          <w:p w14:paraId="590974D2" w14:textId="67E7931A" w:rsidR="00D227A2" w:rsidRDefault="00D227A2" w:rsidP="00D227A2">
            <w:r w:rsidRPr="0079025F">
              <w:t>ICD10:I63.039</w:t>
            </w:r>
          </w:p>
        </w:tc>
        <w:tc>
          <w:tcPr>
            <w:tcW w:w="5665" w:type="dxa"/>
          </w:tcPr>
          <w:p w14:paraId="5AD37FDE" w14:textId="3A033BA4" w:rsidR="00D227A2" w:rsidRDefault="00D227A2" w:rsidP="00D227A2">
            <w:r w:rsidRPr="0079025F">
              <w:t>Cerebral infarction due to thrombosis of unspecified carotid artery</w:t>
            </w:r>
          </w:p>
        </w:tc>
      </w:tr>
      <w:tr w:rsidR="00D227A2" w14:paraId="30BFDBCE" w14:textId="77777777" w:rsidTr="00125DFA">
        <w:tc>
          <w:tcPr>
            <w:tcW w:w="2065" w:type="dxa"/>
          </w:tcPr>
          <w:p w14:paraId="1B82F149" w14:textId="77777777" w:rsidR="00D227A2" w:rsidRDefault="00D227A2" w:rsidP="00D227A2"/>
        </w:tc>
        <w:tc>
          <w:tcPr>
            <w:tcW w:w="1620" w:type="dxa"/>
          </w:tcPr>
          <w:p w14:paraId="096F45C1" w14:textId="2913CB56" w:rsidR="00D227A2" w:rsidRDefault="00D227A2" w:rsidP="00D227A2">
            <w:r w:rsidRPr="0079025F">
              <w:t>ICD10:I63.09</w:t>
            </w:r>
          </w:p>
        </w:tc>
        <w:tc>
          <w:tcPr>
            <w:tcW w:w="5665" w:type="dxa"/>
          </w:tcPr>
          <w:p w14:paraId="0CD3B47D" w14:textId="776C6407" w:rsidR="00D227A2" w:rsidRDefault="00D227A2" w:rsidP="00D227A2">
            <w:r w:rsidRPr="0079025F">
              <w:t>Cerebral infarction due to thrombosis of other precerebral artery</w:t>
            </w:r>
          </w:p>
        </w:tc>
      </w:tr>
      <w:tr w:rsidR="00D227A2" w14:paraId="3C89E8E0" w14:textId="77777777" w:rsidTr="00125DFA">
        <w:tc>
          <w:tcPr>
            <w:tcW w:w="2065" w:type="dxa"/>
          </w:tcPr>
          <w:p w14:paraId="456CEBEF" w14:textId="77777777" w:rsidR="00D227A2" w:rsidRDefault="00D227A2" w:rsidP="00D227A2"/>
        </w:tc>
        <w:tc>
          <w:tcPr>
            <w:tcW w:w="1620" w:type="dxa"/>
          </w:tcPr>
          <w:p w14:paraId="7EA3FF05" w14:textId="14464CD1" w:rsidR="00D227A2" w:rsidRDefault="00D227A2" w:rsidP="00D227A2">
            <w:r w:rsidRPr="0079025F">
              <w:t>ICD10:I63.1</w:t>
            </w:r>
          </w:p>
        </w:tc>
        <w:tc>
          <w:tcPr>
            <w:tcW w:w="5665" w:type="dxa"/>
          </w:tcPr>
          <w:p w14:paraId="747B62CB" w14:textId="67FDB388" w:rsidR="00D227A2" w:rsidRDefault="00D227A2" w:rsidP="00D227A2">
            <w:r w:rsidRPr="0079025F">
              <w:t>Cerebral infarction due to embolism of precerebral arteries</w:t>
            </w:r>
          </w:p>
        </w:tc>
      </w:tr>
      <w:tr w:rsidR="00D227A2" w14:paraId="04EB5155" w14:textId="77777777" w:rsidTr="00125DFA">
        <w:tc>
          <w:tcPr>
            <w:tcW w:w="2065" w:type="dxa"/>
          </w:tcPr>
          <w:p w14:paraId="0CCDD41F" w14:textId="77777777" w:rsidR="00D227A2" w:rsidRDefault="00D227A2" w:rsidP="00D227A2"/>
        </w:tc>
        <w:tc>
          <w:tcPr>
            <w:tcW w:w="1620" w:type="dxa"/>
          </w:tcPr>
          <w:p w14:paraId="4F4F5AA4" w14:textId="0ADD5ECC" w:rsidR="00D227A2" w:rsidRDefault="00D227A2" w:rsidP="00D227A2">
            <w:r w:rsidRPr="0079025F">
              <w:t>ICD10:I63.10</w:t>
            </w:r>
          </w:p>
        </w:tc>
        <w:tc>
          <w:tcPr>
            <w:tcW w:w="5665" w:type="dxa"/>
          </w:tcPr>
          <w:p w14:paraId="325513F4" w14:textId="698A6B48" w:rsidR="00D227A2" w:rsidRDefault="00D227A2" w:rsidP="00D227A2">
            <w:r w:rsidRPr="0079025F">
              <w:t>Cerebral infarction due to embolism of unspecified precerebral artery</w:t>
            </w:r>
          </w:p>
        </w:tc>
      </w:tr>
      <w:tr w:rsidR="00D227A2" w14:paraId="39C377A6" w14:textId="77777777" w:rsidTr="00125DFA">
        <w:tc>
          <w:tcPr>
            <w:tcW w:w="2065" w:type="dxa"/>
          </w:tcPr>
          <w:p w14:paraId="39D8A261" w14:textId="77777777" w:rsidR="00D227A2" w:rsidRDefault="00D227A2" w:rsidP="00D227A2"/>
        </w:tc>
        <w:tc>
          <w:tcPr>
            <w:tcW w:w="1620" w:type="dxa"/>
          </w:tcPr>
          <w:p w14:paraId="46DA3210" w14:textId="7E42ABAE" w:rsidR="00D227A2" w:rsidRDefault="00D227A2" w:rsidP="00D227A2">
            <w:r w:rsidRPr="0079025F">
              <w:t>ICD10:I63.11</w:t>
            </w:r>
          </w:p>
        </w:tc>
        <w:tc>
          <w:tcPr>
            <w:tcW w:w="5665" w:type="dxa"/>
          </w:tcPr>
          <w:p w14:paraId="3BBF6CF3" w14:textId="5EC11C15" w:rsidR="00D227A2" w:rsidRDefault="00D227A2" w:rsidP="00D227A2">
            <w:r w:rsidRPr="0079025F">
              <w:t>Cerebral infarction due to embolism of vertebral artery</w:t>
            </w:r>
          </w:p>
        </w:tc>
      </w:tr>
      <w:tr w:rsidR="00D227A2" w14:paraId="26979D8F" w14:textId="77777777" w:rsidTr="00125DFA">
        <w:tc>
          <w:tcPr>
            <w:tcW w:w="2065" w:type="dxa"/>
          </w:tcPr>
          <w:p w14:paraId="673CE87E" w14:textId="77777777" w:rsidR="00D227A2" w:rsidRDefault="00D227A2" w:rsidP="00D227A2"/>
        </w:tc>
        <w:tc>
          <w:tcPr>
            <w:tcW w:w="1620" w:type="dxa"/>
          </w:tcPr>
          <w:p w14:paraId="26B0105A" w14:textId="315F44CB" w:rsidR="00D227A2" w:rsidRDefault="00D227A2" w:rsidP="00D227A2">
            <w:r w:rsidRPr="0079025F">
              <w:t>ICD10:I63.111</w:t>
            </w:r>
          </w:p>
        </w:tc>
        <w:tc>
          <w:tcPr>
            <w:tcW w:w="5665" w:type="dxa"/>
          </w:tcPr>
          <w:p w14:paraId="4B7019B9" w14:textId="2EDF008E" w:rsidR="00D227A2" w:rsidRDefault="00D227A2" w:rsidP="00D227A2">
            <w:r w:rsidRPr="0079025F">
              <w:t>Cerebral infarction due to embolism of right vertebral artery</w:t>
            </w:r>
          </w:p>
        </w:tc>
      </w:tr>
      <w:tr w:rsidR="00D227A2" w14:paraId="36AA1928" w14:textId="77777777" w:rsidTr="00125DFA">
        <w:tc>
          <w:tcPr>
            <w:tcW w:w="2065" w:type="dxa"/>
          </w:tcPr>
          <w:p w14:paraId="2E4B8CD6" w14:textId="77777777" w:rsidR="00D227A2" w:rsidRDefault="00D227A2" w:rsidP="00D227A2"/>
        </w:tc>
        <w:tc>
          <w:tcPr>
            <w:tcW w:w="1620" w:type="dxa"/>
          </w:tcPr>
          <w:p w14:paraId="2366C137" w14:textId="3C251523" w:rsidR="00D227A2" w:rsidRDefault="00D227A2" w:rsidP="00D227A2">
            <w:r w:rsidRPr="0079025F">
              <w:t>ICD10:I63.112</w:t>
            </w:r>
          </w:p>
        </w:tc>
        <w:tc>
          <w:tcPr>
            <w:tcW w:w="5665" w:type="dxa"/>
          </w:tcPr>
          <w:p w14:paraId="380F1BCB" w14:textId="75A8B97A" w:rsidR="00D227A2" w:rsidRDefault="00D227A2" w:rsidP="00D227A2">
            <w:r w:rsidRPr="0079025F">
              <w:t>Cerebral infarction due to embolism of left vertebral artery</w:t>
            </w:r>
          </w:p>
        </w:tc>
      </w:tr>
      <w:tr w:rsidR="00D227A2" w14:paraId="05FA5C06" w14:textId="77777777" w:rsidTr="00125DFA">
        <w:tc>
          <w:tcPr>
            <w:tcW w:w="2065" w:type="dxa"/>
          </w:tcPr>
          <w:p w14:paraId="318AC8AB" w14:textId="77777777" w:rsidR="00D227A2" w:rsidRDefault="00D227A2" w:rsidP="00D227A2"/>
        </w:tc>
        <w:tc>
          <w:tcPr>
            <w:tcW w:w="1620" w:type="dxa"/>
          </w:tcPr>
          <w:p w14:paraId="34411D2A" w14:textId="64E06E63" w:rsidR="00D227A2" w:rsidRDefault="00D227A2" w:rsidP="00D227A2">
            <w:r w:rsidRPr="0079025F">
              <w:t>ICD10:I63.119</w:t>
            </w:r>
          </w:p>
        </w:tc>
        <w:tc>
          <w:tcPr>
            <w:tcW w:w="5665" w:type="dxa"/>
          </w:tcPr>
          <w:p w14:paraId="4108B451" w14:textId="10F7A98E" w:rsidR="00D227A2" w:rsidRDefault="00D227A2" w:rsidP="00D227A2">
            <w:r w:rsidRPr="0079025F">
              <w:t>Cerebral infarction due to embolism of unspecified vertebral artery</w:t>
            </w:r>
          </w:p>
        </w:tc>
      </w:tr>
      <w:tr w:rsidR="00D227A2" w14:paraId="21D5B2BD" w14:textId="77777777" w:rsidTr="00125DFA">
        <w:tc>
          <w:tcPr>
            <w:tcW w:w="2065" w:type="dxa"/>
          </w:tcPr>
          <w:p w14:paraId="19680F42" w14:textId="77777777" w:rsidR="00D227A2" w:rsidRDefault="00D227A2" w:rsidP="00D227A2"/>
        </w:tc>
        <w:tc>
          <w:tcPr>
            <w:tcW w:w="1620" w:type="dxa"/>
          </w:tcPr>
          <w:p w14:paraId="481E0F66" w14:textId="08305B0C" w:rsidR="00D227A2" w:rsidRDefault="00D227A2" w:rsidP="00D227A2">
            <w:r w:rsidRPr="0079025F">
              <w:t>ICD10:I63.12</w:t>
            </w:r>
          </w:p>
        </w:tc>
        <w:tc>
          <w:tcPr>
            <w:tcW w:w="5665" w:type="dxa"/>
          </w:tcPr>
          <w:p w14:paraId="44418D47" w14:textId="42218026" w:rsidR="00D227A2" w:rsidRDefault="00D227A2" w:rsidP="00D227A2">
            <w:r w:rsidRPr="0079025F">
              <w:t>Cerebral infarction due to embolism of basilar artery</w:t>
            </w:r>
          </w:p>
        </w:tc>
      </w:tr>
      <w:tr w:rsidR="00D227A2" w14:paraId="17A506B2" w14:textId="77777777" w:rsidTr="00125DFA">
        <w:tc>
          <w:tcPr>
            <w:tcW w:w="2065" w:type="dxa"/>
          </w:tcPr>
          <w:p w14:paraId="38DDD7C5" w14:textId="77777777" w:rsidR="00D227A2" w:rsidRDefault="00D227A2" w:rsidP="00D227A2"/>
        </w:tc>
        <w:tc>
          <w:tcPr>
            <w:tcW w:w="1620" w:type="dxa"/>
          </w:tcPr>
          <w:p w14:paraId="31AB69D9" w14:textId="1A3E12C4" w:rsidR="00D227A2" w:rsidRDefault="00D227A2" w:rsidP="00D227A2">
            <w:r w:rsidRPr="0079025F">
              <w:t>ICD10:I63.13</w:t>
            </w:r>
          </w:p>
        </w:tc>
        <w:tc>
          <w:tcPr>
            <w:tcW w:w="5665" w:type="dxa"/>
          </w:tcPr>
          <w:p w14:paraId="18087609" w14:textId="5A629E53" w:rsidR="00D227A2" w:rsidRDefault="00D227A2" w:rsidP="00D227A2">
            <w:r w:rsidRPr="0079025F">
              <w:t>Cerebral infarction due to embolism of carotid artery</w:t>
            </w:r>
          </w:p>
        </w:tc>
      </w:tr>
      <w:tr w:rsidR="00D227A2" w14:paraId="033F5465" w14:textId="77777777" w:rsidTr="00125DFA">
        <w:tc>
          <w:tcPr>
            <w:tcW w:w="2065" w:type="dxa"/>
          </w:tcPr>
          <w:p w14:paraId="10249A45" w14:textId="77777777" w:rsidR="00D227A2" w:rsidRDefault="00D227A2" w:rsidP="00D227A2"/>
        </w:tc>
        <w:tc>
          <w:tcPr>
            <w:tcW w:w="1620" w:type="dxa"/>
          </w:tcPr>
          <w:p w14:paraId="673F07EE" w14:textId="1460CE0A" w:rsidR="00D227A2" w:rsidRDefault="00D227A2" w:rsidP="00D227A2">
            <w:r w:rsidRPr="0079025F">
              <w:t>ICD10:I63.131</w:t>
            </w:r>
          </w:p>
        </w:tc>
        <w:tc>
          <w:tcPr>
            <w:tcW w:w="5665" w:type="dxa"/>
          </w:tcPr>
          <w:p w14:paraId="78201E82" w14:textId="60CD2115" w:rsidR="00D227A2" w:rsidRDefault="00D227A2" w:rsidP="00D227A2">
            <w:r w:rsidRPr="0079025F">
              <w:t>Cerebral infarction due to embolism of right carotid artery</w:t>
            </w:r>
          </w:p>
        </w:tc>
      </w:tr>
      <w:tr w:rsidR="00D227A2" w14:paraId="6B83A6BF" w14:textId="77777777" w:rsidTr="00125DFA">
        <w:tc>
          <w:tcPr>
            <w:tcW w:w="2065" w:type="dxa"/>
          </w:tcPr>
          <w:p w14:paraId="017281CD" w14:textId="77777777" w:rsidR="00D227A2" w:rsidRDefault="00D227A2" w:rsidP="00D227A2"/>
        </w:tc>
        <w:tc>
          <w:tcPr>
            <w:tcW w:w="1620" w:type="dxa"/>
          </w:tcPr>
          <w:p w14:paraId="20EA49ED" w14:textId="387B1F76" w:rsidR="00D227A2" w:rsidRDefault="00D227A2" w:rsidP="00D227A2">
            <w:r w:rsidRPr="0079025F">
              <w:t>ICD10:I63.132</w:t>
            </w:r>
          </w:p>
        </w:tc>
        <w:tc>
          <w:tcPr>
            <w:tcW w:w="5665" w:type="dxa"/>
          </w:tcPr>
          <w:p w14:paraId="5722C245" w14:textId="6672BCDE" w:rsidR="00D227A2" w:rsidRDefault="00D227A2" w:rsidP="00D227A2">
            <w:r w:rsidRPr="0079025F">
              <w:t>Cerebral infarction due to embolism of left carotid artery</w:t>
            </w:r>
          </w:p>
        </w:tc>
      </w:tr>
      <w:tr w:rsidR="00D227A2" w14:paraId="260A6D34" w14:textId="77777777" w:rsidTr="00125DFA">
        <w:tc>
          <w:tcPr>
            <w:tcW w:w="2065" w:type="dxa"/>
          </w:tcPr>
          <w:p w14:paraId="40115506" w14:textId="77777777" w:rsidR="00D227A2" w:rsidRDefault="00D227A2" w:rsidP="00D227A2"/>
        </w:tc>
        <w:tc>
          <w:tcPr>
            <w:tcW w:w="1620" w:type="dxa"/>
          </w:tcPr>
          <w:p w14:paraId="73F7A0CB" w14:textId="5AC48A08" w:rsidR="00D227A2" w:rsidRDefault="00D227A2" w:rsidP="00D227A2">
            <w:r w:rsidRPr="0079025F">
              <w:t>ICD10:I63.139</w:t>
            </w:r>
          </w:p>
        </w:tc>
        <w:tc>
          <w:tcPr>
            <w:tcW w:w="5665" w:type="dxa"/>
          </w:tcPr>
          <w:p w14:paraId="7DE06EDF" w14:textId="40F038A3" w:rsidR="00D227A2" w:rsidRDefault="00D227A2" w:rsidP="00D227A2">
            <w:r w:rsidRPr="0079025F">
              <w:t>Cerebral infarction due to embolism of unspecified carotid artery</w:t>
            </w:r>
          </w:p>
        </w:tc>
      </w:tr>
      <w:tr w:rsidR="00D227A2" w14:paraId="096F8262" w14:textId="77777777" w:rsidTr="00125DFA">
        <w:tc>
          <w:tcPr>
            <w:tcW w:w="2065" w:type="dxa"/>
          </w:tcPr>
          <w:p w14:paraId="6E237895" w14:textId="77777777" w:rsidR="00D227A2" w:rsidRDefault="00D227A2" w:rsidP="00D227A2"/>
        </w:tc>
        <w:tc>
          <w:tcPr>
            <w:tcW w:w="1620" w:type="dxa"/>
          </w:tcPr>
          <w:p w14:paraId="61D5D51A" w14:textId="5AB995FC" w:rsidR="00D227A2" w:rsidRDefault="00D227A2" w:rsidP="00D227A2">
            <w:r w:rsidRPr="0079025F">
              <w:t>ICD10:I63.19</w:t>
            </w:r>
          </w:p>
        </w:tc>
        <w:tc>
          <w:tcPr>
            <w:tcW w:w="5665" w:type="dxa"/>
          </w:tcPr>
          <w:p w14:paraId="635D32B7" w14:textId="1CBBDD69" w:rsidR="00D227A2" w:rsidRDefault="00D227A2" w:rsidP="00D227A2">
            <w:r w:rsidRPr="0079025F">
              <w:t>Cerebral infarction due to embolism of other precerebral artery</w:t>
            </w:r>
          </w:p>
        </w:tc>
      </w:tr>
      <w:tr w:rsidR="00D227A2" w14:paraId="787F7C99" w14:textId="77777777" w:rsidTr="00125DFA">
        <w:tc>
          <w:tcPr>
            <w:tcW w:w="2065" w:type="dxa"/>
          </w:tcPr>
          <w:p w14:paraId="4B2ABF92" w14:textId="77777777" w:rsidR="00D227A2" w:rsidRDefault="00D227A2" w:rsidP="00D227A2"/>
        </w:tc>
        <w:tc>
          <w:tcPr>
            <w:tcW w:w="1620" w:type="dxa"/>
          </w:tcPr>
          <w:p w14:paraId="4204255F" w14:textId="6E29B818" w:rsidR="00D227A2" w:rsidRDefault="00D227A2" w:rsidP="00D227A2">
            <w:r w:rsidRPr="0079025F">
              <w:t>ICD10:I63.2</w:t>
            </w:r>
          </w:p>
        </w:tc>
        <w:tc>
          <w:tcPr>
            <w:tcW w:w="5665" w:type="dxa"/>
          </w:tcPr>
          <w:p w14:paraId="341A857B" w14:textId="51885E57" w:rsidR="00D227A2" w:rsidRDefault="00D227A2" w:rsidP="00D227A2">
            <w:r w:rsidRPr="0079025F">
              <w:t>Cerebral infarction due to unspecified occlusion or stenosis of precerebral arteries</w:t>
            </w:r>
          </w:p>
        </w:tc>
      </w:tr>
      <w:tr w:rsidR="00D227A2" w14:paraId="28256315" w14:textId="77777777" w:rsidTr="00125DFA">
        <w:tc>
          <w:tcPr>
            <w:tcW w:w="2065" w:type="dxa"/>
          </w:tcPr>
          <w:p w14:paraId="5C80D2AA" w14:textId="77777777" w:rsidR="00D227A2" w:rsidRDefault="00D227A2" w:rsidP="00D227A2"/>
        </w:tc>
        <w:tc>
          <w:tcPr>
            <w:tcW w:w="1620" w:type="dxa"/>
          </w:tcPr>
          <w:p w14:paraId="551E9C2C" w14:textId="7797FF8D" w:rsidR="00D227A2" w:rsidRDefault="00D227A2" w:rsidP="00D227A2">
            <w:r w:rsidRPr="0079025F">
              <w:t>ICD10:I63.20</w:t>
            </w:r>
          </w:p>
        </w:tc>
        <w:tc>
          <w:tcPr>
            <w:tcW w:w="5665" w:type="dxa"/>
          </w:tcPr>
          <w:p w14:paraId="125A2AB7" w14:textId="1D33BD29" w:rsidR="00D227A2" w:rsidRDefault="00D227A2" w:rsidP="00D227A2">
            <w:r w:rsidRPr="0079025F">
              <w:t>Cerebral infarction due to unspecified occlusion or stenosis of unspecified precerebral arteries</w:t>
            </w:r>
          </w:p>
        </w:tc>
      </w:tr>
      <w:tr w:rsidR="00D227A2" w14:paraId="4BA6F35A" w14:textId="77777777" w:rsidTr="00125DFA">
        <w:tc>
          <w:tcPr>
            <w:tcW w:w="2065" w:type="dxa"/>
          </w:tcPr>
          <w:p w14:paraId="05CF7942" w14:textId="77777777" w:rsidR="00D227A2" w:rsidRDefault="00D227A2" w:rsidP="00D227A2"/>
        </w:tc>
        <w:tc>
          <w:tcPr>
            <w:tcW w:w="1620" w:type="dxa"/>
          </w:tcPr>
          <w:p w14:paraId="036B7C6C" w14:textId="64EC87F6" w:rsidR="00D227A2" w:rsidRDefault="00D227A2" w:rsidP="00D227A2">
            <w:r w:rsidRPr="0079025F">
              <w:t>ICD10:I63.21</w:t>
            </w:r>
          </w:p>
        </w:tc>
        <w:tc>
          <w:tcPr>
            <w:tcW w:w="5665" w:type="dxa"/>
          </w:tcPr>
          <w:p w14:paraId="4D90EB7D" w14:textId="6128DFCD" w:rsidR="00D227A2" w:rsidRDefault="00D227A2" w:rsidP="00D227A2">
            <w:r w:rsidRPr="0079025F">
              <w:t>Cerebral infarction due to unspecified occlusion or stenosis of vertebral arteries</w:t>
            </w:r>
          </w:p>
        </w:tc>
      </w:tr>
      <w:tr w:rsidR="00D227A2" w14:paraId="6F45DB93" w14:textId="77777777" w:rsidTr="00125DFA">
        <w:tc>
          <w:tcPr>
            <w:tcW w:w="2065" w:type="dxa"/>
          </w:tcPr>
          <w:p w14:paraId="685D5E85" w14:textId="77777777" w:rsidR="00D227A2" w:rsidRDefault="00D227A2" w:rsidP="00D227A2"/>
        </w:tc>
        <w:tc>
          <w:tcPr>
            <w:tcW w:w="1620" w:type="dxa"/>
          </w:tcPr>
          <w:p w14:paraId="60FFF160" w14:textId="781EA9D7" w:rsidR="00D227A2" w:rsidRDefault="00D227A2" w:rsidP="00D227A2">
            <w:r w:rsidRPr="0079025F">
              <w:t>ICD10:I63.211</w:t>
            </w:r>
          </w:p>
        </w:tc>
        <w:tc>
          <w:tcPr>
            <w:tcW w:w="5665" w:type="dxa"/>
          </w:tcPr>
          <w:p w14:paraId="55DBE0A4" w14:textId="4B668C4C" w:rsidR="00D227A2" w:rsidRDefault="00D227A2" w:rsidP="00D227A2">
            <w:r w:rsidRPr="0079025F">
              <w:t>Cerebral infarction due to unspecified occlusion or stenosis of right vertebral arteries</w:t>
            </w:r>
          </w:p>
        </w:tc>
      </w:tr>
      <w:tr w:rsidR="00D227A2" w14:paraId="45566490" w14:textId="77777777" w:rsidTr="00125DFA">
        <w:tc>
          <w:tcPr>
            <w:tcW w:w="2065" w:type="dxa"/>
          </w:tcPr>
          <w:p w14:paraId="4BDC7AAF" w14:textId="77777777" w:rsidR="00D227A2" w:rsidRDefault="00D227A2" w:rsidP="00D227A2"/>
        </w:tc>
        <w:tc>
          <w:tcPr>
            <w:tcW w:w="1620" w:type="dxa"/>
          </w:tcPr>
          <w:p w14:paraId="645B78F8" w14:textId="38212EBB" w:rsidR="00D227A2" w:rsidRDefault="00D227A2" w:rsidP="00D227A2">
            <w:r w:rsidRPr="0079025F">
              <w:t>ICD10:I63.212</w:t>
            </w:r>
          </w:p>
        </w:tc>
        <w:tc>
          <w:tcPr>
            <w:tcW w:w="5665" w:type="dxa"/>
          </w:tcPr>
          <w:p w14:paraId="243CA36D" w14:textId="6C0A7DB8" w:rsidR="00D227A2" w:rsidRDefault="00D227A2" w:rsidP="00D227A2">
            <w:r w:rsidRPr="0079025F">
              <w:t>Cerebral infarction due to unspecified occlusion or stenosis of left vertebral arteries</w:t>
            </w:r>
          </w:p>
        </w:tc>
      </w:tr>
      <w:tr w:rsidR="00D227A2" w14:paraId="071B4185" w14:textId="77777777" w:rsidTr="00125DFA">
        <w:tc>
          <w:tcPr>
            <w:tcW w:w="2065" w:type="dxa"/>
          </w:tcPr>
          <w:p w14:paraId="5F5FF7E9" w14:textId="77777777" w:rsidR="00D227A2" w:rsidRDefault="00D227A2" w:rsidP="00D227A2"/>
        </w:tc>
        <w:tc>
          <w:tcPr>
            <w:tcW w:w="1620" w:type="dxa"/>
          </w:tcPr>
          <w:p w14:paraId="7FB68207" w14:textId="6985E81D" w:rsidR="00D227A2" w:rsidRDefault="00D227A2" w:rsidP="00D227A2">
            <w:r w:rsidRPr="0079025F">
              <w:t>ICD10:I63.219</w:t>
            </w:r>
          </w:p>
        </w:tc>
        <w:tc>
          <w:tcPr>
            <w:tcW w:w="5665" w:type="dxa"/>
          </w:tcPr>
          <w:p w14:paraId="17A74553" w14:textId="51268C82" w:rsidR="00D227A2" w:rsidRDefault="00D227A2" w:rsidP="00D227A2">
            <w:r w:rsidRPr="0079025F">
              <w:t>Cerebral infarction due to unspecified occlusion or stenosis of unspecified vertebral arteries</w:t>
            </w:r>
          </w:p>
        </w:tc>
      </w:tr>
      <w:tr w:rsidR="00D227A2" w14:paraId="4486A5A8" w14:textId="77777777" w:rsidTr="00125DFA">
        <w:tc>
          <w:tcPr>
            <w:tcW w:w="2065" w:type="dxa"/>
          </w:tcPr>
          <w:p w14:paraId="5067C09B" w14:textId="77777777" w:rsidR="00D227A2" w:rsidRDefault="00D227A2" w:rsidP="00D227A2"/>
        </w:tc>
        <w:tc>
          <w:tcPr>
            <w:tcW w:w="1620" w:type="dxa"/>
          </w:tcPr>
          <w:p w14:paraId="3754E96E" w14:textId="4EE92740" w:rsidR="00D227A2" w:rsidRDefault="00D227A2" w:rsidP="00D227A2">
            <w:r w:rsidRPr="0079025F">
              <w:t>ICD10:I63.22</w:t>
            </w:r>
          </w:p>
        </w:tc>
        <w:tc>
          <w:tcPr>
            <w:tcW w:w="5665" w:type="dxa"/>
          </w:tcPr>
          <w:p w14:paraId="4F8BE2BF" w14:textId="61939BCA" w:rsidR="00D227A2" w:rsidRDefault="00D227A2" w:rsidP="00D227A2">
            <w:r w:rsidRPr="0079025F">
              <w:t>Cerebral infarction due to unspecified occlusion or stenosis of basilar arteries</w:t>
            </w:r>
          </w:p>
        </w:tc>
      </w:tr>
      <w:tr w:rsidR="00D227A2" w14:paraId="126679E6" w14:textId="77777777" w:rsidTr="00125DFA">
        <w:tc>
          <w:tcPr>
            <w:tcW w:w="2065" w:type="dxa"/>
          </w:tcPr>
          <w:p w14:paraId="0A40ABC6" w14:textId="77777777" w:rsidR="00D227A2" w:rsidRDefault="00D227A2" w:rsidP="00D227A2"/>
        </w:tc>
        <w:tc>
          <w:tcPr>
            <w:tcW w:w="1620" w:type="dxa"/>
          </w:tcPr>
          <w:p w14:paraId="6E0A6E71" w14:textId="76CC708B" w:rsidR="00D227A2" w:rsidRDefault="00D227A2" w:rsidP="00D227A2">
            <w:r w:rsidRPr="0079025F">
              <w:t>ICD10:I63.23</w:t>
            </w:r>
          </w:p>
        </w:tc>
        <w:tc>
          <w:tcPr>
            <w:tcW w:w="5665" w:type="dxa"/>
          </w:tcPr>
          <w:p w14:paraId="213BE900" w14:textId="1C066E5F" w:rsidR="00D227A2" w:rsidRDefault="00D227A2" w:rsidP="00D227A2">
            <w:r w:rsidRPr="0079025F">
              <w:t>Cerebral infarction due to unspecified occlusion or stenosis of carotid arteries</w:t>
            </w:r>
          </w:p>
        </w:tc>
      </w:tr>
      <w:tr w:rsidR="00D227A2" w14:paraId="772E800C" w14:textId="77777777" w:rsidTr="00125DFA">
        <w:tc>
          <w:tcPr>
            <w:tcW w:w="2065" w:type="dxa"/>
          </w:tcPr>
          <w:p w14:paraId="1BF2E543" w14:textId="77777777" w:rsidR="00D227A2" w:rsidRDefault="00D227A2" w:rsidP="00D227A2"/>
        </w:tc>
        <w:tc>
          <w:tcPr>
            <w:tcW w:w="1620" w:type="dxa"/>
          </w:tcPr>
          <w:p w14:paraId="5051ED64" w14:textId="3DC4FF50" w:rsidR="00D227A2" w:rsidRDefault="00D227A2" w:rsidP="00D227A2">
            <w:r w:rsidRPr="0079025F">
              <w:t>ICD10:I63.231</w:t>
            </w:r>
          </w:p>
        </w:tc>
        <w:tc>
          <w:tcPr>
            <w:tcW w:w="5665" w:type="dxa"/>
          </w:tcPr>
          <w:p w14:paraId="720CFC0D" w14:textId="498380DF" w:rsidR="00D227A2" w:rsidRDefault="00D227A2" w:rsidP="00D227A2">
            <w:r w:rsidRPr="0079025F">
              <w:t>Cerebral infarction due to unspecified occlusion or stenosis of right carotid arteries</w:t>
            </w:r>
          </w:p>
        </w:tc>
      </w:tr>
      <w:tr w:rsidR="00D227A2" w14:paraId="09E69EEA" w14:textId="77777777" w:rsidTr="00125DFA">
        <w:tc>
          <w:tcPr>
            <w:tcW w:w="2065" w:type="dxa"/>
          </w:tcPr>
          <w:p w14:paraId="06C6F205" w14:textId="77777777" w:rsidR="00D227A2" w:rsidRDefault="00D227A2" w:rsidP="00D227A2"/>
        </w:tc>
        <w:tc>
          <w:tcPr>
            <w:tcW w:w="1620" w:type="dxa"/>
          </w:tcPr>
          <w:p w14:paraId="193F6CF4" w14:textId="54F3B890" w:rsidR="00D227A2" w:rsidRDefault="00D227A2" w:rsidP="00D227A2">
            <w:r w:rsidRPr="0079025F">
              <w:t>ICD10:I63.232</w:t>
            </w:r>
          </w:p>
        </w:tc>
        <w:tc>
          <w:tcPr>
            <w:tcW w:w="5665" w:type="dxa"/>
          </w:tcPr>
          <w:p w14:paraId="31439CE4" w14:textId="24FC4614" w:rsidR="00D227A2" w:rsidRDefault="00D227A2" w:rsidP="00D227A2">
            <w:r w:rsidRPr="0079025F">
              <w:t>Cerebral infarction due to unspecified occlusion or stenosis of left carotid arteries</w:t>
            </w:r>
          </w:p>
        </w:tc>
      </w:tr>
      <w:tr w:rsidR="00D227A2" w14:paraId="18AAA9DD" w14:textId="77777777" w:rsidTr="00125DFA">
        <w:tc>
          <w:tcPr>
            <w:tcW w:w="2065" w:type="dxa"/>
          </w:tcPr>
          <w:p w14:paraId="56B7F4ED" w14:textId="77777777" w:rsidR="00D227A2" w:rsidRDefault="00D227A2" w:rsidP="00D227A2"/>
        </w:tc>
        <w:tc>
          <w:tcPr>
            <w:tcW w:w="1620" w:type="dxa"/>
          </w:tcPr>
          <w:p w14:paraId="6A3C065B" w14:textId="7D1937F7" w:rsidR="00D227A2" w:rsidRDefault="00D227A2" w:rsidP="00D227A2">
            <w:r w:rsidRPr="0079025F">
              <w:t>ICD10:I63.239</w:t>
            </w:r>
          </w:p>
        </w:tc>
        <w:tc>
          <w:tcPr>
            <w:tcW w:w="5665" w:type="dxa"/>
          </w:tcPr>
          <w:p w14:paraId="1BCCBE3B" w14:textId="4B85029B" w:rsidR="00D227A2" w:rsidRDefault="00D227A2" w:rsidP="00D227A2">
            <w:r w:rsidRPr="0079025F">
              <w:t>Cerebral infarction due to unspecified occlusion or stenosis of unspecified carotid arteries</w:t>
            </w:r>
          </w:p>
        </w:tc>
      </w:tr>
      <w:tr w:rsidR="00D227A2" w14:paraId="7F4F9CC0" w14:textId="77777777" w:rsidTr="00125DFA">
        <w:tc>
          <w:tcPr>
            <w:tcW w:w="2065" w:type="dxa"/>
          </w:tcPr>
          <w:p w14:paraId="7224B165" w14:textId="77777777" w:rsidR="00D227A2" w:rsidRDefault="00D227A2" w:rsidP="00D227A2"/>
        </w:tc>
        <w:tc>
          <w:tcPr>
            <w:tcW w:w="1620" w:type="dxa"/>
          </w:tcPr>
          <w:p w14:paraId="04B66E79" w14:textId="48C1C229" w:rsidR="00D227A2" w:rsidRDefault="00D227A2" w:rsidP="00D227A2">
            <w:r w:rsidRPr="0079025F">
              <w:t>ICD10:I63.29</w:t>
            </w:r>
          </w:p>
        </w:tc>
        <w:tc>
          <w:tcPr>
            <w:tcW w:w="5665" w:type="dxa"/>
          </w:tcPr>
          <w:p w14:paraId="65B8D852" w14:textId="4C426E2B" w:rsidR="00D227A2" w:rsidRDefault="00D227A2" w:rsidP="00D227A2">
            <w:r w:rsidRPr="0079025F">
              <w:t>Cerebral infarction due to unspecified occlusion or stenosis of other precerebral arteries</w:t>
            </w:r>
          </w:p>
        </w:tc>
      </w:tr>
      <w:tr w:rsidR="00D227A2" w14:paraId="2450055E" w14:textId="77777777" w:rsidTr="00125DFA">
        <w:tc>
          <w:tcPr>
            <w:tcW w:w="2065" w:type="dxa"/>
          </w:tcPr>
          <w:p w14:paraId="46432C91" w14:textId="77777777" w:rsidR="00D227A2" w:rsidRDefault="00D227A2" w:rsidP="00D227A2"/>
        </w:tc>
        <w:tc>
          <w:tcPr>
            <w:tcW w:w="1620" w:type="dxa"/>
          </w:tcPr>
          <w:p w14:paraId="1A1180DC" w14:textId="2B894835" w:rsidR="00D227A2" w:rsidRDefault="00D227A2" w:rsidP="00D227A2">
            <w:r w:rsidRPr="0079025F">
              <w:t>ICD10:I63.3</w:t>
            </w:r>
          </w:p>
        </w:tc>
        <w:tc>
          <w:tcPr>
            <w:tcW w:w="5665" w:type="dxa"/>
          </w:tcPr>
          <w:p w14:paraId="2C8924A8" w14:textId="4CA3D1E6" w:rsidR="00D227A2" w:rsidRDefault="00D227A2" w:rsidP="00D227A2">
            <w:r w:rsidRPr="0079025F">
              <w:t>Cerebral infarction due to thrombosis of cerebral arteries</w:t>
            </w:r>
          </w:p>
        </w:tc>
      </w:tr>
      <w:tr w:rsidR="00D227A2" w14:paraId="0CBA55C6" w14:textId="77777777" w:rsidTr="00125DFA">
        <w:tc>
          <w:tcPr>
            <w:tcW w:w="2065" w:type="dxa"/>
          </w:tcPr>
          <w:p w14:paraId="459884DB" w14:textId="77777777" w:rsidR="00D227A2" w:rsidRDefault="00D227A2" w:rsidP="00D227A2"/>
        </w:tc>
        <w:tc>
          <w:tcPr>
            <w:tcW w:w="1620" w:type="dxa"/>
          </w:tcPr>
          <w:p w14:paraId="072D974F" w14:textId="43B84AAF" w:rsidR="00D227A2" w:rsidRDefault="00D227A2" w:rsidP="00D227A2">
            <w:r w:rsidRPr="0079025F">
              <w:t>ICD10:I63.30</w:t>
            </w:r>
          </w:p>
        </w:tc>
        <w:tc>
          <w:tcPr>
            <w:tcW w:w="5665" w:type="dxa"/>
          </w:tcPr>
          <w:p w14:paraId="7B126BB1" w14:textId="1015E528" w:rsidR="00D227A2" w:rsidRDefault="00D227A2" w:rsidP="00D227A2">
            <w:r w:rsidRPr="0079025F">
              <w:t>Cerebral infarction due to thrombosis of unspecified cerebral artery</w:t>
            </w:r>
          </w:p>
        </w:tc>
      </w:tr>
      <w:tr w:rsidR="00D227A2" w14:paraId="3C46364B" w14:textId="77777777" w:rsidTr="00125DFA">
        <w:tc>
          <w:tcPr>
            <w:tcW w:w="2065" w:type="dxa"/>
          </w:tcPr>
          <w:p w14:paraId="1F53B8BB" w14:textId="77777777" w:rsidR="00D227A2" w:rsidRDefault="00D227A2" w:rsidP="00D227A2"/>
        </w:tc>
        <w:tc>
          <w:tcPr>
            <w:tcW w:w="1620" w:type="dxa"/>
          </w:tcPr>
          <w:p w14:paraId="69E29E72" w14:textId="3304F13F" w:rsidR="00D227A2" w:rsidRDefault="00D227A2" w:rsidP="00D227A2">
            <w:r w:rsidRPr="0079025F">
              <w:t>ICD10:I63.31</w:t>
            </w:r>
          </w:p>
        </w:tc>
        <w:tc>
          <w:tcPr>
            <w:tcW w:w="5665" w:type="dxa"/>
          </w:tcPr>
          <w:p w14:paraId="35E56451" w14:textId="5FA7BCD3" w:rsidR="00D227A2" w:rsidRDefault="00D227A2" w:rsidP="00D227A2">
            <w:r w:rsidRPr="0079025F">
              <w:t>Cerebral infarction due to thrombosis of middle cerebral artery</w:t>
            </w:r>
          </w:p>
        </w:tc>
      </w:tr>
      <w:tr w:rsidR="00D227A2" w14:paraId="6EF41912" w14:textId="77777777" w:rsidTr="00125DFA">
        <w:tc>
          <w:tcPr>
            <w:tcW w:w="2065" w:type="dxa"/>
          </w:tcPr>
          <w:p w14:paraId="78C30651" w14:textId="77777777" w:rsidR="00D227A2" w:rsidRDefault="00D227A2" w:rsidP="00D227A2"/>
        </w:tc>
        <w:tc>
          <w:tcPr>
            <w:tcW w:w="1620" w:type="dxa"/>
          </w:tcPr>
          <w:p w14:paraId="6CD65479" w14:textId="4103DAAC" w:rsidR="00D227A2" w:rsidRDefault="00D227A2" w:rsidP="00D227A2">
            <w:r w:rsidRPr="0079025F">
              <w:t>ICD10:I63.311</w:t>
            </w:r>
          </w:p>
        </w:tc>
        <w:tc>
          <w:tcPr>
            <w:tcW w:w="5665" w:type="dxa"/>
          </w:tcPr>
          <w:p w14:paraId="75739A51" w14:textId="4BE8C12A" w:rsidR="00D227A2" w:rsidRDefault="00D227A2" w:rsidP="00D227A2">
            <w:r w:rsidRPr="0079025F">
              <w:t>Cerebral infarction due to thrombosis of right middle cerebral artery</w:t>
            </w:r>
          </w:p>
        </w:tc>
      </w:tr>
      <w:tr w:rsidR="00D227A2" w14:paraId="206EB837" w14:textId="77777777" w:rsidTr="00125DFA">
        <w:tc>
          <w:tcPr>
            <w:tcW w:w="2065" w:type="dxa"/>
          </w:tcPr>
          <w:p w14:paraId="29672B35" w14:textId="77777777" w:rsidR="00D227A2" w:rsidRDefault="00D227A2" w:rsidP="00D227A2"/>
        </w:tc>
        <w:tc>
          <w:tcPr>
            <w:tcW w:w="1620" w:type="dxa"/>
          </w:tcPr>
          <w:p w14:paraId="75F16452" w14:textId="3B474971" w:rsidR="00D227A2" w:rsidRDefault="00D227A2" w:rsidP="00D227A2">
            <w:r w:rsidRPr="0079025F">
              <w:t>ICD10:I63.312</w:t>
            </w:r>
          </w:p>
        </w:tc>
        <w:tc>
          <w:tcPr>
            <w:tcW w:w="5665" w:type="dxa"/>
          </w:tcPr>
          <w:p w14:paraId="48A29659" w14:textId="38D93E15" w:rsidR="00D227A2" w:rsidRDefault="00D227A2" w:rsidP="00D227A2">
            <w:r w:rsidRPr="0079025F">
              <w:t>Cerebral infarction due to thrombosis of left middle cerebral artery</w:t>
            </w:r>
          </w:p>
        </w:tc>
      </w:tr>
      <w:tr w:rsidR="00D227A2" w14:paraId="16F88EB7" w14:textId="77777777" w:rsidTr="00125DFA">
        <w:tc>
          <w:tcPr>
            <w:tcW w:w="2065" w:type="dxa"/>
          </w:tcPr>
          <w:p w14:paraId="1674F011" w14:textId="77777777" w:rsidR="00D227A2" w:rsidRDefault="00D227A2" w:rsidP="00D227A2"/>
        </w:tc>
        <w:tc>
          <w:tcPr>
            <w:tcW w:w="1620" w:type="dxa"/>
          </w:tcPr>
          <w:p w14:paraId="1F2A8934" w14:textId="012F70CB" w:rsidR="00D227A2" w:rsidRDefault="00D227A2" w:rsidP="00D227A2">
            <w:r w:rsidRPr="0079025F">
              <w:t>ICD10:I63.319</w:t>
            </w:r>
          </w:p>
        </w:tc>
        <w:tc>
          <w:tcPr>
            <w:tcW w:w="5665" w:type="dxa"/>
          </w:tcPr>
          <w:p w14:paraId="3DDE5F3D" w14:textId="1406C1F6" w:rsidR="00D227A2" w:rsidRDefault="00D227A2" w:rsidP="00D227A2">
            <w:r w:rsidRPr="0079025F">
              <w:t>Cerebral infarction due to thrombosis of unspecified middle cerebral artery</w:t>
            </w:r>
          </w:p>
        </w:tc>
      </w:tr>
      <w:tr w:rsidR="00D227A2" w14:paraId="14565F56" w14:textId="77777777" w:rsidTr="00125DFA">
        <w:tc>
          <w:tcPr>
            <w:tcW w:w="2065" w:type="dxa"/>
          </w:tcPr>
          <w:p w14:paraId="3A16943A" w14:textId="77777777" w:rsidR="00D227A2" w:rsidRDefault="00D227A2" w:rsidP="00D227A2"/>
        </w:tc>
        <w:tc>
          <w:tcPr>
            <w:tcW w:w="1620" w:type="dxa"/>
          </w:tcPr>
          <w:p w14:paraId="0F4135E3" w14:textId="624BC645" w:rsidR="00D227A2" w:rsidRDefault="00D227A2" w:rsidP="00D227A2">
            <w:r w:rsidRPr="0079025F">
              <w:t>ICD10:I63.32</w:t>
            </w:r>
          </w:p>
        </w:tc>
        <w:tc>
          <w:tcPr>
            <w:tcW w:w="5665" w:type="dxa"/>
          </w:tcPr>
          <w:p w14:paraId="53BCFD83" w14:textId="10022A7C" w:rsidR="00D227A2" w:rsidRDefault="00D227A2" w:rsidP="00D227A2">
            <w:r w:rsidRPr="0079025F">
              <w:t>Cerebral infarction due to thrombosis of anterior cerebral artery</w:t>
            </w:r>
          </w:p>
        </w:tc>
      </w:tr>
      <w:tr w:rsidR="00D227A2" w14:paraId="12DA6DA9" w14:textId="77777777" w:rsidTr="00125DFA">
        <w:tc>
          <w:tcPr>
            <w:tcW w:w="2065" w:type="dxa"/>
          </w:tcPr>
          <w:p w14:paraId="4F4B5969" w14:textId="77777777" w:rsidR="00D227A2" w:rsidRDefault="00D227A2" w:rsidP="00D227A2"/>
        </w:tc>
        <w:tc>
          <w:tcPr>
            <w:tcW w:w="1620" w:type="dxa"/>
          </w:tcPr>
          <w:p w14:paraId="18B1F135" w14:textId="3E2497EF" w:rsidR="00D227A2" w:rsidRDefault="00D227A2" w:rsidP="00D227A2">
            <w:r w:rsidRPr="0079025F">
              <w:t>ICD10:I63.321</w:t>
            </w:r>
          </w:p>
        </w:tc>
        <w:tc>
          <w:tcPr>
            <w:tcW w:w="5665" w:type="dxa"/>
          </w:tcPr>
          <w:p w14:paraId="7D7F2C7B" w14:textId="1CE59134" w:rsidR="00D227A2" w:rsidRDefault="00D227A2" w:rsidP="00D227A2">
            <w:r w:rsidRPr="0079025F">
              <w:t>Cerebral infarction due to thrombosis of right anterior cerebral artery</w:t>
            </w:r>
          </w:p>
        </w:tc>
      </w:tr>
      <w:tr w:rsidR="00D227A2" w14:paraId="3111B96F" w14:textId="77777777" w:rsidTr="00125DFA">
        <w:tc>
          <w:tcPr>
            <w:tcW w:w="2065" w:type="dxa"/>
          </w:tcPr>
          <w:p w14:paraId="70C607AD" w14:textId="77777777" w:rsidR="00D227A2" w:rsidRDefault="00D227A2" w:rsidP="00D227A2"/>
        </w:tc>
        <w:tc>
          <w:tcPr>
            <w:tcW w:w="1620" w:type="dxa"/>
          </w:tcPr>
          <w:p w14:paraId="78215FB2" w14:textId="2E004884" w:rsidR="00D227A2" w:rsidRDefault="00D227A2" w:rsidP="00D227A2">
            <w:r w:rsidRPr="0079025F">
              <w:t>ICD10:I63.322</w:t>
            </w:r>
          </w:p>
        </w:tc>
        <w:tc>
          <w:tcPr>
            <w:tcW w:w="5665" w:type="dxa"/>
          </w:tcPr>
          <w:p w14:paraId="33612694" w14:textId="5BEAB483" w:rsidR="00D227A2" w:rsidRDefault="00D227A2" w:rsidP="00D227A2">
            <w:r w:rsidRPr="0079025F">
              <w:t>Cerebral infarction due to thrombosis of left anterior cerebral artery</w:t>
            </w:r>
          </w:p>
        </w:tc>
      </w:tr>
      <w:tr w:rsidR="00D227A2" w14:paraId="42CB8D09" w14:textId="77777777" w:rsidTr="00125DFA">
        <w:tc>
          <w:tcPr>
            <w:tcW w:w="2065" w:type="dxa"/>
          </w:tcPr>
          <w:p w14:paraId="2978BC80" w14:textId="77777777" w:rsidR="00D227A2" w:rsidRDefault="00D227A2" w:rsidP="00D227A2"/>
        </w:tc>
        <w:tc>
          <w:tcPr>
            <w:tcW w:w="1620" w:type="dxa"/>
          </w:tcPr>
          <w:p w14:paraId="17E444AF" w14:textId="561BE725" w:rsidR="00D227A2" w:rsidRDefault="00D227A2" w:rsidP="00D227A2">
            <w:r w:rsidRPr="0079025F">
              <w:t>ICD10:I63.329</w:t>
            </w:r>
          </w:p>
        </w:tc>
        <w:tc>
          <w:tcPr>
            <w:tcW w:w="5665" w:type="dxa"/>
          </w:tcPr>
          <w:p w14:paraId="2B2B9A4F" w14:textId="077F6351" w:rsidR="00D227A2" w:rsidRDefault="00D227A2" w:rsidP="00D227A2">
            <w:r w:rsidRPr="0079025F">
              <w:t>Cerebral infarction due to thrombosis of unspecified anterior cerebral artery</w:t>
            </w:r>
          </w:p>
        </w:tc>
      </w:tr>
      <w:tr w:rsidR="00D227A2" w14:paraId="7B2CFBB7" w14:textId="77777777" w:rsidTr="00125DFA">
        <w:tc>
          <w:tcPr>
            <w:tcW w:w="2065" w:type="dxa"/>
          </w:tcPr>
          <w:p w14:paraId="16B41792" w14:textId="77777777" w:rsidR="00D227A2" w:rsidRDefault="00D227A2" w:rsidP="00D227A2"/>
        </w:tc>
        <w:tc>
          <w:tcPr>
            <w:tcW w:w="1620" w:type="dxa"/>
          </w:tcPr>
          <w:p w14:paraId="15F8F37D" w14:textId="3D11CAFB" w:rsidR="00D227A2" w:rsidRDefault="00D227A2" w:rsidP="00D227A2">
            <w:r w:rsidRPr="0079025F">
              <w:t>ICD10:I63.33</w:t>
            </w:r>
          </w:p>
        </w:tc>
        <w:tc>
          <w:tcPr>
            <w:tcW w:w="5665" w:type="dxa"/>
          </w:tcPr>
          <w:p w14:paraId="0AA1C5C6" w14:textId="6EA4CDA2" w:rsidR="00D227A2" w:rsidRDefault="00D227A2" w:rsidP="00D227A2">
            <w:r w:rsidRPr="0079025F">
              <w:t>Cerebral infarction due to thrombosis of posterior cerebral artery</w:t>
            </w:r>
          </w:p>
        </w:tc>
      </w:tr>
      <w:tr w:rsidR="00AF4328" w14:paraId="3FA91F96" w14:textId="77777777" w:rsidTr="00125DFA">
        <w:tc>
          <w:tcPr>
            <w:tcW w:w="2065" w:type="dxa"/>
          </w:tcPr>
          <w:p w14:paraId="43ACA1AE" w14:textId="77777777" w:rsidR="00AF4328" w:rsidRDefault="00AF4328" w:rsidP="00AF4328"/>
        </w:tc>
        <w:tc>
          <w:tcPr>
            <w:tcW w:w="1620" w:type="dxa"/>
          </w:tcPr>
          <w:p w14:paraId="50C3713E" w14:textId="50516557" w:rsidR="00AF4328" w:rsidRPr="0079025F" w:rsidRDefault="00AF4328" w:rsidP="00AF4328">
            <w:r w:rsidRPr="007C530F">
              <w:t>ICD10:I69.331</w:t>
            </w:r>
          </w:p>
        </w:tc>
        <w:tc>
          <w:tcPr>
            <w:tcW w:w="5665" w:type="dxa"/>
          </w:tcPr>
          <w:p w14:paraId="74DC39FA" w14:textId="5DA989A7" w:rsidR="00AF4328" w:rsidRPr="0079025F" w:rsidRDefault="00AF4328" w:rsidP="00AF4328">
            <w:r w:rsidRPr="007C530F">
              <w:t>Monoplegia of upper limb following cerebral infarction affecting right dominant side</w:t>
            </w:r>
          </w:p>
        </w:tc>
      </w:tr>
      <w:tr w:rsidR="00AF4328" w14:paraId="0F5422B1" w14:textId="77777777" w:rsidTr="00125DFA">
        <w:tc>
          <w:tcPr>
            <w:tcW w:w="2065" w:type="dxa"/>
          </w:tcPr>
          <w:p w14:paraId="74E8528B" w14:textId="77777777" w:rsidR="00AF4328" w:rsidRDefault="00AF4328" w:rsidP="00AF4328"/>
        </w:tc>
        <w:tc>
          <w:tcPr>
            <w:tcW w:w="1620" w:type="dxa"/>
          </w:tcPr>
          <w:p w14:paraId="0FB39376" w14:textId="4C12BDB5" w:rsidR="00AF4328" w:rsidRPr="0079025F" w:rsidRDefault="00AF4328" w:rsidP="00AF4328">
            <w:r w:rsidRPr="007C530F">
              <w:t>ICD10:I69.332</w:t>
            </w:r>
          </w:p>
        </w:tc>
        <w:tc>
          <w:tcPr>
            <w:tcW w:w="5665" w:type="dxa"/>
          </w:tcPr>
          <w:p w14:paraId="772CDE2C" w14:textId="0604B421" w:rsidR="00AF4328" w:rsidRPr="0079025F" w:rsidRDefault="00AF4328" w:rsidP="00AF4328">
            <w:r w:rsidRPr="007C530F">
              <w:t>Monoplegia of upper limb following cerebral infarction affecting left dominant side</w:t>
            </w:r>
          </w:p>
        </w:tc>
      </w:tr>
      <w:tr w:rsidR="00AF4328" w14:paraId="47913090" w14:textId="77777777" w:rsidTr="00125DFA">
        <w:tc>
          <w:tcPr>
            <w:tcW w:w="2065" w:type="dxa"/>
          </w:tcPr>
          <w:p w14:paraId="668BA376" w14:textId="77777777" w:rsidR="00AF4328" w:rsidRDefault="00AF4328" w:rsidP="00AF4328"/>
        </w:tc>
        <w:tc>
          <w:tcPr>
            <w:tcW w:w="1620" w:type="dxa"/>
          </w:tcPr>
          <w:p w14:paraId="160ADCC8" w14:textId="7D7F14A0" w:rsidR="00AF4328" w:rsidRPr="0079025F" w:rsidRDefault="00AF4328" w:rsidP="00AF4328">
            <w:r w:rsidRPr="007C530F">
              <w:t>ICD10:I69.333</w:t>
            </w:r>
          </w:p>
        </w:tc>
        <w:tc>
          <w:tcPr>
            <w:tcW w:w="5665" w:type="dxa"/>
          </w:tcPr>
          <w:p w14:paraId="39C4A23F" w14:textId="0F4738A3" w:rsidR="00AF4328" w:rsidRPr="0079025F" w:rsidRDefault="00AF4328" w:rsidP="00AF4328">
            <w:r w:rsidRPr="007C530F">
              <w:t>Monoplegia of upper limb following cerebral infarction affecting right non-dominant side</w:t>
            </w:r>
          </w:p>
        </w:tc>
      </w:tr>
      <w:tr w:rsidR="00AF4328" w14:paraId="7DDA5083" w14:textId="77777777" w:rsidTr="00125DFA">
        <w:tc>
          <w:tcPr>
            <w:tcW w:w="2065" w:type="dxa"/>
          </w:tcPr>
          <w:p w14:paraId="6F1F0CD9" w14:textId="77777777" w:rsidR="00AF4328" w:rsidRDefault="00AF4328" w:rsidP="00AF4328"/>
        </w:tc>
        <w:tc>
          <w:tcPr>
            <w:tcW w:w="1620" w:type="dxa"/>
          </w:tcPr>
          <w:p w14:paraId="153CD86C" w14:textId="3A547818" w:rsidR="00AF4328" w:rsidRPr="0079025F" w:rsidRDefault="00AF4328" w:rsidP="00AF4328">
            <w:r w:rsidRPr="007C530F">
              <w:t>ICD10:I69.334</w:t>
            </w:r>
          </w:p>
        </w:tc>
        <w:tc>
          <w:tcPr>
            <w:tcW w:w="5665" w:type="dxa"/>
          </w:tcPr>
          <w:p w14:paraId="5A4756D0" w14:textId="558FF102" w:rsidR="00AF4328" w:rsidRPr="0079025F" w:rsidRDefault="00AF4328" w:rsidP="00AF4328">
            <w:r w:rsidRPr="007C530F">
              <w:t>Monoplegia of upper limb following cerebral infarction affecting left non-dominant side</w:t>
            </w:r>
          </w:p>
        </w:tc>
      </w:tr>
      <w:tr w:rsidR="00AF4328" w14:paraId="408B4011" w14:textId="77777777" w:rsidTr="00125DFA">
        <w:tc>
          <w:tcPr>
            <w:tcW w:w="2065" w:type="dxa"/>
          </w:tcPr>
          <w:p w14:paraId="6F3D6A40" w14:textId="77777777" w:rsidR="00AF4328" w:rsidRDefault="00AF4328" w:rsidP="00AF4328"/>
        </w:tc>
        <w:tc>
          <w:tcPr>
            <w:tcW w:w="1620" w:type="dxa"/>
          </w:tcPr>
          <w:p w14:paraId="22220C44" w14:textId="0E1DADB9" w:rsidR="00AF4328" w:rsidRPr="0079025F" w:rsidRDefault="00AF4328" w:rsidP="00AF4328">
            <w:r w:rsidRPr="007C530F">
              <w:t>ICD10:I69.339</w:t>
            </w:r>
          </w:p>
        </w:tc>
        <w:tc>
          <w:tcPr>
            <w:tcW w:w="5665" w:type="dxa"/>
          </w:tcPr>
          <w:p w14:paraId="0F3D5FA7" w14:textId="239E5D70" w:rsidR="00AF4328" w:rsidRPr="0079025F" w:rsidRDefault="00AF4328" w:rsidP="00AF4328">
            <w:r w:rsidRPr="007C530F">
              <w:t>Monoplegia of upper limb following cerebral infarction affecting unspecified side</w:t>
            </w:r>
          </w:p>
        </w:tc>
      </w:tr>
      <w:tr w:rsidR="00AF4328" w14:paraId="12DC60EF" w14:textId="77777777" w:rsidTr="00125DFA">
        <w:tc>
          <w:tcPr>
            <w:tcW w:w="2065" w:type="dxa"/>
          </w:tcPr>
          <w:p w14:paraId="093BEC60" w14:textId="77777777" w:rsidR="00AF4328" w:rsidRDefault="00AF4328" w:rsidP="00AF4328"/>
        </w:tc>
        <w:tc>
          <w:tcPr>
            <w:tcW w:w="1620" w:type="dxa"/>
          </w:tcPr>
          <w:p w14:paraId="5AE7CD7B" w14:textId="0D735341" w:rsidR="00AF4328" w:rsidRPr="0079025F" w:rsidRDefault="00AF4328" w:rsidP="00AF4328">
            <w:r w:rsidRPr="007C530F">
              <w:t>ICD10:I69.34</w:t>
            </w:r>
          </w:p>
        </w:tc>
        <w:tc>
          <w:tcPr>
            <w:tcW w:w="5665" w:type="dxa"/>
          </w:tcPr>
          <w:p w14:paraId="09C2D7C5" w14:textId="1C4D959E" w:rsidR="00AF4328" w:rsidRPr="0079025F" w:rsidRDefault="00AF4328" w:rsidP="00AF4328">
            <w:r w:rsidRPr="007C530F">
              <w:t>Monoplegia of lower limb following cerebral infarction</w:t>
            </w:r>
          </w:p>
        </w:tc>
      </w:tr>
      <w:tr w:rsidR="00AF4328" w14:paraId="1AFAA616" w14:textId="77777777" w:rsidTr="00125DFA">
        <w:tc>
          <w:tcPr>
            <w:tcW w:w="2065" w:type="dxa"/>
          </w:tcPr>
          <w:p w14:paraId="2EF60C26" w14:textId="77777777" w:rsidR="00AF4328" w:rsidRDefault="00AF4328" w:rsidP="00AF4328"/>
        </w:tc>
        <w:tc>
          <w:tcPr>
            <w:tcW w:w="1620" w:type="dxa"/>
          </w:tcPr>
          <w:p w14:paraId="303CCB19" w14:textId="6771A04B" w:rsidR="00AF4328" w:rsidRPr="0079025F" w:rsidRDefault="00AF4328" w:rsidP="00AF4328">
            <w:r w:rsidRPr="007C530F">
              <w:t>ICD10:I69.341</w:t>
            </w:r>
          </w:p>
        </w:tc>
        <w:tc>
          <w:tcPr>
            <w:tcW w:w="5665" w:type="dxa"/>
          </w:tcPr>
          <w:p w14:paraId="274847E3" w14:textId="0D1F4B8B" w:rsidR="00AF4328" w:rsidRPr="0079025F" w:rsidRDefault="00AF4328" w:rsidP="00AF4328">
            <w:r w:rsidRPr="007C530F">
              <w:t>Monoplegia of lower limb following cerebral infarction affecting right dominant side</w:t>
            </w:r>
          </w:p>
        </w:tc>
      </w:tr>
      <w:tr w:rsidR="00AF4328" w14:paraId="741D171C" w14:textId="77777777" w:rsidTr="00125DFA">
        <w:tc>
          <w:tcPr>
            <w:tcW w:w="2065" w:type="dxa"/>
          </w:tcPr>
          <w:p w14:paraId="04D2BC84" w14:textId="77777777" w:rsidR="00AF4328" w:rsidRDefault="00AF4328" w:rsidP="00AF4328"/>
        </w:tc>
        <w:tc>
          <w:tcPr>
            <w:tcW w:w="1620" w:type="dxa"/>
          </w:tcPr>
          <w:p w14:paraId="2396BD3E" w14:textId="04A1D55D" w:rsidR="00AF4328" w:rsidRPr="0079025F" w:rsidRDefault="00AF4328" w:rsidP="00AF4328">
            <w:r w:rsidRPr="007C530F">
              <w:t>ICD10:I69.342</w:t>
            </w:r>
          </w:p>
        </w:tc>
        <w:tc>
          <w:tcPr>
            <w:tcW w:w="5665" w:type="dxa"/>
          </w:tcPr>
          <w:p w14:paraId="68E6AA38" w14:textId="4F82F74C" w:rsidR="00AF4328" w:rsidRPr="0079025F" w:rsidRDefault="00AF4328" w:rsidP="00AF4328">
            <w:r w:rsidRPr="007C530F">
              <w:t>Monoplegia of lower limb following cerebral infarction affecting left dominant side</w:t>
            </w:r>
          </w:p>
        </w:tc>
      </w:tr>
      <w:tr w:rsidR="00AF4328" w14:paraId="2A9C64BC" w14:textId="77777777" w:rsidTr="00125DFA">
        <w:tc>
          <w:tcPr>
            <w:tcW w:w="2065" w:type="dxa"/>
          </w:tcPr>
          <w:p w14:paraId="08B5CCFC" w14:textId="77777777" w:rsidR="00AF4328" w:rsidRDefault="00AF4328" w:rsidP="00AF4328"/>
        </w:tc>
        <w:tc>
          <w:tcPr>
            <w:tcW w:w="1620" w:type="dxa"/>
          </w:tcPr>
          <w:p w14:paraId="41859DE3" w14:textId="6E560662" w:rsidR="00AF4328" w:rsidRPr="0079025F" w:rsidRDefault="00AF4328" w:rsidP="00AF4328">
            <w:r w:rsidRPr="007C530F">
              <w:t>ICD10:I69.343</w:t>
            </w:r>
          </w:p>
        </w:tc>
        <w:tc>
          <w:tcPr>
            <w:tcW w:w="5665" w:type="dxa"/>
          </w:tcPr>
          <w:p w14:paraId="3E06EC1A" w14:textId="753FCD64" w:rsidR="00AF4328" w:rsidRPr="0079025F" w:rsidRDefault="00AF4328" w:rsidP="00AF4328">
            <w:r w:rsidRPr="007C530F">
              <w:t>Monoplegia of lower limb following cerebral infarction affecting right non-dominant side</w:t>
            </w:r>
          </w:p>
        </w:tc>
      </w:tr>
      <w:tr w:rsidR="00AF4328" w14:paraId="36E65F7D" w14:textId="77777777" w:rsidTr="00125DFA">
        <w:tc>
          <w:tcPr>
            <w:tcW w:w="2065" w:type="dxa"/>
          </w:tcPr>
          <w:p w14:paraId="7A321A39" w14:textId="77777777" w:rsidR="00AF4328" w:rsidRDefault="00AF4328" w:rsidP="00AF4328"/>
        </w:tc>
        <w:tc>
          <w:tcPr>
            <w:tcW w:w="1620" w:type="dxa"/>
          </w:tcPr>
          <w:p w14:paraId="6F2508BF" w14:textId="2BB775D5" w:rsidR="00AF4328" w:rsidRPr="0079025F" w:rsidRDefault="00AF4328" w:rsidP="00AF4328">
            <w:r w:rsidRPr="007C530F">
              <w:t>ICD10:I69.344</w:t>
            </w:r>
          </w:p>
        </w:tc>
        <w:tc>
          <w:tcPr>
            <w:tcW w:w="5665" w:type="dxa"/>
          </w:tcPr>
          <w:p w14:paraId="7ACD73F4" w14:textId="383033A3" w:rsidR="00AF4328" w:rsidRPr="0079025F" w:rsidRDefault="00AF4328" w:rsidP="00AF4328">
            <w:r w:rsidRPr="007C530F">
              <w:t>Monoplegia of lower limb following cerebral infarction affecting left non-dominant side</w:t>
            </w:r>
          </w:p>
        </w:tc>
      </w:tr>
      <w:tr w:rsidR="00AF4328" w14:paraId="5747904E" w14:textId="77777777" w:rsidTr="00125DFA">
        <w:tc>
          <w:tcPr>
            <w:tcW w:w="2065" w:type="dxa"/>
          </w:tcPr>
          <w:p w14:paraId="6E1C0DE1" w14:textId="77777777" w:rsidR="00AF4328" w:rsidRDefault="00AF4328" w:rsidP="00AF4328"/>
        </w:tc>
        <w:tc>
          <w:tcPr>
            <w:tcW w:w="1620" w:type="dxa"/>
          </w:tcPr>
          <w:p w14:paraId="454D67CD" w14:textId="2C39C417" w:rsidR="00AF4328" w:rsidRPr="0079025F" w:rsidRDefault="00AF4328" w:rsidP="00AF4328">
            <w:r w:rsidRPr="007C530F">
              <w:t>ICD10:I69.349</w:t>
            </w:r>
          </w:p>
        </w:tc>
        <w:tc>
          <w:tcPr>
            <w:tcW w:w="5665" w:type="dxa"/>
          </w:tcPr>
          <w:p w14:paraId="4593EF13" w14:textId="3F2471F5" w:rsidR="00AF4328" w:rsidRPr="0079025F" w:rsidRDefault="00AF4328" w:rsidP="00AF4328">
            <w:r w:rsidRPr="007C530F">
              <w:t>Monoplegia of lower limb following cerebral infarction affecting unspecified side</w:t>
            </w:r>
          </w:p>
        </w:tc>
      </w:tr>
      <w:tr w:rsidR="00AF4328" w14:paraId="46F7B4E3" w14:textId="77777777" w:rsidTr="00125DFA">
        <w:tc>
          <w:tcPr>
            <w:tcW w:w="2065" w:type="dxa"/>
          </w:tcPr>
          <w:p w14:paraId="35E44F96" w14:textId="77777777" w:rsidR="00AF4328" w:rsidRDefault="00AF4328" w:rsidP="00AF4328"/>
        </w:tc>
        <w:tc>
          <w:tcPr>
            <w:tcW w:w="1620" w:type="dxa"/>
          </w:tcPr>
          <w:p w14:paraId="12CDFB7F" w14:textId="7434A868" w:rsidR="00AF4328" w:rsidRPr="0079025F" w:rsidRDefault="00AF4328" w:rsidP="00AF4328">
            <w:r w:rsidRPr="007C530F">
              <w:t>ICD10:I69.35</w:t>
            </w:r>
          </w:p>
        </w:tc>
        <w:tc>
          <w:tcPr>
            <w:tcW w:w="5665" w:type="dxa"/>
          </w:tcPr>
          <w:p w14:paraId="0335EDFD" w14:textId="232D86E8" w:rsidR="00AF4328" w:rsidRPr="0079025F" w:rsidRDefault="00AF4328" w:rsidP="00AF4328">
            <w:r w:rsidRPr="007C530F">
              <w:t>Hemiplegia and hemiparesis following cerebral infarction</w:t>
            </w:r>
          </w:p>
        </w:tc>
      </w:tr>
      <w:tr w:rsidR="00AF4328" w14:paraId="7C003E1F" w14:textId="77777777" w:rsidTr="00125DFA">
        <w:tc>
          <w:tcPr>
            <w:tcW w:w="2065" w:type="dxa"/>
          </w:tcPr>
          <w:p w14:paraId="3AB23394" w14:textId="77777777" w:rsidR="00AF4328" w:rsidRDefault="00AF4328" w:rsidP="00AF4328"/>
        </w:tc>
        <w:tc>
          <w:tcPr>
            <w:tcW w:w="1620" w:type="dxa"/>
          </w:tcPr>
          <w:p w14:paraId="617176ED" w14:textId="249D4621" w:rsidR="00AF4328" w:rsidRPr="0079025F" w:rsidRDefault="00AF4328" w:rsidP="00AF4328">
            <w:r w:rsidRPr="007C530F">
              <w:t>ICD10:I69.351</w:t>
            </w:r>
          </w:p>
        </w:tc>
        <w:tc>
          <w:tcPr>
            <w:tcW w:w="5665" w:type="dxa"/>
          </w:tcPr>
          <w:p w14:paraId="58EC4AD9" w14:textId="40981D48" w:rsidR="00AF4328" w:rsidRPr="0079025F" w:rsidRDefault="00AF4328" w:rsidP="00AF4328">
            <w:r w:rsidRPr="007C530F">
              <w:t>Hemiplegia and hemiparesis following cerebral infarction affecting right dominant side</w:t>
            </w:r>
          </w:p>
        </w:tc>
      </w:tr>
      <w:tr w:rsidR="00AF4328" w14:paraId="03D59822" w14:textId="77777777" w:rsidTr="00125DFA">
        <w:tc>
          <w:tcPr>
            <w:tcW w:w="2065" w:type="dxa"/>
          </w:tcPr>
          <w:p w14:paraId="20B1B493" w14:textId="77777777" w:rsidR="00AF4328" w:rsidRDefault="00AF4328" w:rsidP="00AF4328"/>
        </w:tc>
        <w:tc>
          <w:tcPr>
            <w:tcW w:w="1620" w:type="dxa"/>
          </w:tcPr>
          <w:p w14:paraId="5C69416B" w14:textId="26A81CF6" w:rsidR="00AF4328" w:rsidRPr="0079025F" w:rsidRDefault="00AF4328" w:rsidP="00AF4328">
            <w:r w:rsidRPr="007C530F">
              <w:t>ICD10:I69.352</w:t>
            </w:r>
          </w:p>
        </w:tc>
        <w:tc>
          <w:tcPr>
            <w:tcW w:w="5665" w:type="dxa"/>
          </w:tcPr>
          <w:p w14:paraId="4CFF93CA" w14:textId="1A6BDFFD" w:rsidR="00AF4328" w:rsidRPr="0079025F" w:rsidRDefault="00AF4328" w:rsidP="00AF4328">
            <w:r w:rsidRPr="007C530F">
              <w:t>Hemiplegia and hemiparesis following cerebral infarction affecting left dominant side</w:t>
            </w:r>
          </w:p>
        </w:tc>
      </w:tr>
      <w:tr w:rsidR="00AF4328" w14:paraId="600237B4" w14:textId="77777777" w:rsidTr="00125DFA">
        <w:tc>
          <w:tcPr>
            <w:tcW w:w="2065" w:type="dxa"/>
          </w:tcPr>
          <w:p w14:paraId="1670E36D" w14:textId="77777777" w:rsidR="00AF4328" w:rsidRDefault="00AF4328" w:rsidP="00AF4328"/>
        </w:tc>
        <w:tc>
          <w:tcPr>
            <w:tcW w:w="1620" w:type="dxa"/>
          </w:tcPr>
          <w:p w14:paraId="03D18A6B" w14:textId="377C9F7D" w:rsidR="00AF4328" w:rsidRPr="0079025F" w:rsidRDefault="00AF4328" w:rsidP="00AF4328">
            <w:r w:rsidRPr="007C530F">
              <w:t>ICD10:I69.353</w:t>
            </w:r>
          </w:p>
        </w:tc>
        <w:tc>
          <w:tcPr>
            <w:tcW w:w="5665" w:type="dxa"/>
          </w:tcPr>
          <w:p w14:paraId="18B7D8BB" w14:textId="42FF4930" w:rsidR="00AF4328" w:rsidRPr="0079025F" w:rsidRDefault="00AF4328" w:rsidP="00AF4328">
            <w:r w:rsidRPr="007C530F">
              <w:t>Hemiplegia and hemiparesis following cerebral infarction affecting right non-dominant side</w:t>
            </w:r>
          </w:p>
        </w:tc>
      </w:tr>
      <w:tr w:rsidR="00AF4328" w14:paraId="0E025F90" w14:textId="77777777" w:rsidTr="00125DFA">
        <w:tc>
          <w:tcPr>
            <w:tcW w:w="2065" w:type="dxa"/>
          </w:tcPr>
          <w:p w14:paraId="4A668F6A" w14:textId="77777777" w:rsidR="00AF4328" w:rsidRDefault="00AF4328" w:rsidP="00AF4328"/>
        </w:tc>
        <w:tc>
          <w:tcPr>
            <w:tcW w:w="1620" w:type="dxa"/>
          </w:tcPr>
          <w:p w14:paraId="5B98C35A" w14:textId="56A79AEA" w:rsidR="00AF4328" w:rsidRPr="0079025F" w:rsidRDefault="00AF4328" w:rsidP="00AF4328">
            <w:r w:rsidRPr="007C530F">
              <w:t>ICD10:I69.354</w:t>
            </w:r>
          </w:p>
        </w:tc>
        <w:tc>
          <w:tcPr>
            <w:tcW w:w="5665" w:type="dxa"/>
          </w:tcPr>
          <w:p w14:paraId="0E8B387A" w14:textId="76EEF319" w:rsidR="00AF4328" w:rsidRPr="0079025F" w:rsidRDefault="00AF4328" w:rsidP="00AF4328">
            <w:r w:rsidRPr="007C530F">
              <w:t>Hemiplegia and hemiparesis following cerebral infarction affecting left non-dominant side</w:t>
            </w:r>
          </w:p>
        </w:tc>
      </w:tr>
      <w:tr w:rsidR="00AF4328" w14:paraId="529A0E11" w14:textId="77777777" w:rsidTr="00125DFA">
        <w:tc>
          <w:tcPr>
            <w:tcW w:w="2065" w:type="dxa"/>
          </w:tcPr>
          <w:p w14:paraId="1015E12E" w14:textId="77777777" w:rsidR="00AF4328" w:rsidRDefault="00AF4328" w:rsidP="00AF4328"/>
        </w:tc>
        <w:tc>
          <w:tcPr>
            <w:tcW w:w="1620" w:type="dxa"/>
          </w:tcPr>
          <w:p w14:paraId="326C612D" w14:textId="47F0FC18" w:rsidR="00AF4328" w:rsidRPr="0079025F" w:rsidRDefault="00AF4328" w:rsidP="00AF4328">
            <w:r w:rsidRPr="007C530F">
              <w:t>ICD10:I69.359</w:t>
            </w:r>
          </w:p>
        </w:tc>
        <w:tc>
          <w:tcPr>
            <w:tcW w:w="5665" w:type="dxa"/>
          </w:tcPr>
          <w:p w14:paraId="02D8CF6C" w14:textId="030401DC" w:rsidR="00AF4328" w:rsidRPr="0079025F" w:rsidRDefault="00AF4328" w:rsidP="00AF4328">
            <w:r w:rsidRPr="007C530F">
              <w:t>Hemiplegia and hemiparesis following cerebral infarction affecting unspecified side</w:t>
            </w:r>
          </w:p>
        </w:tc>
      </w:tr>
      <w:tr w:rsidR="00AF4328" w14:paraId="0278F821" w14:textId="77777777" w:rsidTr="00125DFA">
        <w:tc>
          <w:tcPr>
            <w:tcW w:w="2065" w:type="dxa"/>
          </w:tcPr>
          <w:p w14:paraId="4AFD2ED2" w14:textId="77777777" w:rsidR="00AF4328" w:rsidRDefault="00AF4328" w:rsidP="00AF4328"/>
        </w:tc>
        <w:tc>
          <w:tcPr>
            <w:tcW w:w="1620" w:type="dxa"/>
          </w:tcPr>
          <w:p w14:paraId="6DFA1038" w14:textId="4BC7FFEE" w:rsidR="00AF4328" w:rsidRPr="0079025F" w:rsidRDefault="00AF4328" w:rsidP="00AF4328">
            <w:r w:rsidRPr="007C530F">
              <w:t>ICD10:I69.36</w:t>
            </w:r>
          </w:p>
        </w:tc>
        <w:tc>
          <w:tcPr>
            <w:tcW w:w="5665" w:type="dxa"/>
          </w:tcPr>
          <w:p w14:paraId="2D4D1DB2" w14:textId="52B23158" w:rsidR="00AF4328" w:rsidRPr="0079025F" w:rsidRDefault="00AF4328" w:rsidP="00AF4328">
            <w:proofErr w:type="gramStart"/>
            <w:r w:rsidRPr="007C530F">
              <w:t>Other</w:t>
            </w:r>
            <w:proofErr w:type="gramEnd"/>
            <w:r w:rsidRPr="007C530F">
              <w:t xml:space="preserve"> paralytic syndrome following cerebral infarction</w:t>
            </w:r>
          </w:p>
        </w:tc>
      </w:tr>
      <w:tr w:rsidR="00AF4328" w14:paraId="4AEEC843" w14:textId="77777777" w:rsidTr="00125DFA">
        <w:tc>
          <w:tcPr>
            <w:tcW w:w="2065" w:type="dxa"/>
          </w:tcPr>
          <w:p w14:paraId="1272DB30" w14:textId="77777777" w:rsidR="00AF4328" w:rsidRDefault="00AF4328" w:rsidP="00AF4328"/>
        </w:tc>
        <w:tc>
          <w:tcPr>
            <w:tcW w:w="1620" w:type="dxa"/>
          </w:tcPr>
          <w:p w14:paraId="5B4F7D0E" w14:textId="191BCC52" w:rsidR="00AF4328" w:rsidRPr="0079025F" w:rsidRDefault="00AF4328" w:rsidP="00AF4328">
            <w:r w:rsidRPr="007C530F">
              <w:t>ICD10:I69.361</w:t>
            </w:r>
          </w:p>
        </w:tc>
        <w:tc>
          <w:tcPr>
            <w:tcW w:w="5665" w:type="dxa"/>
          </w:tcPr>
          <w:p w14:paraId="137D59E8" w14:textId="5A7A26FA" w:rsidR="00AF4328" w:rsidRPr="0079025F" w:rsidRDefault="00AF4328" w:rsidP="00AF4328">
            <w:r w:rsidRPr="007C530F">
              <w:t>Other paralytic syndrome following cerebral infarction affecting right dominant side</w:t>
            </w:r>
          </w:p>
        </w:tc>
      </w:tr>
      <w:tr w:rsidR="00AF4328" w14:paraId="21F4D8EA" w14:textId="77777777" w:rsidTr="00125DFA">
        <w:tc>
          <w:tcPr>
            <w:tcW w:w="2065" w:type="dxa"/>
          </w:tcPr>
          <w:p w14:paraId="05A73FBE" w14:textId="77777777" w:rsidR="00AF4328" w:rsidRDefault="00AF4328" w:rsidP="00AF4328"/>
        </w:tc>
        <w:tc>
          <w:tcPr>
            <w:tcW w:w="1620" w:type="dxa"/>
          </w:tcPr>
          <w:p w14:paraId="7C451CD5" w14:textId="62378183" w:rsidR="00AF4328" w:rsidRPr="007C530F" w:rsidRDefault="00AF4328" w:rsidP="00AF4328">
            <w:r w:rsidRPr="00A86841">
              <w:t>ICD10:I69.362</w:t>
            </w:r>
          </w:p>
        </w:tc>
        <w:tc>
          <w:tcPr>
            <w:tcW w:w="5665" w:type="dxa"/>
          </w:tcPr>
          <w:p w14:paraId="02701C28" w14:textId="0670767B" w:rsidR="00AF4328" w:rsidRPr="007C530F" w:rsidRDefault="00AF4328" w:rsidP="00AF4328">
            <w:r w:rsidRPr="00A86841">
              <w:t>Other paralytic syndrome following cerebral infarction affecting left dominant side</w:t>
            </w:r>
          </w:p>
        </w:tc>
      </w:tr>
      <w:tr w:rsidR="00AF4328" w14:paraId="69014F13" w14:textId="77777777" w:rsidTr="00125DFA">
        <w:tc>
          <w:tcPr>
            <w:tcW w:w="2065" w:type="dxa"/>
          </w:tcPr>
          <w:p w14:paraId="4B8823AC" w14:textId="77777777" w:rsidR="00AF4328" w:rsidRDefault="00AF4328" w:rsidP="00AF4328"/>
        </w:tc>
        <w:tc>
          <w:tcPr>
            <w:tcW w:w="1620" w:type="dxa"/>
          </w:tcPr>
          <w:p w14:paraId="40CD5D78" w14:textId="237DF1C6" w:rsidR="00AF4328" w:rsidRPr="007C530F" w:rsidRDefault="00AF4328" w:rsidP="00AF4328">
            <w:r w:rsidRPr="00A86841">
              <w:t>ICD10:I69.363</w:t>
            </w:r>
          </w:p>
        </w:tc>
        <w:tc>
          <w:tcPr>
            <w:tcW w:w="5665" w:type="dxa"/>
          </w:tcPr>
          <w:p w14:paraId="21879239" w14:textId="31B10F66" w:rsidR="00AF4328" w:rsidRPr="007C530F" w:rsidRDefault="00AF4328" w:rsidP="00AF4328">
            <w:r w:rsidRPr="00A86841">
              <w:t>Other paralytic syndrome following cerebral infarction affecting right non-dominant side</w:t>
            </w:r>
          </w:p>
        </w:tc>
      </w:tr>
      <w:tr w:rsidR="00AF4328" w14:paraId="7B1496B4" w14:textId="77777777" w:rsidTr="00125DFA">
        <w:tc>
          <w:tcPr>
            <w:tcW w:w="2065" w:type="dxa"/>
          </w:tcPr>
          <w:p w14:paraId="459B6BE3" w14:textId="77777777" w:rsidR="00AF4328" w:rsidRDefault="00AF4328" w:rsidP="00AF4328"/>
        </w:tc>
        <w:tc>
          <w:tcPr>
            <w:tcW w:w="1620" w:type="dxa"/>
          </w:tcPr>
          <w:p w14:paraId="7686C1CC" w14:textId="70A8870E" w:rsidR="00AF4328" w:rsidRPr="007C530F" w:rsidRDefault="00AF4328" w:rsidP="00AF4328">
            <w:r w:rsidRPr="00A86841">
              <w:t>ICD10:I69.364</w:t>
            </w:r>
          </w:p>
        </w:tc>
        <w:tc>
          <w:tcPr>
            <w:tcW w:w="5665" w:type="dxa"/>
          </w:tcPr>
          <w:p w14:paraId="2AC5A340" w14:textId="0C521D79" w:rsidR="00AF4328" w:rsidRPr="007C530F" w:rsidRDefault="00AF4328" w:rsidP="00AF4328">
            <w:r w:rsidRPr="00A86841">
              <w:t>Other paralytic syndrome following cerebral infarction affecting left non-dominant side</w:t>
            </w:r>
          </w:p>
        </w:tc>
      </w:tr>
      <w:tr w:rsidR="00AF4328" w14:paraId="1B0E3831" w14:textId="77777777" w:rsidTr="00125DFA">
        <w:tc>
          <w:tcPr>
            <w:tcW w:w="2065" w:type="dxa"/>
          </w:tcPr>
          <w:p w14:paraId="7CFC70A5" w14:textId="77777777" w:rsidR="00AF4328" w:rsidRDefault="00AF4328" w:rsidP="00AF4328"/>
        </w:tc>
        <w:tc>
          <w:tcPr>
            <w:tcW w:w="1620" w:type="dxa"/>
          </w:tcPr>
          <w:p w14:paraId="7B7A7468" w14:textId="45416853" w:rsidR="00AF4328" w:rsidRPr="007C530F" w:rsidRDefault="00AF4328" w:rsidP="00AF4328">
            <w:r w:rsidRPr="00A86841">
              <w:t>ICD10:I69.365</w:t>
            </w:r>
          </w:p>
        </w:tc>
        <w:tc>
          <w:tcPr>
            <w:tcW w:w="5665" w:type="dxa"/>
          </w:tcPr>
          <w:p w14:paraId="23D0C47A" w14:textId="794C08EC" w:rsidR="00AF4328" w:rsidRPr="007C530F" w:rsidRDefault="00AF4328" w:rsidP="00AF4328">
            <w:proofErr w:type="gramStart"/>
            <w:r w:rsidRPr="00A86841">
              <w:t>Other</w:t>
            </w:r>
            <w:proofErr w:type="gramEnd"/>
            <w:r w:rsidRPr="00A86841">
              <w:t xml:space="preserve"> paralytic syndrome following cerebral infarction, bilateral</w:t>
            </w:r>
          </w:p>
        </w:tc>
      </w:tr>
      <w:tr w:rsidR="00AF4328" w14:paraId="5BB5B487" w14:textId="77777777" w:rsidTr="00125DFA">
        <w:tc>
          <w:tcPr>
            <w:tcW w:w="2065" w:type="dxa"/>
          </w:tcPr>
          <w:p w14:paraId="5202A192" w14:textId="77777777" w:rsidR="00AF4328" w:rsidRDefault="00AF4328" w:rsidP="00AF4328"/>
        </w:tc>
        <w:tc>
          <w:tcPr>
            <w:tcW w:w="1620" w:type="dxa"/>
          </w:tcPr>
          <w:p w14:paraId="49FD4A63" w14:textId="74FF3E97" w:rsidR="00AF4328" w:rsidRPr="007C530F" w:rsidRDefault="00AF4328" w:rsidP="00AF4328">
            <w:r w:rsidRPr="00A86841">
              <w:t>ICD10:I69.369</w:t>
            </w:r>
          </w:p>
        </w:tc>
        <w:tc>
          <w:tcPr>
            <w:tcW w:w="5665" w:type="dxa"/>
          </w:tcPr>
          <w:p w14:paraId="151B8478" w14:textId="7F11269B" w:rsidR="00AF4328" w:rsidRPr="007C530F" w:rsidRDefault="00AF4328" w:rsidP="00AF4328">
            <w:r w:rsidRPr="00A86841">
              <w:t>Other paralytic syndrome following cerebral infarction affecting unspecified side</w:t>
            </w:r>
          </w:p>
        </w:tc>
      </w:tr>
      <w:tr w:rsidR="00AF4328" w14:paraId="296D7F1E" w14:textId="77777777" w:rsidTr="00125DFA">
        <w:tc>
          <w:tcPr>
            <w:tcW w:w="2065" w:type="dxa"/>
          </w:tcPr>
          <w:p w14:paraId="37DEB35F" w14:textId="77777777" w:rsidR="00AF4328" w:rsidRDefault="00AF4328" w:rsidP="00AF4328"/>
        </w:tc>
        <w:tc>
          <w:tcPr>
            <w:tcW w:w="1620" w:type="dxa"/>
          </w:tcPr>
          <w:p w14:paraId="759409DE" w14:textId="5002FCF9" w:rsidR="00AF4328" w:rsidRPr="007C530F" w:rsidRDefault="00AF4328" w:rsidP="00AF4328">
            <w:r w:rsidRPr="00A86841">
              <w:t>ICD10:I69.39</w:t>
            </w:r>
          </w:p>
        </w:tc>
        <w:tc>
          <w:tcPr>
            <w:tcW w:w="5665" w:type="dxa"/>
          </w:tcPr>
          <w:p w14:paraId="4B4B78FE" w14:textId="1DAFAF41" w:rsidR="00AF4328" w:rsidRPr="007C530F" w:rsidRDefault="00AF4328" w:rsidP="00AF4328">
            <w:r w:rsidRPr="00A86841">
              <w:t>Other sequelae of cerebral infarction</w:t>
            </w:r>
          </w:p>
        </w:tc>
      </w:tr>
      <w:tr w:rsidR="00AF4328" w14:paraId="041FDEDE" w14:textId="77777777" w:rsidTr="00125DFA">
        <w:tc>
          <w:tcPr>
            <w:tcW w:w="2065" w:type="dxa"/>
          </w:tcPr>
          <w:p w14:paraId="03138C9E" w14:textId="77777777" w:rsidR="00AF4328" w:rsidRDefault="00AF4328" w:rsidP="00AF4328"/>
        </w:tc>
        <w:tc>
          <w:tcPr>
            <w:tcW w:w="1620" w:type="dxa"/>
          </w:tcPr>
          <w:p w14:paraId="20064199" w14:textId="77E31F6F" w:rsidR="00AF4328" w:rsidRPr="007C530F" w:rsidRDefault="00AF4328" w:rsidP="00AF4328">
            <w:r w:rsidRPr="00A86841">
              <w:t>ICD10:I69.390</w:t>
            </w:r>
          </w:p>
        </w:tc>
        <w:tc>
          <w:tcPr>
            <w:tcW w:w="5665" w:type="dxa"/>
          </w:tcPr>
          <w:p w14:paraId="2B0F46E7" w14:textId="5F39E8D2" w:rsidR="00AF4328" w:rsidRPr="007C530F" w:rsidRDefault="00AF4328" w:rsidP="00AF4328">
            <w:r w:rsidRPr="00A86841">
              <w:t>Apraxia following cerebral infarction</w:t>
            </w:r>
          </w:p>
        </w:tc>
      </w:tr>
      <w:tr w:rsidR="00AF4328" w14:paraId="01D2BF67" w14:textId="77777777" w:rsidTr="00125DFA">
        <w:tc>
          <w:tcPr>
            <w:tcW w:w="2065" w:type="dxa"/>
          </w:tcPr>
          <w:p w14:paraId="3B428A22" w14:textId="77777777" w:rsidR="00AF4328" w:rsidRDefault="00AF4328" w:rsidP="00AF4328"/>
        </w:tc>
        <w:tc>
          <w:tcPr>
            <w:tcW w:w="1620" w:type="dxa"/>
          </w:tcPr>
          <w:p w14:paraId="02BA1638" w14:textId="4BA5B819" w:rsidR="00AF4328" w:rsidRPr="007C530F" w:rsidRDefault="00AF4328" w:rsidP="00AF4328">
            <w:r w:rsidRPr="00A86841">
              <w:t>ICD10:I69.391</w:t>
            </w:r>
          </w:p>
        </w:tc>
        <w:tc>
          <w:tcPr>
            <w:tcW w:w="5665" w:type="dxa"/>
          </w:tcPr>
          <w:p w14:paraId="37F309FB" w14:textId="2F9481EE" w:rsidR="00AF4328" w:rsidRPr="007C530F" w:rsidRDefault="00AF4328" w:rsidP="00AF4328">
            <w:r w:rsidRPr="00A86841">
              <w:t>Dysphagia following cerebral infarction</w:t>
            </w:r>
          </w:p>
        </w:tc>
      </w:tr>
      <w:tr w:rsidR="00AF4328" w14:paraId="2F5AFE5B" w14:textId="77777777" w:rsidTr="00125DFA">
        <w:tc>
          <w:tcPr>
            <w:tcW w:w="2065" w:type="dxa"/>
          </w:tcPr>
          <w:p w14:paraId="1D025FC6" w14:textId="77777777" w:rsidR="00AF4328" w:rsidRDefault="00AF4328" w:rsidP="00AF4328"/>
        </w:tc>
        <w:tc>
          <w:tcPr>
            <w:tcW w:w="1620" w:type="dxa"/>
          </w:tcPr>
          <w:p w14:paraId="7F2102CF" w14:textId="6F49620C" w:rsidR="00AF4328" w:rsidRPr="007C530F" w:rsidRDefault="00AF4328" w:rsidP="00AF4328">
            <w:r w:rsidRPr="00A86841">
              <w:t>ICD10:I69.392</w:t>
            </w:r>
          </w:p>
        </w:tc>
        <w:tc>
          <w:tcPr>
            <w:tcW w:w="5665" w:type="dxa"/>
          </w:tcPr>
          <w:p w14:paraId="3075B985" w14:textId="6D435759" w:rsidR="00AF4328" w:rsidRPr="007C530F" w:rsidRDefault="00AF4328" w:rsidP="00AF4328">
            <w:r w:rsidRPr="00A86841">
              <w:t>Facial weakness following cerebral infarction</w:t>
            </w:r>
          </w:p>
        </w:tc>
      </w:tr>
      <w:tr w:rsidR="00AF4328" w14:paraId="7D811874" w14:textId="77777777" w:rsidTr="00125DFA">
        <w:tc>
          <w:tcPr>
            <w:tcW w:w="2065" w:type="dxa"/>
          </w:tcPr>
          <w:p w14:paraId="48858A42" w14:textId="77777777" w:rsidR="00AF4328" w:rsidRDefault="00AF4328" w:rsidP="00AF4328"/>
        </w:tc>
        <w:tc>
          <w:tcPr>
            <w:tcW w:w="1620" w:type="dxa"/>
          </w:tcPr>
          <w:p w14:paraId="4615E18A" w14:textId="4B7AEE3D" w:rsidR="00AF4328" w:rsidRPr="007C530F" w:rsidRDefault="00AF4328" w:rsidP="00AF4328">
            <w:r w:rsidRPr="00A86841">
              <w:t>ICD10:I69.393</w:t>
            </w:r>
          </w:p>
        </w:tc>
        <w:tc>
          <w:tcPr>
            <w:tcW w:w="5665" w:type="dxa"/>
          </w:tcPr>
          <w:p w14:paraId="507A439F" w14:textId="46126C35" w:rsidR="00AF4328" w:rsidRPr="007C530F" w:rsidRDefault="00AF4328" w:rsidP="00AF4328">
            <w:r w:rsidRPr="00A86841">
              <w:t>Ataxia following cerebral infarction</w:t>
            </w:r>
          </w:p>
        </w:tc>
      </w:tr>
      <w:tr w:rsidR="00AF4328" w14:paraId="6C03D003" w14:textId="77777777" w:rsidTr="00125DFA">
        <w:tc>
          <w:tcPr>
            <w:tcW w:w="2065" w:type="dxa"/>
          </w:tcPr>
          <w:p w14:paraId="1A88611A" w14:textId="77777777" w:rsidR="00AF4328" w:rsidRDefault="00AF4328" w:rsidP="00AF4328"/>
        </w:tc>
        <w:tc>
          <w:tcPr>
            <w:tcW w:w="1620" w:type="dxa"/>
          </w:tcPr>
          <w:p w14:paraId="7D01E1FC" w14:textId="4BCE031F" w:rsidR="00AF4328" w:rsidRPr="007C530F" w:rsidRDefault="00AF4328" w:rsidP="00AF4328">
            <w:r w:rsidRPr="00A86841">
              <w:t>ICD10:I69.398</w:t>
            </w:r>
          </w:p>
        </w:tc>
        <w:tc>
          <w:tcPr>
            <w:tcW w:w="5665" w:type="dxa"/>
          </w:tcPr>
          <w:p w14:paraId="4C477296" w14:textId="395A9C3F" w:rsidR="00AF4328" w:rsidRPr="007C530F" w:rsidRDefault="00AF4328" w:rsidP="00AF4328">
            <w:r w:rsidRPr="00A86841">
              <w:t>Other sequelae of cerebral infarction</w:t>
            </w:r>
          </w:p>
        </w:tc>
      </w:tr>
      <w:tr w:rsidR="00AF4328" w14:paraId="68BAF50B" w14:textId="77777777" w:rsidTr="00125DFA">
        <w:tc>
          <w:tcPr>
            <w:tcW w:w="2065" w:type="dxa"/>
          </w:tcPr>
          <w:p w14:paraId="36EA43F5" w14:textId="77777777" w:rsidR="00AF4328" w:rsidRDefault="00AF4328" w:rsidP="00AF4328"/>
        </w:tc>
        <w:tc>
          <w:tcPr>
            <w:tcW w:w="1620" w:type="dxa"/>
          </w:tcPr>
          <w:p w14:paraId="543DE405" w14:textId="6428EA83" w:rsidR="00AF4328" w:rsidRPr="007C530F" w:rsidRDefault="00AF4328" w:rsidP="00AF4328">
            <w:r w:rsidRPr="00A86841">
              <w:t>ICD10:Z86.73</w:t>
            </w:r>
          </w:p>
        </w:tc>
        <w:tc>
          <w:tcPr>
            <w:tcW w:w="5665" w:type="dxa"/>
          </w:tcPr>
          <w:p w14:paraId="656181BC" w14:textId="10B98453" w:rsidR="00AF4328" w:rsidRPr="007C530F" w:rsidRDefault="00AF4328" w:rsidP="00AF4328">
            <w:r w:rsidRPr="00A86841">
              <w:t>Personal history of transient ischemic attack (</w:t>
            </w:r>
            <w:proofErr w:type="spellStart"/>
            <w:r w:rsidRPr="00A86841">
              <w:t>tia</w:t>
            </w:r>
            <w:proofErr w:type="spellEnd"/>
            <w:r w:rsidRPr="00A86841">
              <w:t>), and cerebral infarction without residual deficits</w:t>
            </w:r>
          </w:p>
        </w:tc>
      </w:tr>
      <w:tr w:rsidR="00AF4328" w14:paraId="5D7F0CE6" w14:textId="77777777" w:rsidTr="00125DFA">
        <w:tc>
          <w:tcPr>
            <w:tcW w:w="2065" w:type="dxa"/>
          </w:tcPr>
          <w:p w14:paraId="4053E476" w14:textId="77777777" w:rsidR="00AF4328" w:rsidRDefault="00AF4328" w:rsidP="00AF4328"/>
        </w:tc>
        <w:tc>
          <w:tcPr>
            <w:tcW w:w="1620" w:type="dxa"/>
          </w:tcPr>
          <w:p w14:paraId="6D70670B" w14:textId="38162ABC" w:rsidR="00AF4328" w:rsidRPr="007C530F" w:rsidRDefault="00AF4328" w:rsidP="00AF4328">
            <w:r w:rsidRPr="00A86841">
              <w:t>V1254</w:t>
            </w:r>
          </w:p>
        </w:tc>
        <w:tc>
          <w:tcPr>
            <w:tcW w:w="5665" w:type="dxa"/>
          </w:tcPr>
          <w:p w14:paraId="0C2E0B95" w14:textId="45724C2F" w:rsidR="00AF4328" w:rsidRPr="007C530F" w:rsidRDefault="00AF4328" w:rsidP="00AF4328">
            <w:r w:rsidRPr="00A86841">
              <w:t>Personal history of transient ischemic attack (TIA), and cerebral infarction without residual deficits</w:t>
            </w:r>
          </w:p>
        </w:tc>
      </w:tr>
      <w:tr w:rsidR="00AF4328" w14:paraId="00AB2209" w14:textId="77777777" w:rsidTr="00125DFA">
        <w:tc>
          <w:tcPr>
            <w:tcW w:w="2065" w:type="dxa"/>
          </w:tcPr>
          <w:p w14:paraId="665A9B1B" w14:textId="482A26DF" w:rsidR="00AF4328" w:rsidRDefault="00356623" w:rsidP="00AF4328">
            <w:proofErr w:type="spellStart"/>
            <w:r>
              <w:t>Cerebrellar</w:t>
            </w:r>
            <w:proofErr w:type="spellEnd"/>
            <w:r>
              <w:t xml:space="preserve"> (or brain stem) dysfunction</w:t>
            </w:r>
          </w:p>
        </w:tc>
        <w:tc>
          <w:tcPr>
            <w:tcW w:w="1620" w:type="dxa"/>
          </w:tcPr>
          <w:p w14:paraId="3CFD4488" w14:textId="56F09EB1" w:rsidR="00AF4328" w:rsidRPr="007C530F" w:rsidRDefault="00AF4328" w:rsidP="00AF4328"/>
        </w:tc>
        <w:tc>
          <w:tcPr>
            <w:tcW w:w="5665" w:type="dxa"/>
          </w:tcPr>
          <w:p w14:paraId="5B3AFA8F" w14:textId="74B1755E" w:rsidR="00AF4328" w:rsidRPr="007C530F" w:rsidRDefault="00AF4328" w:rsidP="00AF4328"/>
        </w:tc>
      </w:tr>
      <w:tr w:rsidR="008A4052" w14:paraId="2ACE85EC" w14:textId="77777777" w:rsidTr="00125DFA">
        <w:tc>
          <w:tcPr>
            <w:tcW w:w="2065" w:type="dxa"/>
          </w:tcPr>
          <w:p w14:paraId="6C78F96A" w14:textId="77777777" w:rsidR="008A4052" w:rsidRDefault="008A4052" w:rsidP="008A4052"/>
        </w:tc>
        <w:tc>
          <w:tcPr>
            <w:tcW w:w="1620" w:type="dxa"/>
          </w:tcPr>
          <w:p w14:paraId="780535FD" w14:textId="4141B58E" w:rsidR="008A4052" w:rsidRPr="007C530F" w:rsidRDefault="008A4052" w:rsidP="008A4052">
            <w:r w:rsidRPr="004E0A42">
              <w:t>ICD10:G46.3</w:t>
            </w:r>
          </w:p>
        </w:tc>
        <w:tc>
          <w:tcPr>
            <w:tcW w:w="5665" w:type="dxa"/>
          </w:tcPr>
          <w:p w14:paraId="7AF52D0F" w14:textId="10DEF2D6" w:rsidR="008A4052" w:rsidRPr="007C530F" w:rsidRDefault="008A4052" w:rsidP="008A4052">
            <w:r w:rsidRPr="004E0A42">
              <w:t>Brain stem stroke syndrome</w:t>
            </w:r>
          </w:p>
        </w:tc>
      </w:tr>
      <w:tr w:rsidR="008B7B1C" w14:paraId="4FD6D794" w14:textId="77777777" w:rsidTr="00125DFA">
        <w:tc>
          <w:tcPr>
            <w:tcW w:w="2065" w:type="dxa"/>
          </w:tcPr>
          <w:p w14:paraId="4D041E11" w14:textId="77777777" w:rsidR="008B7B1C" w:rsidRDefault="008B7B1C" w:rsidP="008B7B1C"/>
        </w:tc>
        <w:tc>
          <w:tcPr>
            <w:tcW w:w="1620" w:type="dxa"/>
          </w:tcPr>
          <w:p w14:paraId="32024C51" w14:textId="63C94BC9" w:rsidR="008B7B1C" w:rsidRPr="007C530F" w:rsidRDefault="008B7B1C" w:rsidP="008B7B1C">
            <w:r w:rsidRPr="00EA5045">
              <w:t>3349</w:t>
            </w:r>
          </w:p>
        </w:tc>
        <w:tc>
          <w:tcPr>
            <w:tcW w:w="5665" w:type="dxa"/>
          </w:tcPr>
          <w:p w14:paraId="1D36869C" w14:textId="3C6D3C5B" w:rsidR="008B7B1C" w:rsidRPr="007C530F" w:rsidRDefault="008B7B1C" w:rsidP="008B7B1C">
            <w:r w:rsidRPr="00EA5045">
              <w:t>Spinocerebellar disease, unspecified</w:t>
            </w:r>
          </w:p>
        </w:tc>
      </w:tr>
      <w:tr w:rsidR="008B7B1C" w14:paraId="093C0983" w14:textId="77777777" w:rsidTr="00125DFA">
        <w:tc>
          <w:tcPr>
            <w:tcW w:w="2065" w:type="dxa"/>
          </w:tcPr>
          <w:p w14:paraId="0636C2E5" w14:textId="77777777" w:rsidR="008B7B1C" w:rsidRDefault="008B7B1C" w:rsidP="008B7B1C"/>
        </w:tc>
        <w:tc>
          <w:tcPr>
            <w:tcW w:w="1620" w:type="dxa"/>
          </w:tcPr>
          <w:p w14:paraId="7DDF81E3" w14:textId="45B13CD6" w:rsidR="008B7B1C" w:rsidRPr="007C530F" w:rsidRDefault="008B7B1C" w:rsidP="008B7B1C">
            <w:r w:rsidRPr="00EA5045">
              <w:t>ICD10:G46.4</w:t>
            </w:r>
          </w:p>
        </w:tc>
        <w:tc>
          <w:tcPr>
            <w:tcW w:w="5665" w:type="dxa"/>
          </w:tcPr>
          <w:p w14:paraId="0286D23C" w14:textId="3B77A60C" w:rsidR="008B7B1C" w:rsidRPr="007C530F" w:rsidRDefault="008B7B1C" w:rsidP="008B7B1C">
            <w:r w:rsidRPr="00EA5045">
              <w:t>Cerebellar stroke syndrome</w:t>
            </w:r>
          </w:p>
        </w:tc>
      </w:tr>
      <w:tr w:rsidR="008B7B1C" w14:paraId="3421DEB0" w14:textId="77777777" w:rsidTr="00125DFA">
        <w:tc>
          <w:tcPr>
            <w:tcW w:w="2065" w:type="dxa"/>
          </w:tcPr>
          <w:p w14:paraId="042C9035" w14:textId="77777777" w:rsidR="008B7B1C" w:rsidRDefault="008B7B1C" w:rsidP="008B7B1C"/>
        </w:tc>
        <w:tc>
          <w:tcPr>
            <w:tcW w:w="1620" w:type="dxa"/>
          </w:tcPr>
          <w:p w14:paraId="3CA4E18C" w14:textId="7829FF0F" w:rsidR="008B7B1C" w:rsidRPr="007C530F" w:rsidRDefault="008B7B1C" w:rsidP="008B7B1C">
            <w:r w:rsidRPr="00EA5045">
              <w:t>ICD10:I63.34</w:t>
            </w:r>
          </w:p>
        </w:tc>
        <w:tc>
          <w:tcPr>
            <w:tcW w:w="5665" w:type="dxa"/>
          </w:tcPr>
          <w:p w14:paraId="1C6D9CB7" w14:textId="7E2AE772" w:rsidR="008B7B1C" w:rsidRPr="007C530F" w:rsidRDefault="008B7B1C" w:rsidP="008B7B1C">
            <w:r w:rsidRPr="00EA5045">
              <w:t>Cerebral infarction due to thrombosis of cerebellar artery</w:t>
            </w:r>
          </w:p>
        </w:tc>
      </w:tr>
      <w:tr w:rsidR="008B7B1C" w14:paraId="1375625B" w14:textId="77777777" w:rsidTr="00125DFA">
        <w:tc>
          <w:tcPr>
            <w:tcW w:w="2065" w:type="dxa"/>
          </w:tcPr>
          <w:p w14:paraId="332DB6F8" w14:textId="77777777" w:rsidR="008B7B1C" w:rsidRDefault="008B7B1C" w:rsidP="008B7B1C"/>
        </w:tc>
        <w:tc>
          <w:tcPr>
            <w:tcW w:w="1620" w:type="dxa"/>
          </w:tcPr>
          <w:p w14:paraId="7BD1096E" w14:textId="4EFDEA23" w:rsidR="008B7B1C" w:rsidRPr="007C530F" w:rsidRDefault="008B7B1C" w:rsidP="008B7B1C">
            <w:r w:rsidRPr="00EA5045">
              <w:t>ICD10:I63.341</w:t>
            </w:r>
          </w:p>
        </w:tc>
        <w:tc>
          <w:tcPr>
            <w:tcW w:w="5665" w:type="dxa"/>
          </w:tcPr>
          <w:p w14:paraId="1D63A9CA" w14:textId="7E0C25F1" w:rsidR="008B7B1C" w:rsidRPr="007C530F" w:rsidRDefault="008B7B1C" w:rsidP="008B7B1C">
            <w:r w:rsidRPr="00EA5045">
              <w:t>Cerebral infarction due to thrombosis of right cerebellar artery</w:t>
            </w:r>
          </w:p>
        </w:tc>
      </w:tr>
      <w:tr w:rsidR="008B7B1C" w14:paraId="2414677F" w14:textId="77777777" w:rsidTr="00125DFA">
        <w:tc>
          <w:tcPr>
            <w:tcW w:w="2065" w:type="dxa"/>
          </w:tcPr>
          <w:p w14:paraId="49E72297" w14:textId="77777777" w:rsidR="008B7B1C" w:rsidRDefault="008B7B1C" w:rsidP="008B7B1C"/>
        </w:tc>
        <w:tc>
          <w:tcPr>
            <w:tcW w:w="1620" w:type="dxa"/>
          </w:tcPr>
          <w:p w14:paraId="4326D837" w14:textId="3318779A" w:rsidR="008B7B1C" w:rsidRPr="007C530F" w:rsidRDefault="008B7B1C" w:rsidP="008B7B1C">
            <w:r w:rsidRPr="00EA5045">
              <w:t>ICD10:I63.342</w:t>
            </w:r>
          </w:p>
        </w:tc>
        <w:tc>
          <w:tcPr>
            <w:tcW w:w="5665" w:type="dxa"/>
          </w:tcPr>
          <w:p w14:paraId="44419C42" w14:textId="4CB11BE5" w:rsidR="008B7B1C" w:rsidRPr="007C530F" w:rsidRDefault="008B7B1C" w:rsidP="008B7B1C">
            <w:r w:rsidRPr="00EA5045">
              <w:t>Cerebral infarction due to thrombosis of left cerebellar artery</w:t>
            </w:r>
          </w:p>
        </w:tc>
      </w:tr>
      <w:tr w:rsidR="008B7B1C" w14:paraId="66DE6A15" w14:textId="77777777" w:rsidTr="00125DFA">
        <w:tc>
          <w:tcPr>
            <w:tcW w:w="2065" w:type="dxa"/>
          </w:tcPr>
          <w:p w14:paraId="38B7B4E3" w14:textId="77777777" w:rsidR="008B7B1C" w:rsidRDefault="008B7B1C" w:rsidP="008B7B1C"/>
        </w:tc>
        <w:tc>
          <w:tcPr>
            <w:tcW w:w="1620" w:type="dxa"/>
          </w:tcPr>
          <w:p w14:paraId="7AA34D64" w14:textId="41880EF0" w:rsidR="008B7B1C" w:rsidRPr="007C530F" w:rsidRDefault="008B7B1C" w:rsidP="008B7B1C">
            <w:r w:rsidRPr="00EA5045">
              <w:t>ICD10:I63.349</w:t>
            </w:r>
          </w:p>
        </w:tc>
        <w:tc>
          <w:tcPr>
            <w:tcW w:w="5665" w:type="dxa"/>
          </w:tcPr>
          <w:p w14:paraId="65DCE8DE" w14:textId="1BB1D280" w:rsidR="008B7B1C" w:rsidRPr="007C530F" w:rsidRDefault="008B7B1C" w:rsidP="008B7B1C">
            <w:r w:rsidRPr="00EA5045">
              <w:t>Cerebral infarction due to thrombosis of unspecified cerebellar artery</w:t>
            </w:r>
          </w:p>
        </w:tc>
      </w:tr>
      <w:tr w:rsidR="008B7B1C" w14:paraId="48E06C56" w14:textId="77777777" w:rsidTr="00125DFA">
        <w:tc>
          <w:tcPr>
            <w:tcW w:w="2065" w:type="dxa"/>
          </w:tcPr>
          <w:p w14:paraId="1B6D8755" w14:textId="77777777" w:rsidR="008B7B1C" w:rsidRDefault="008B7B1C" w:rsidP="008B7B1C"/>
        </w:tc>
        <w:tc>
          <w:tcPr>
            <w:tcW w:w="1620" w:type="dxa"/>
          </w:tcPr>
          <w:p w14:paraId="53ED9820" w14:textId="0FE52CA7" w:rsidR="008B7B1C" w:rsidRPr="007C530F" w:rsidRDefault="008B7B1C" w:rsidP="008B7B1C">
            <w:r w:rsidRPr="00EA5045">
              <w:t>ICD10:I63.44</w:t>
            </w:r>
          </w:p>
        </w:tc>
        <w:tc>
          <w:tcPr>
            <w:tcW w:w="5665" w:type="dxa"/>
          </w:tcPr>
          <w:p w14:paraId="5CF1F211" w14:textId="65EEC654" w:rsidR="008B7B1C" w:rsidRPr="007C530F" w:rsidRDefault="008B7B1C" w:rsidP="008B7B1C">
            <w:r w:rsidRPr="00EA5045">
              <w:t>Cerebral infarction due to embolism of cerebellar artery</w:t>
            </w:r>
          </w:p>
        </w:tc>
      </w:tr>
      <w:tr w:rsidR="008B7B1C" w14:paraId="0B9F6AF5" w14:textId="77777777" w:rsidTr="00125DFA">
        <w:tc>
          <w:tcPr>
            <w:tcW w:w="2065" w:type="dxa"/>
          </w:tcPr>
          <w:p w14:paraId="0BA53F73" w14:textId="77777777" w:rsidR="008B7B1C" w:rsidRDefault="008B7B1C" w:rsidP="008B7B1C"/>
        </w:tc>
        <w:tc>
          <w:tcPr>
            <w:tcW w:w="1620" w:type="dxa"/>
          </w:tcPr>
          <w:p w14:paraId="5D7FC358" w14:textId="143B5F2F" w:rsidR="008B7B1C" w:rsidRPr="007C530F" w:rsidRDefault="008B7B1C" w:rsidP="008B7B1C">
            <w:r w:rsidRPr="00EA5045">
              <w:t>ICD10:I63.441</w:t>
            </w:r>
          </w:p>
        </w:tc>
        <w:tc>
          <w:tcPr>
            <w:tcW w:w="5665" w:type="dxa"/>
          </w:tcPr>
          <w:p w14:paraId="0975EA05" w14:textId="44BF394F" w:rsidR="008B7B1C" w:rsidRPr="007C530F" w:rsidRDefault="008B7B1C" w:rsidP="008B7B1C">
            <w:r w:rsidRPr="00EA5045">
              <w:t>Cerebral infarction due to embolism of right cerebellar artery</w:t>
            </w:r>
          </w:p>
        </w:tc>
      </w:tr>
      <w:tr w:rsidR="008B7B1C" w14:paraId="3BE4918A" w14:textId="77777777" w:rsidTr="00125DFA">
        <w:tc>
          <w:tcPr>
            <w:tcW w:w="2065" w:type="dxa"/>
          </w:tcPr>
          <w:p w14:paraId="09E304E2" w14:textId="77777777" w:rsidR="008B7B1C" w:rsidRDefault="008B7B1C" w:rsidP="008B7B1C"/>
        </w:tc>
        <w:tc>
          <w:tcPr>
            <w:tcW w:w="1620" w:type="dxa"/>
          </w:tcPr>
          <w:p w14:paraId="653EF83D" w14:textId="77065E1E" w:rsidR="008B7B1C" w:rsidRPr="007C530F" w:rsidRDefault="008B7B1C" w:rsidP="008B7B1C">
            <w:r w:rsidRPr="00EA5045">
              <w:t>ICD10:I63.442</w:t>
            </w:r>
          </w:p>
        </w:tc>
        <w:tc>
          <w:tcPr>
            <w:tcW w:w="5665" w:type="dxa"/>
          </w:tcPr>
          <w:p w14:paraId="3BC62775" w14:textId="4A559D9C" w:rsidR="008B7B1C" w:rsidRPr="007C530F" w:rsidRDefault="008B7B1C" w:rsidP="008B7B1C">
            <w:r w:rsidRPr="00EA5045">
              <w:t>Cerebral infarction due to embolism of left cerebellar artery</w:t>
            </w:r>
          </w:p>
        </w:tc>
      </w:tr>
      <w:tr w:rsidR="008B7B1C" w14:paraId="012E7B29" w14:textId="77777777" w:rsidTr="00125DFA">
        <w:tc>
          <w:tcPr>
            <w:tcW w:w="2065" w:type="dxa"/>
          </w:tcPr>
          <w:p w14:paraId="12708E2B" w14:textId="77777777" w:rsidR="008B7B1C" w:rsidRDefault="008B7B1C" w:rsidP="008B7B1C"/>
        </w:tc>
        <w:tc>
          <w:tcPr>
            <w:tcW w:w="1620" w:type="dxa"/>
          </w:tcPr>
          <w:p w14:paraId="030AB10F" w14:textId="518C3520" w:rsidR="008B7B1C" w:rsidRPr="007C530F" w:rsidRDefault="008B7B1C" w:rsidP="008B7B1C">
            <w:r w:rsidRPr="00EA5045">
              <w:t>ICD10:I63.449</w:t>
            </w:r>
          </w:p>
        </w:tc>
        <w:tc>
          <w:tcPr>
            <w:tcW w:w="5665" w:type="dxa"/>
          </w:tcPr>
          <w:p w14:paraId="4C375115" w14:textId="0ADEE319" w:rsidR="008B7B1C" w:rsidRPr="007C530F" w:rsidRDefault="008B7B1C" w:rsidP="008B7B1C">
            <w:r w:rsidRPr="00EA5045">
              <w:t>Cerebral infarction due to embolism of unspecified cerebellar artery</w:t>
            </w:r>
          </w:p>
        </w:tc>
      </w:tr>
      <w:tr w:rsidR="008B7B1C" w14:paraId="48DC7E92" w14:textId="77777777" w:rsidTr="00125DFA">
        <w:tc>
          <w:tcPr>
            <w:tcW w:w="2065" w:type="dxa"/>
          </w:tcPr>
          <w:p w14:paraId="5942E352" w14:textId="77777777" w:rsidR="008B7B1C" w:rsidRDefault="008B7B1C" w:rsidP="008B7B1C"/>
        </w:tc>
        <w:tc>
          <w:tcPr>
            <w:tcW w:w="1620" w:type="dxa"/>
          </w:tcPr>
          <w:p w14:paraId="7617B334" w14:textId="23BADAB9" w:rsidR="008B7B1C" w:rsidRPr="007C530F" w:rsidRDefault="008B7B1C" w:rsidP="008B7B1C">
            <w:r w:rsidRPr="00EA5045">
              <w:t>ICD10:I63.54</w:t>
            </w:r>
          </w:p>
        </w:tc>
        <w:tc>
          <w:tcPr>
            <w:tcW w:w="5665" w:type="dxa"/>
          </w:tcPr>
          <w:p w14:paraId="0642B9BF" w14:textId="5265BE3A" w:rsidR="008B7B1C" w:rsidRPr="007C530F" w:rsidRDefault="008B7B1C" w:rsidP="008B7B1C">
            <w:r w:rsidRPr="00EA5045">
              <w:t>Cerebral infarction due to unspecified occlusion or stenosis of cerebellar artery</w:t>
            </w:r>
          </w:p>
        </w:tc>
      </w:tr>
      <w:tr w:rsidR="008B7B1C" w14:paraId="59DCC312" w14:textId="77777777" w:rsidTr="00125DFA">
        <w:tc>
          <w:tcPr>
            <w:tcW w:w="2065" w:type="dxa"/>
          </w:tcPr>
          <w:p w14:paraId="4340D35E" w14:textId="77777777" w:rsidR="008B7B1C" w:rsidRDefault="008B7B1C" w:rsidP="008B7B1C"/>
        </w:tc>
        <w:tc>
          <w:tcPr>
            <w:tcW w:w="1620" w:type="dxa"/>
          </w:tcPr>
          <w:p w14:paraId="28F9A035" w14:textId="243F9ACD" w:rsidR="008B7B1C" w:rsidRPr="007C530F" w:rsidRDefault="008B7B1C" w:rsidP="008B7B1C">
            <w:r w:rsidRPr="00EA5045">
              <w:t>ICD10:I63.541</w:t>
            </w:r>
          </w:p>
        </w:tc>
        <w:tc>
          <w:tcPr>
            <w:tcW w:w="5665" w:type="dxa"/>
          </w:tcPr>
          <w:p w14:paraId="0B83C9AE" w14:textId="37227B3F" w:rsidR="008B7B1C" w:rsidRPr="007C530F" w:rsidRDefault="008B7B1C" w:rsidP="008B7B1C">
            <w:r w:rsidRPr="00EA5045">
              <w:t>Cerebral infarction due to unspecified occlusion or stenosis of right cerebellar artery</w:t>
            </w:r>
          </w:p>
        </w:tc>
      </w:tr>
      <w:tr w:rsidR="008B7B1C" w14:paraId="2BDD84B0" w14:textId="77777777" w:rsidTr="00125DFA">
        <w:tc>
          <w:tcPr>
            <w:tcW w:w="2065" w:type="dxa"/>
          </w:tcPr>
          <w:p w14:paraId="2749A9F4" w14:textId="77777777" w:rsidR="008B7B1C" w:rsidRDefault="008B7B1C" w:rsidP="008B7B1C"/>
        </w:tc>
        <w:tc>
          <w:tcPr>
            <w:tcW w:w="1620" w:type="dxa"/>
          </w:tcPr>
          <w:p w14:paraId="5009B8B3" w14:textId="40DEF262" w:rsidR="008B7B1C" w:rsidRPr="007C530F" w:rsidRDefault="008B7B1C" w:rsidP="008B7B1C">
            <w:r w:rsidRPr="00EA5045">
              <w:t>ICD10:I63.542</w:t>
            </w:r>
          </w:p>
        </w:tc>
        <w:tc>
          <w:tcPr>
            <w:tcW w:w="5665" w:type="dxa"/>
          </w:tcPr>
          <w:p w14:paraId="1FFF9AAC" w14:textId="440572EB" w:rsidR="008B7B1C" w:rsidRPr="007C530F" w:rsidRDefault="008B7B1C" w:rsidP="008B7B1C">
            <w:r w:rsidRPr="00EA5045">
              <w:t>Cerebral infarction due to unspecified occlusion or stenosis of left cerebellar artery</w:t>
            </w:r>
          </w:p>
        </w:tc>
      </w:tr>
      <w:tr w:rsidR="008B7B1C" w14:paraId="4DCD865C" w14:textId="77777777" w:rsidTr="00125DFA">
        <w:tc>
          <w:tcPr>
            <w:tcW w:w="2065" w:type="dxa"/>
          </w:tcPr>
          <w:p w14:paraId="1BA1EC2D" w14:textId="77777777" w:rsidR="008B7B1C" w:rsidRDefault="008B7B1C" w:rsidP="008B7B1C"/>
        </w:tc>
        <w:tc>
          <w:tcPr>
            <w:tcW w:w="1620" w:type="dxa"/>
          </w:tcPr>
          <w:p w14:paraId="2DEE38EA" w14:textId="201668A1" w:rsidR="008B7B1C" w:rsidRPr="007C530F" w:rsidRDefault="008B7B1C" w:rsidP="008B7B1C">
            <w:r w:rsidRPr="00EA5045">
              <w:t>ICD10:I63.549</w:t>
            </w:r>
          </w:p>
        </w:tc>
        <w:tc>
          <w:tcPr>
            <w:tcW w:w="5665" w:type="dxa"/>
          </w:tcPr>
          <w:p w14:paraId="270A3630" w14:textId="16B8B85D" w:rsidR="008B7B1C" w:rsidRPr="007C530F" w:rsidRDefault="008B7B1C" w:rsidP="008B7B1C">
            <w:r w:rsidRPr="00EA5045">
              <w:t>Cerebral infarction due to unspecified occlusion or stenosis of unspecified cerebellar artery</w:t>
            </w:r>
          </w:p>
        </w:tc>
      </w:tr>
      <w:tr w:rsidR="008B7B1C" w14:paraId="13033311" w14:textId="77777777" w:rsidTr="00125DFA">
        <w:tc>
          <w:tcPr>
            <w:tcW w:w="2065" w:type="dxa"/>
          </w:tcPr>
          <w:p w14:paraId="47EF08B6" w14:textId="77777777" w:rsidR="008B7B1C" w:rsidRDefault="008B7B1C" w:rsidP="008B7B1C"/>
        </w:tc>
        <w:tc>
          <w:tcPr>
            <w:tcW w:w="1620" w:type="dxa"/>
          </w:tcPr>
          <w:p w14:paraId="382E0556" w14:textId="47859363" w:rsidR="008B7B1C" w:rsidRPr="007C530F" w:rsidRDefault="008B7B1C" w:rsidP="008B7B1C">
            <w:r w:rsidRPr="00EA5045">
              <w:t>ICD10:I66.3</w:t>
            </w:r>
          </w:p>
        </w:tc>
        <w:tc>
          <w:tcPr>
            <w:tcW w:w="5665" w:type="dxa"/>
          </w:tcPr>
          <w:p w14:paraId="588F7833" w14:textId="6A74215E" w:rsidR="008B7B1C" w:rsidRPr="007C530F" w:rsidRDefault="008B7B1C" w:rsidP="008B7B1C">
            <w:r w:rsidRPr="00EA5045">
              <w:t>Occlusion and stenosis of cerebellar arteries</w:t>
            </w:r>
          </w:p>
        </w:tc>
      </w:tr>
      <w:tr w:rsidR="008B7B1C" w14:paraId="668BBAAA" w14:textId="77777777" w:rsidTr="00125DFA">
        <w:tc>
          <w:tcPr>
            <w:tcW w:w="2065" w:type="dxa"/>
          </w:tcPr>
          <w:p w14:paraId="193B99C5" w14:textId="77777777" w:rsidR="008B7B1C" w:rsidRDefault="008B7B1C" w:rsidP="008B7B1C"/>
        </w:tc>
        <w:tc>
          <w:tcPr>
            <w:tcW w:w="1620" w:type="dxa"/>
          </w:tcPr>
          <w:p w14:paraId="1E86CB32" w14:textId="0430FC47" w:rsidR="008B7B1C" w:rsidRPr="007C530F" w:rsidRDefault="008B7B1C" w:rsidP="008B7B1C">
            <w:r w:rsidRPr="00EA5045">
              <w:t>ICD10:P52.6</w:t>
            </w:r>
          </w:p>
        </w:tc>
        <w:tc>
          <w:tcPr>
            <w:tcW w:w="5665" w:type="dxa"/>
          </w:tcPr>
          <w:p w14:paraId="342E1295" w14:textId="664ADD33" w:rsidR="008B7B1C" w:rsidRPr="007C530F" w:rsidRDefault="008B7B1C" w:rsidP="008B7B1C">
            <w:r w:rsidRPr="00EA5045">
              <w:t>Cerebellar (nontraumatic) and posterior fossa hemorrhage of newborn</w:t>
            </w:r>
          </w:p>
        </w:tc>
      </w:tr>
    </w:tbl>
    <w:p w14:paraId="5CB1A03D" w14:textId="77777777" w:rsidR="006D007E" w:rsidRDefault="006D007E" w:rsidP="00D7628E">
      <w:pPr>
        <w:spacing w:after="0" w:line="240" w:lineRule="auto"/>
      </w:pPr>
    </w:p>
    <w:p w14:paraId="0D3C3A94" w14:textId="7EF244FB" w:rsidR="00202AAE" w:rsidRDefault="005A79CF" w:rsidP="00087D9B">
      <w:pPr>
        <w:pStyle w:val="Heading1"/>
      </w:pPr>
      <w:r>
        <w:br w:type="column"/>
      </w:r>
      <w:r w:rsidR="00202AAE">
        <w:lastRenderedPageBreak/>
        <w:t>ICD Codes for L</w:t>
      </w:r>
      <w:r w:rsidR="00202AAE" w:rsidRPr="009A447C">
        <w:t xml:space="preserve">arge </w:t>
      </w:r>
      <w:r w:rsidR="00202AAE">
        <w:t>A</w:t>
      </w:r>
      <w:r w:rsidR="00202AAE" w:rsidRPr="009A447C">
        <w:t xml:space="preserve">rtery </w:t>
      </w:r>
      <w:r w:rsidR="00202AAE">
        <w:t>S</w:t>
      </w:r>
      <w:r w:rsidR="00202AAE" w:rsidRPr="009A447C">
        <w:t xml:space="preserve">troke </w:t>
      </w:r>
      <w:r w:rsidR="00202AAE">
        <w:t>Test Features in TOAST</w:t>
      </w:r>
    </w:p>
    <w:p w14:paraId="7ED3765C" w14:textId="77777777" w:rsidR="00442326" w:rsidRDefault="00442326" w:rsidP="00BC0DA9">
      <w:pPr>
        <w:spacing w:after="0" w:line="240" w:lineRule="auto"/>
      </w:pPr>
    </w:p>
    <w:p w14:paraId="3868BE8E" w14:textId="1388B6A4" w:rsidR="0018319C" w:rsidRDefault="0018319C" w:rsidP="00BC0DA9">
      <w:pPr>
        <w:spacing w:after="0" w:line="240" w:lineRule="auto"/>
        <w:rPr>
          <w:rFonts w:cs="Arial"/>
        </w:rPr>
      </w:pPr>
      <w:ins w:id="50" w:author="Guan, Wyliena" w:date="2019-02-20T16:52:00Z">
        <w:r w:rsidRPr="00BC0DA9">
          <w:rPr>
            <w:rFonts w:cs="Arial"/>
          </w:rPr>
          <w:t>Duplex imaging or arteriography of a stenosis of greater than 50% of an appropriate intracranial or extracranial artery</w:t>
        </w:r>
      </w:ins>
    </w:p>
    <w:p w14:paraId="6573C4B1" w14:textId="254DA91F" w:rsidR="001F24C0" w:rsidRDefault="001F24C0" w:rsidP="00BC0DA9">
      <w:pPr>
        <w:spacing w:after="0" w:line="240" w:lineRule="auto"/>
      </w:pPr>
    </w:p>
    <w:p w14:paraId="2F5DD68A" w14:textId="3DFC4287" w:rsidR="001F24C0" w:rsidRPr="00BC0DA9" w:rsidRDefault="001F24C0" w:rsidP="00BC0DA9">
      <w:pPr>
        <w:spacing w:after="0" w:line="240" w:lineRule="auto"/>
        <w:rPr>
          <w:ins w:id="51" w:author="Guan, Wyliena" w:date="2019-02-20T16:53:00Z"/>
        </w:rPr>
      </w:pPr>
      <w:ins w:id="52" w:author="Guan, Wyliena" w:date="2019-02-20T16:53:00Z">
        <w:r w:rsidRPr="00B35976">
          <w:rPr>
            <w:rFonts w:ascii="Arial" w:hAnsi="Arial" w:cs="Arial"/>
            <w:color w:val="0070C0"/>
          </w:rPr>
          <w:t>DARAE</w:t>
        </w:r>
        <w:r w:rsidRPr="004643F8">
          <w:rPr>
            <w:rFonts w:ascii="Arial" w:hAnsi="Arial" w:cs="Arial"/>
          </w:rPr>
          <w:t xml:space="preserve"> Must have carotid ultrasound or arteriography of a stenosis of greater than 50% of an appropriate intracranial or extracranial artery</w:t>
        </w:r>
      </w:ins>
    </w:p>
    <w:tbl>
      <w:tblPr>
        <w:tblStyle w:val="TableGrid"/>
        <w:tblW w:w="0" w:type="auto"/>
        <w:tblLook w:val="04A0" w:firstRow="1" w:lastRow="0" w:firstColumn="1" w:lastColumn="0" w:noHBand="0" w:noVBand="1"/>
      </w:tblPr>
      <w:tblGrid>
        <w:gridCol w:w="2065"/>
        <w:gridCol w:w="1530"/>
        <w:gridCol w:w="5755"/>
      </w:tblGrid>
      <w:tr w:rsidR="00A4711A" w14:paraId="60A144A7" w14:textId="77777777" w:rsidTr="00602E8D">
        <w:tc>
          <w:tcPr>
            <w:tcW w:w="2065" w:type="dxa"/>
          </w:tcPr>
          <w:p w14:paraId="293EE089" w14:textId="179CB408" w:rsidR="00A4711A" w:rsidRDefault="00A4711A" w:rsidP="00A4711A">
            <w:r w:rsidRPr="00E93205">
              <w:t>Feature</w:t>
            </w:r>
          </w:p>
        </w:tc>
        <w:tc>
          <w:tcPr>
            <w:tcW w:w="1530" w:type="dxa"/>
          </w:tcPr>
          <w:p w14:paraId="6C38AA27" w14:textId="6234A2CC" w:rsidR="00A4711A" w:rsidRDefault="00015906" w:rsidP="00A4711A">
            <w:r>
              <w:t>Procedure</w:t>
            </w:r>
            <w:r w:rsidR="00A4711A" w:rsidRPr="00E93205">
              <w:t xml:space="preserve"> Codes</w:t>
            </w:r>
          </w:p>
        </w:tc>
        <w:tc>
          <w:tcPr>
            <w:tcW w:w="5755" w:type="dxa"/>
          </w:tcPr>
          <w:p w14:paraId="54E497D2" w14:textId="08D44546" w:rsidR="00A4711A" w:rsidRDefault="00A4711A" w:rsidP="00A4711A">
            <w:r w:rsidRPr="00E93205">
              <w:t>Code Description</w:t>
            </w:r>
          </w:p>
        </w:tc>
      </w:tr>
      <w:tr w:rsidR="00602E8D" w14:paraId="03A077A3" w14:textId="77777777" w:rsidTr="00602E8D">
        <w:tc>
          <w:tcPr>
            <w:tcW w:w="2065" w:type="dxa"/>
          </w:tcPr>
          <w:p w14:paraId="34019A70" w14:textId="20943294" w:rsidR="00602E8D" w:rsidRDefault="003F5E14" w:rsidP="00602E8D">
            <w:ins w:id="53" w:author="Guan, Wyliena" w:date="2019-02-20T16:54:00Z">
              <w:r w:rsidRPr="00E93205">
                <w:t>Carotid endarterectomy</w:t>
              </w:r>
            </w:ins>
          </w:p>
        </w:tc>
        <w:tc>
          <w:tcPr>
            <w:tcW w:w="1530" w:type="dxa"/>
          </w:tcPr>
          <w:p w14:paraId="3C8E8F35" w14:textId="7D85984F" w:rsidR="00602E8D" w:rsidRDefault="00602E8D" w:rsidP="00602E8D">
            <w:r w:rsidRPr="0083328F">
              <w:t>p3811</w:t>
            </w:r>
          </w:p>
        </w:tc>
        <w:tc>
          <w:tcPr>
            <w:tcW w:w="5755" w:type="dxa"/>
          </w:tcPr>
          <w:p w14:paraId="4418B9E6" w14:textId="09310C22" w:rsidR="00602E8D" w:rsidRDefault="00602E8D" w:rsidP="00602E8D">
            <w:r w:rsidRPr="0083328F">
              <w:t>Endarterectomy of intracranial vessels</w:t>
            </w:r>
          </w:p>
        </w:tc>
      </w:tr>
      <w:tr w:rsidR="00602E8D" w14:paraId="09CEEE77" w14:textId="77777777" w:rsidTr="00602E8D">
        <w:tc>
          <w:tcPr>
            <w:tcW w:w="2065" w:type="dxa"/>
          </w:tcPr>
          <w:p w14:paraId="3E1A5BD7" w14:textId="77777777" w:rsidR="00602E8D" w:rsidRDefault="00602E8D" w:rsidP="00602E8D"/>
        </w:tc>
        <w:tc>
          <w:tcPr>
            <w:tcW w:w="1530" w:type="dxa"/>
          </w:tcPr>
          <w:p w14:paraId="144226B8" w14:textId="39AB35EA" w:rsidR="00602E8D" w:rsidRDefault="00602E8D" w:rsidP="00602E8D">
            <w:r w:rsidRPr="0083328F">
              <w:t>p3812</w:t>
            </w:r>
          </w:p>
        </w:tc>
        <w:tc>
          <w:tcPr>
            <w:tcW w:w="5755" w:type="dxa"/>
          </w:tcPr>
          <w:p w14:paraId="48D40BA1" w14:textId="7840295F" w:rsidR="00602E8D" w:rsidRDefault="00602E8D" w:rsidP="00602E8D">
            <w:r w:rsidRPr="0083328F">
              <w:t>Endarterectomy of other vessels of head and neck</w:t>
            </w:r>
          </w:p>
        </w:tc>
      </w:tr>
      <w:tr w:rsidR="00602E8D" w14:paraId="5C04ABC5" w14:textId="77777777" w:rsidTr="00602E8D">
        <w:tc>
          <w:tcPr>
            <w:tcW w:w="2065" w:type="dxa"/>
          </w:tcPr>
          <w:p w14:paraId="629F0FF0" w14:textId="77777777" w:rsidR="00602E8D" w:rsidRDefault="00602E8D" w:rsidP="00602E8D"/>
        </w:tc>
        <w:tc>
          <w:tcPr>
            <w:tcW w:w="1530" w:type="dxa"/>
          </w:tcPr>
          <w:p w14:paraId="0B3359AF" w14:textId="508019C5" w:rsidR="00602E8D" w:rsidRDefault="00602E8D" w:rsidP="00602E8D">
            <w:r w:rsidRPr="0083328F">
              <w:t>C35301</w:t>
            </w:r>
          </w:p>
        </w:tc>
        <w:tc>
          <w:tcPr>
            <w:tcW w:w="5755" w:type="dxa"/>
          </w:tcPr>
          <w:p w14:paraId="4C044CD7" w14:textId="5D6988EF" w:rsidR="00602E8D" w:rsidRDefault="00602E8D" w:rsidP="00602E8D">
            <w:r w:rsidRPr="0083328F">
              <w:t>Thromboendarterectomy, with or without patch graft; carotid, vertebral, subclavian, by neck incision</w:t>
            </w:r>
          </w:p>
        </w:tc>
      </w:tr>
      <w:tr w:rsidR="00602E8D" w14:paraId="492A4991" w14:textId="77777777" w:rsidTr="00602E8D">
        <w:tc>
          <w:tcPr>
            <w:tcW w:w="2065" w:type="dxa"/>
          </w:tcPr>
          <w:p w14:paraId="3A3E9256" w14:textId="77777777" w:rsidR="00602E8D" w:rsidRDefault="00602E8D" w:rsidP="00602E8D"/>
        </w:tc>
        <w:tc>
          <w:tcPr>
            <w:tcW w:w="1530" w:type="dxa"/>
          </w:tcPr>
          <w:p w14:paraId="0D80CB0E" w14:textId="34B72805" w:rsidR="00602E8D" w:rsidRDefault="00602E8D" w:rsidP="00602E8D">
            <w:r w:rsidRPr="0083328F">
              <w:t>C35390</w:t>
            </w:r>
          </w:p>
        </w:tc>
        <w:tc>
          <w:tcPr>
            <w:tcW w:w="5755" w:type="dxa"/>
          </w:tcPr>
          <w:p w14:paraId="20FA9B73" w14:textId="71871092" w:rsidR="00602E8D" w:rsidRDefault="00602E8D" w:rsidP="00602E8D">
            <w:r w:rsidRPr="0083328F">
              <w:t>Reoperation, carotid, thromboendarterectomy, more than one month after original operation (List separately in addition to code for primary procedure)</w:t>
            </w:r>
          </w:p>
        </w:tc>
      </w:tr>
    </w:tbl>
    <w:p w14:paraId="2DD89A70" w14:textId="77777777" w:rsidR="002E2C57" w:rsidRDefault="002E2C57" w:rsidP="00D7628E">
      <w:pPr>
        <w:spacing w:after="0" w:line="240" w:lineRule="auto"/>
      </w:pPr>
    </w:p>
    <w:p w14:paraId="41D4D61A" w14:textId="6E981169" w:rsidR="00C82FFF" w:rsidRPr="00BC0DA9" w:rsidRDefault="00C82FFF" w:rsidP="00087D9B">
      <w:pPr>
        <w:pStyle w:val="Heading1"/>
        <w:rPr>
          <w:ins w:id="54" w:author="Guan, Wyliena" w:date="2019-02-20T16:53:00Z"/>
        </w:rPr>
      </w:pPr>
      <w:r>
        <w:br w:type="column"/>
      </w:r>
      <w:r>
        <w:lastRenderedPageBreak/>
        <w:t>ICD Codes for Small</w:t>
      </w:r>
      <w:r w:rsidRPr="009A447C">
        <w:t xml:space="preserve"> </w:t>
      </w:r>
      <w:r>
        <w:t>A</w:t>
      </w:r>
      <w:r w:rsidRPr="009A447C">
        <w:t xml:space="preserve">rtery </w:t>
      </w:r>
      <w:r>
        <w:t>S</w:t>
      </w:r>
      <w:r w:rsidRPr="009A447C">
        <w:t xml:space="preserve">troke </w:t>
      </w:r>
      <w:r w:rsidR="000F5ACF">
        <w:t>Clinical</w:t>
      </w:r>
      <w:r>
        <w:t xml:space="preserve"> Features in TOAST</w:t>
      </w:r>
    </w:p>
    <w:tbl>
      <w:tblPr>
        <w:tblStyle w:val="TableGrid"/>
        <w:tblW w:w="0" w:type="auto"/>
        <w:tblLook w:val="04A0" w:firstRow="1" w:lastRow="0" w:firstColumn="1" w:lastColumn="0" w:noHBand="0" w:noVBand="1"/>
      </w:tblPr>
      <w:tblGrid>
        <w:gridCol w:w="2044"/>
        <w:gridCol w:w="1641"/>
        <w:gridCol w:w="5665"/>
      </w:tblGrid>
      <w:tr w:rsidR="00DA17D2" w14:paraId="497FD8CF" w14:textId="77777777" w:rsidTr="00FE6479">
        <w:tc>
          <w:tcPr>
            <w:tcW w:w="2044" w:type="dxa"/>
          </w:tcPr>
          <w:p w14:paraId="1D266C94" w14:textId="77777777" w:rsidR="00DA17D2" w:rsidRDefault="00DA17D2" w:rsidP="00DA17D2">
            <w:r w:rsidRPr="00E93205">
              <w:t>Feature</w:t>
            </w:r>
          </w:p>
        </w:tc>
        <w:tc>
          <w:tcPr>
            <w:tcW w:w="1641" w:type="dxa"/>
          </w:tcPr>
          <w:p w14:paraId="66202807" w14:textId="45D8E5C4" w:rsidR="00DA17D2" w:rsidRDefault="00DA17D2" w:rsidP="00DA17D2">
            <w:r>
              <w:rPr>
                <w:rFonts w:cs="Arial"/>
              </w:rPr>
              <w:t>ICD9/</w:t>
            </w:r>
            <w:r w:rsidRPr="00F33D13">
              <w:rPr>
                <w:rFonts w:cs="Arial"/>
              </w:rPr>
              <w:t>ICD10 Codes</w:t>
            </w:r>
          </w:p>
        </w:tc>
        <w:tc>
          <w:tcPr>
            <w:tcW w:w="5665" w:type="dxa"/>
          </w:tcPr>
          <w:p w14:paraId="7AAC9292" w14:textId="77777777" w:rsidR="00DA17D2" w:rsidRDefault="00DA17D2" w:rsidP="00DA17D2">
            <w:r w:rsidRPr="00E93205">
              <w:t>Code Description</w:t>
            </w:r>
          </w:p>
        </w:tc>
      </w:tr>
      <w:tr w:rsidR="00DA17D2" w14:paraId="14E6A9BF" w14:textId="77777777" w:rsidTr="00FE6479">
        <w:tc>
          <w:tcPr>
            <w:tcW w:w="2044" w:type="dxa"/>
          </w:tcPr>
          <w:p w14:paraId="48AD5B16" w14:textId="78F8F936" w:rsidR="00DA17D2" w:rsidRDefault="00DA17D2" w:rsidP="00DA17D2">
            <w:r w:rsidRPr="00357FC8">
              <w:t>Traditional clinical lacunar syndrome</w:t>
            </w:r>
          </w:p>
        </w:tc>
        <w:tc>
          <w:tcPr>
            <w:tcW w:w="1641" w:type="dxa"/>
          </w:tcPr>
          <w:p w14:paraId="3D8C2552" w14:textId="327D6AF5" w:rsidR="00DA17D2" w:rsidRDefault="00DA17D2" w:rsidP="00DA17D2"/>
        </w:tc>
        <w:tc>
          <w:tcPr>
            <w:tcW w:w="5665" w:type="dxa"/>
          </w:tcPr>
          <w:p w14:paraId="44809BD2" w14:textId="27E25FAE" w:rsidR="00DA17D2" w:rsidRDefault="00DA17D2" w:rsidP="00DA17D2"/>
        </w:tc>
      </w:tr>
      <w:tr w:rsidR="00DA17D2" w14:paraId="4252E113" w14:textId="77777777" w:rsidTr="00FE6479">
        <w:tc>
          <w:tcPr>
            <w:tcW w:w="2044" w:type="dxa"/>
          </w:tcPr>
          <w:p w14:paraId="700AD1C9" w14:textId="6DD2B7FA" w:rsidR="00DA17D2" w:rsidRDefault="009879FF" w:rsidP="00DA17D2">
            <w:r w:rsidRPr="00702FB9">
              <w:t>ICD10</w:t>
            </w:r>
          </w:p>
        </w:tc>
        <w:tc>
          <w:tcPr>
            <w:tcW w:w="1641" w:type="dxa"/>
          </w:tcPr>
          <w:p w14:paraId="6A1EFE35" w14:textId="794DFF17" w:rsidR="00DA17D2" w:rsidRDefault="00DA17D2" w:rsidP="00DA17D2">
            <w:r w:rsidRPr="00702FB9">
              <w:t>G46.5</w:t>
            </w:r>
          </w:p>
        </w:tc>
        <w:tc>
          <w:tcPr>
            <w:tcW w:w="5665" w:type="dxa"/>
          </w:tcPr>
          <w:p w14:paraId="420B3090" w14:textId="1D39BFDC" w:rsidR="00DA17D2" w:rsidRDefault="00DA17D2" w:rsidP="00DA17D2">
            <w:r w:rsidRPr="00702FB9">
              <w:t>Pure motor lacunar syndrome</w:t>
            </w:r>
          </w:p>
        </w:tc>
      </w:tr>
      <w:tr w:rsidR="00DA17D2" w14:paraId="203E3865" w14:textId="77777777" w:rsidTr="00FE6479">
        <w:tc>
          <w:tcPr>
            <w:tcW w:w="2044" w:type="dxa"/>
          </w:tcPr>
          <w:p w14:paraId="00916ACD" w14:textId="77777777" w:rsidR="00DA17D2" w:rsidRDefault="00DA17D2" w:rsidP="00DA17D2"/>
        </w:tc>
        <w:tc>
          <w:tcPr>
            <w:tcW w:w="1641" w:type="dxa"/>
          </w:tcPr>
          <w:p w14:paraId="65BAE63B" w14:textId="5B629C77" w:rsidR="00DA17D2" w:rsidRDefault="00DA17D2" w:rsidP="00DA17D2">
            <w:r w:rsidRPr="00702FB9">
              <w:t>G46.6</w:t>
            </w:r>
          </w:p>
        </w:tc>
        <w:tc>
          <w:tcPr>
            <w:tcW w:w="5665" w:type="dxa"/>
          </w:tcPr>
          <w:p w14:paraId="4E1F4245" w14:textId="58CB0114" w:rsidR="00DA17D2" w:rsidRDefault="00DA17D2" w:rsidP="00DA17D2">
            <w:r w:rsidRPr="00702FB9">
              <w:t>Pure sensory lacunar syndrome</w:t>
            </w:r>
          </w:p>
        </w:tc>
      </w:tr>
      <w:tr w:rsidR="00DA17D2" w14:paraId="30701C86" w14:textId="77777777" w:rsidTr="00FE6479">
        <w:tc>
          <w:tcPr>
            <w:tcW w:w="2044" w:type="dxa"/>
          </w:tcPr>
          <w:p w14:paraId="0E0640AE" w14:textId="77777777" w:rsidR="00DA17D2" w:rsidRDefault="00DA17D2" w:rsidP="00DA17D2"/>
        </w:tc>
        <w:tc>
          <w:tcPr>
            <w:tcW w:w="1641" w:type="dxa"/>
          </w:tcPr>
          <w:p w14:paraId="20EBF95A" w14:textId="71197943" w:rsidR="00DA17D2" w:rsidRDefault="00DA17D2" w:rsidP="00DA17D2">
            <w:r w:rsidRPr="00702FB9">
              <w:t>G46.7</w:t>
            </w:r>
          </w:p>
        </w:tc>
        <w:tc>
          <w:tcPr>
            <w:tcW w:w="5665" w:type="dxa"/>
          </w:tcPr>
          <w:p w14:paraId="17C9B6A2" w14:textId="201B1C21" w:rsidR="00DA17D2" w:rsidRDefault="00DA17D2" w:rsidP="00DA17D2">
            <w:r w:rsidRPr="00702FB9">
              <w:t>Other lacunar syndromes</w:t>
            </w:r>
          </w:p>
        </w:tc>
      </w:tr>
      <w:tr w:rsidR="00DA17D2" w14:paraId="4D5113F0" w14:textId="77777777" w:rsidTr="00FE6479">
        <w:tc>
          <w:tcPr>
            <w:tcW w:w="2044" w:type="dxa"/>
          </w:tcPr>
          <w:p w14:paraId="580318F2" w14:textId="77777777" w:rsidR="00DA17D2" w:rsidRDefault="00DA17D2" w:rsidP="00DA17D2"/>
        </w:tc>
        <w:tc>
          <w:tcPr>
            <w:tcW w:w="1641" w:type="dxa"/>
          </w:tcPr>
          <w:p w14:paraId="09E0D4B5" w14:textId="14540A39" w:rsidR="00DA17D2" w:rsidRDefault="00DA17D2" w:rsidP="00DA17D2"/>
        </w:tc>
        <w:tc>
          <w:tcPr>
            <w:tcW w:w="5665" w:type="dxa"/>
          </w:tcPr>
          <w:p w14:paraId="114CE099" w14:textId="5F2472C6" w:rsidR="00DA17D2" w:rsidRDefault="00DA17D2" w:rsidP="00DA17D2"/>
        </w:tc>
      </w:tr>
      <w:tr w:rsidR="00DA17D2" w14:paraId="4BFF094E" w14:textId="77777777" w:rsidTr="00FE6479">
        <w:tc>
          <w:tcPr>
            <w:tcW w:w="2044" w:type="dxa"/>
          </w:tcPr>
          <w:p w14:paraId="46277668" w14:textId="558F32EC" w:rsidR="00DA17D2" w:rsidRDefault="00DA17D2" w:rsidP="00DA17D2">
            <w:r>
              <w:t>-Diabetes mellitus</w:t>
            </w:r>
          </w:p>
        </w:tc>
        <w:tc>
          <w:tcPr>
            <w:tcW w:w="1641" w:type="dxa"/>
          </w:tcPr>
          <w:p w14:paraId="72F645AD" w14:textId="77777777" w:rsidR="00DA17D2" w:rsidRDefault="00DA17D2" w:rsidP="00DA17D2"/>
        </w:tc>
        <w:tc>
          <w:tcPr>
            <w:tcW w:w="5665" w:type="dxa"/>
          </w:tcPr>
          <w:p w14:paraId="6CDBEC24" w14:textId="77777777" w:rsidR="00DA17D2" w:rsidRDefault="00DA17D2" w:rsidP="00DA17D2"/>
        </w:tc>
      </w:tr>
      <w:tr w:rsidR="00DA17D2" w14:paraId="249FB914" w14:textId="77777777" w:rsidTr="00FE6479">
        <w:tc>
          <w:tcPr>
            <w:tcW w:w="2044" w:type="dxa"/>
          </w:tcPr>
          <w:p w14:paraId="19418C9B" w14:textId="67FFCD21" w:rsidR="00DA17D2" w:rsidRDefault="00671380" w:rsidP="00DA17D2">
            <w:r>
              <w:t>ICD9</w:t>
            </w:r>
          </w:p>
        </w:tc>
        <w:tc>
          <w:tcPr>
            <w:tcW w:w="1641" w:type="dxa"/>
          </w:tcPr>
          <w:p w14:paraId="02BBD9F9" w14:textId="2E4D9092" w:rsidR="00DA17D2" w:rsidRDefault="00DA17D2" w:rsidP="00DA17D2">
            <w:r w:rsidRPr="00993AF2">
              <w:t>249</w:t>
            </w:r>
            <w:r w:rsidR="00424A55">
              <w:t>.</w:t>
            </w:r>
            <w:r w:rsidRPr="00993AF2">
              <w:t>00</w:t>
            </w:r>
          </w:p>
        </w:tc>
        <w:tc>
          <w:tcPr>
            <w:tcW w:w="5665" w:type="dxa"/>
          </w:tcPr>
          <w:p w14:paraId="7BA5D9C1" w14:textId="2AB3B7E4" w:rsidR="00DA17D2" w:rsidRDefault="00DA17D2" w:rsidP="00DA17D2">
            <w:r w:rsidRPr="00993AF2">
              <w:t>Secondary diabetes mellitus without mention of complication, not stated as uncontrolled, or unspecified</w:t>
            </w:r>
          </w:p>
        </w:tc>
      </w:tr>
      <w:tr w:rsidR="00DA17D2" w14:paraId="4A47F0BD" w14:textId="77777777" w:rsidTr="00FE6479">
        <w:tc>
          <w:tcPr>
            <w:tcW w:w="2044" w:type="dxa"/>
          </w:tcPr>
          <w:p w14:paraId="1FD48552" w14:textId="77777777" w:rsidR="00DA17D2" w:rsidRDefault="00DA17D2" w:rsidP="00DA17D2"/>
        </w:tc>
        <w:tc>
          <w:tcPr>
            <w:tcW w:w="1641" w:type="dxa"/>
          </w:tcPr>
          <w:p w14:paraId="370B58E8" w14:textId="70AFFE11" w:rsidR="00DA17D2" w:rsidRDefault="00DA17D2" w:rsidP="00DA17D2">
            <w:r w:rsidRPr="00993AF2">
              <w:t>249</w:t>
            </w:r>
            <w:r w:rsidR="00424A55">
              <w:t>.</w:t>
            </w:r>
            <w:r w:rsidRPr="00993AF2">
              <w:t>01</w:t>
            </w:r>
          </w:p>
        </w:tc>
        <w:tc>
          <w:tcPr>
            <w:tcW w:w="5665" w:type="dxa"/>
          </w:tcPr>
          <w:p w14:paraId="495E8603" w14:textId="33C397E6" w:rsidR="00DA17D2" w:rsidRDefault="00DA17D2" w:rsidP="00DA17D2">
            <w:r w:rsidRPr="00993AF2">
              <w:t>Secondary diabetes mellitus without mention of complication, uncontrolled</w:t>
            </w:r>
          </w:p>
        </w:tc>
      </w:tr>
      <w:tr w:rsidR="00DA17D2" w14:paraId="5CF35763" w14:textId="77777777" w:rsidTr="00FE6479">
        <w:tc>
          <w:tcPr>
            <w:tcW w:w="2044" w:type="dxa"/>
          </w:tcPr>
          <w:p w14:paraId="5A5B82D1" w14:textId="77777777" w:rsidR="00DA17D2" w:rsidRDefault="00DA17D2" w:rsidP="00DA17D2"/>
        </w:tc>
        <w:tc>
          <w:tcPr>
            <w:tcW w:w="1641" w:type="dxa"/>
          </w:tcPr>
          <w:p w14:paraId="03B68012" w14:textId="2AB2B888" w:rsidR="00DA17D2" w:rsidRDefault="00DA17D2" w:rsidP="00DA17D2">
            <w:r w:rsidRPr="00993AF2">
              <w:t>249</w:t>
            </w:r>
            <w:r w:rsidR="00424A55">
              <w:t>.</w:t>
            </w:r>
            <w:r w:rsidRPr="00993AF2">
              <w:t>10</w:t>
            </w:r>
          </w:p>
        </w:tc>
        <w:tc>
          <w:tcPr>
            <w:tcW w:w="5665" w:type="dxa"/>
          </w:tcPr>
          <w:p w14:paraId="0B5BD47C" w14:textId="32E0CD13" w:rsidR="00DA17D2" w:rsidRDefault="00DA17D2" w:rsidP="00DA17D2">
            <w:r w:rsidRPr="00993AF2">
              <w:t>Secondary diabetes mellitus with ketoacidosis, not stated as uncontrolled, or unspecified</w:t>
            </w:r>
          </w:p>
        </w:tc>
      </w:tr>
      <w:tr w:rsidR="00DA17D2" w14:paraId="353242EB" w14:textId="77777777" w:rsidTr="00FE6479">
        <w:tc>
          <w:tcPr>
            <w:tcW w:w="2044" w:type="dxa"/>
          </w:tcPr>
          <w:p w14:paraId="0B9F6E58" w14:textId="77777777" w:rsidR="00DA17D2" w:rsidRDefault="00DA17D2" w:rsidP="00DA17D2"/>
        </w:tc>
        <w:tc>
          <w:tcPr>
            <w:tcW w:w="1641" w:type="dxa"/>
          </w:tcPr>
          <w:p w14:paraId="7E58EE6C" w14:textId="255DF1AE" w:rsidR="00DA17D2" w:rsidRDefault="00DA17D2" w:rsidP="00DA17D2">
            <w:r w:rsidRPr="00993AF2">
              <w:t>249</w:t>
            </w:r>
            <w:r w:rsidR="00424A55">
              <w:t>.</w:t>
            </w:r>
            <w:r w:rsidRPr="00993AF2">
              <w:t>11</w:t>
            </w:r>
          </w:p>
        </w:tc>
        <w:tc>
          <w:tcPr>
            <w:tcW w:w="5665" w:type="dxa"/>
          </w:tcPr>
          <w:p w14:paraId="34BF97E0" w14:textId="20317490" w:rsidR="00DA17D2" w:rsidRDefault="00DA17D2" w:rsidP="00DA17D2">
            <w:r w:rsidRPr="00993AF2">
              <w:t>Secondary diabetes mellitus with ketoacidosis, uncontrolled</w:t>
            </w:r>
          </w:p>
        </w:tc>
      </w:tr>
      <w:tr w:rsidR="00DA17D2" w14:paraId="3E89304D" w14:textId="77777777" w:rsidTr="00FE6479">
        <w:tc>
          <w:tcPr>
            <w:tcW w:w="2044" w:type="dxa"/>
          </w:tcPr>
          <w:p w14:paraId="2F5ABE5E" w14:textId="77777777" w:rsidR="00DA17D2" w:rsidRDefault="00DA17D2" w:rsidP="00DA17D2"/>
        </w:tc>
        <w:tc>
          <w:tcPr>
            <w:tcW w:w="1641" w:type="dxa"/>
          </w:tcPr>
          <w:p w14:paraId="4745DA0A" w14:textId="200D6380" w:rsidR="00DA17D2" w:rsidRDefault="00DA17D2" w:rsidP="00DA17D2">
            <w:r w:rsidRPr="00993AF2">
              <w:t>249</w:t>
            </w:r>
            <w:r w:rsidR="00424A55">
              <w:t>.</w:t>
            </w:r>
            <w:r w:rsidRPr="00993AF2">
              <w:t>20</w:t>
            </w:r>
          </w:p>
        </w:tc>
        <w:tc>
          <w:tcPr>
            <w:tcW w:w="5665" w:type="dxa"/>
          </w:tcPr>
          <w:p w14:paraId="5DCA8CD2" w14:textId="62B7F505" w:rsidR="00DA17D2" w:rsidRDefault="00DA17D2" w:rsidP="00DA17D2">
            <w:r w:rsidRPr="00993AF2">
              <w:t>Secondary diabetes mellitus with hyperosmolarity, not stated as uncontrolled, or unspecified</w:t>
            </w:r>
          </w:p>
        </w:tc>
      </w:tr>
      <w:tr w:rsidR="00DA17D2" w14:paraId="2AB3BC09" w14:textId="77777777" w:rsidTr="00FE6479">
        <w:tc>
          <w:tcPr>
            <w:tcW w:w="2044" w:type="dxa"/>
          </w:tcPr>
          <w:p w14:paraId="0CBAA458" w14:textId="77777777" w:rsidR="00DA17D2" w:rsidRDefault="00DA17D2" w:rsidP="00DA17D2"/>
        </w:tc>
        <w:tc>
          <w:tcPr>
            <w:tcW w:w="1641" w:type="dxa"/>
          </w:tcPr>
          <w:p w14:paraId="6F3F79D7" w14:textId="4DA99519" w:rsidR="00DA17D2" w:rsidRDefault="00C66C72" w:rsidP="00DA17D2">
            <w:r>
              <w:t>249.</w:t>
            </w:r>
            <w:r w:rsidR="00DA17D2" w:rsidRPr="00993AF2">
              <w:t>40</w:t>
            </w:r>
          </w:p>
        </w:tc>
        <w:tc>
          <w:tcPr>
            <w:tcW w:w="5665" w:type="dxa"/>
          </w:tcPr>
          <w:p w14:paraId="71321DF2" w14:textId="11DAA82C" w:rsidR="00DA17D2" w:rsidRDefault="00DA17D2" w:rsidP="00DA17D2">
            <w:r w:rsidRPr="00993AF2">
              <w:t>Secondary diabetes mellitus with renal manifestations, not stated as uncontrolled, or unspecified</w:t>
            </w:r>
          </w:p>
        </w:tc>
      </w:tr>
      <w:tr w:rsidR="00DA17D2" w14:paraId="551DE06C" w14:textId="77777777" w:rsidTr="00FE6479">
        <w:tc>
          <w:tcPr>
            <w:tcW w:w="2044" w:type="dxa"/>
          </w:tcPr>
          <w:p w14:paraId="73725642" w14:textId="77777777" w:rsidR="00DA17D2" w:rsidRDefault="00DA17D2" w:rsidP="00DA17D2"/>
        </w:tc>
        <w:tc>
          <w:tcPr>
            <w:tcW w:w="1641" w:type="dxa"/>
          </w:tcPr>
          <w:p w14:paraId="0464227C" w14:textId="4010B758" w:rsidR="00DA17D2" w:rsidRDefault="00C66C72" w:rsidP="00DA17D2">
            <w:r>
              <w:t>249.</w:t>
            </w:r>
            <w:r w:rsidR="00DA17D2" w:rsidRPr="00993AF2">
              <w:t>41</w:t>
            </w:r>
          </w:p>
        </w:tc>
        <w:tc>
          <w:tcPr>
            <w:tcW w:w="5665" w:type="dxa"/>
          </w:tcPr>
          <w:p w14:paraId="108B8FF2" w14:textId="18632E44" w:rsidR="00DA17D2" w:rsidRDefault="00DA17D2" w:rsidP="00DA17D2">
            <w:r w:rsidRPr="00993AF2">
              <w:t>Secondary diabetes mellitus with renal manifestations, uncontrolled</w:t>
            </w:r>
          </w:p>
        </w:tc>
      </w:tr>
      <w:tr w:rsidR="00DA17D2" w14:paraId="47946CD6" w14:textId="77777777" w:rsidTr="00FE6479">
        <w:tc>
          <w:tcPr>
            <w:tcW w:w="2044" w:type="dxa"/>
          </w:tcPr>
          <w:p w14:paraId="13FF0244" w14:textId="77777777" w:rsidR="00DA17D2" w:rsidRDefault="00DA17D2" w:rsidP="00DA17D2"/>
        </w:tc>
        <w:tc>
          <w:tcPr>
            <w:tcW w:w="1641" w:type="dxa"/>
          </w:tcPr>
          <w:p w14:paraId="3906A107" w14:textId="7F00C18E" w:rsidR="00DA17D2" w:rsidRDefault="00C66C72" w:rsidP="00DA17D2">
            <w:r>
              <w:t>249.</w:t>
            </w:r>
            <w:r w:rsidR="00DA17D2" w:rsidRPr="00993AF2">
              <w:t>50</w:t>
            </w:r>
          </w:p>
        </w:tc>
        <w:tc>
          <w:tcPr>
            <w:tcW w:w="5665" w:type="dxa"/>
          </w:tcPr>
          <w:p w14:paraId="4E5C5778" w14:textId="0C5EC25D" w:rsidR="00DA17D2" w:rsidRDefault="00DA17D2" w:rsidP="00DA17D2">
            <w:r w:rsidRPr="00993AF2">
              <w:t>Secondary diabetes mellitus with ophthalmic manifestations, not stated as uncontrolled, or unspecified</w:t>
            </w:r>
          </w:p>
        </w:tc>
      </w:tr>
      <w:tr w:rsidR="00DA17D2" w14:paraId="38015842" w14:textId="77777777" w:rsidTr="00FE6479">
        <w:tc>
          <w:tcPr>
            <w:tcW w:w="2044" w:type="dxa"/>
          </w:tcPr>
          <w:p w14:paraId="38F8609C" w14:textId="77777777" w:rsidR="00DA17D2" w:rsidRDefault="00DA17D2" w:rsidP="00DA17D2"/>
        </w:tc>
        <w:tc>
          <w:tcPr>
            <w:tcW w:w="1641" w:type="dxa"/>
          </w:tcPr>
          <w:p w14:paraId="2B9F0FDF" w14:textId="53B31A51" w:rsidR="00DA17D2" w:rsidRDefault="00C66C72" w:rsidP="00DA17D2">
            <w:r>
              <w:t>249.</w:t>
            </w:r>
            <w:r w:rsidR="00DA17D2" w:rsidRPr="00993AF2">
              <w:t>6</w:t>
            </w:r>
          </w:p>
        </w:tc>
        <w:tc>
          <w:tcPr>
            <w:tcW w:w="5665" w:type="dxa"/>
          </w:tcPr>
          <w:p w14:paraId="1030B7A1" w14:textId="53EC4A1C" w:rsidR="00DA17D2" w:rsidRDefault="00DA17D2" w:rsidP="00DA17D2">
            <w:r w:rsidRPr="00993AF2">
              <w:t>Secondary diabetes mellitus with neurological manifestations</w:t>
            </w:r>
          </w:p>
        </w:tc>
      </w:tr>
      <w:tr w:rsidR="00DA17D2" w14:paraId="3F81A322" w14:textId="77777777" w:rsidTr="00FE6479">
        <w:tc>
          <w:tcPr>
            <w:tcW w:w="2044" w:type="dxa"/>
          </w:tcPr>
          <w:p w14:paraId="1873791C" w14:textId="77777777" w:rsidR="00DA17D2" w:rsidRDefault="00DA17D2" w:rsidP="00DA17D2"/>
        </w:tc>
        <w:tc>
          <w:tcPr>
            <w:tcW w:w="1641" w:type="dxa"/>
          </w:tcPr>
          <w:p w14:paraId="20F9DC13" w14:textId="01B827CD" w:rsidR="00DA17D2" w:rsidRDefault="00C66C72" w:rsidP="00DA17D2">
            <w:r>
              <w:t>249.</w:t>
            </w:r>
            <w:r w:rsidR="00DA17D2" w:rsidRPr="00993AF2">
              <w:t>60</w:t>
            </w:r>
          </w:p>
        </w:tc>
        <w:tc>
          <w:tcPr>
            <w:tcW w:w="5665" w:type="dxa"/>
          </w:tcPr>
          <w:p w14:paraId="2C7C8185" w14:textId="08E35016" w:rsidR="00DA17D2" w:rsidRDefault="00DA17D2" w:rsidP="00DA17D2">
            <w:r w:rsidRPr="00993AF2">
              <w:t>Secondary diabetes mellitus with neurological manifestations, not stated as uncontrolled, or unspecified</w:t>
            </w:r>
          </w:p>
        </w:tc>
      </w:tr>
      <w:tr w:rsidR="00DA17D2" w14:paraId="30248381" w14:textId="77777777" w:rsidTr="00FE6479">
        <w:tc>
          <w:tcPr>
            <w:tcW w:w="2044" w:type="dxa"/>
          </w:tcPr>
          <w:p w14:paraId="68AE4521" w14:textId="77777777" w:rsidR="00DA17D2" w:rsidRDefault="00DA17D2" w:rsidP="00DA17D2"/>
        </w:tc>
        <w:tc>
          <w:tcPr>
            <w:tcW w:w="1641" w:type="dxa"/>
          </w:tcPr>
          <w:p w14:paraId="009F0059" w14:textId="518E6D38" w:rsidR="00DA17D2" w:rsidRDefault="00C66C72" w:rsidP="00DA17D2">
            <w:r>
              <w:t>249.</w:t>
            </w:r>
            <w:r w:rsidR="00DA17D2" w:rsidRPr="00993AF2">
              <w:t>61</w:t>
            </w:r>
          </w:p>
        </w:tc>
        <w:tc>
          <w:tcPr>
            <w:tcW w:w="5665" w:type="dxa"/>
          </w:tcPr>
          <w:p w14:paraId="6EDD0562" w14:textId="4F6B9C92" w:rsidR="00DA17D2" w:rsidRDefault="00DA17D2" w:rsidP="00DA17D2">
            <w:r w:rsidRPr="00993AF2">
              <w:t>Secondary diabetes mellitus with neurological manifestations, uncontrolled</w:t>
            </w:r>
          </w:p>
        </w:tc>
      </w:tr>
      <w:tr w:rsidR="00DA17D2" w14:paraId="0972F97B" w14:textId="77777777" w:rsidTr="00FE6479">
        <w:tc>
          <w:tcPr>
            <w:tcW w:w="2044" w:type="dxa"/>
          </w:tcPr>
          <w:p w14:paraId="5C873197" w14:textId="77777777" w:rsidR="00DA17D2" w:rsidRDefault="00DA17D2" w:rsidP="00DA17D2"/>
        </w:tc>
        <w:tc>
          <w:tcPr>
            <w:tcW w:w="1641" w:type="dxa"/>
          </w:tcPr>
          <w:p w14:paraId="49864A8B" w14:textId="1EB5D06F" w:rsidR="00DA17D2" w:rsidRDefault="00C66C72" w:rsidP="00DA17D2">
            <w:r>
              <w:t>249.</w:t>
            </w:r>
            <w:r w:rsidR="00DA17D2" w:rsidRPr="00993AF2">
              <w:t>70</w:t>
            </w:r>
          </w:p>
        </w:tc>
        <w:tc>
          <w:tcPr>
            <w:tcW w:w="5665" w:type="dxa"/>
          </w:tcPr>
          <w:p w14:paraId="3FE6846C" w14:textId="5205C0E8" w:rsidR="00DA17D2" w:rsidRDefault="00DA17D2" w:rsidP="00DA17D2">
            <w:r w:rsidRPr="00993AF2">
              <w:t>Secondary diabetes mellitus with peripheral circulatory disorders, not stated as uncontrolled, or unspecified</w:t>
            </w:r>
          </w:p>
        </w:tc>
      </w:tr>
      <w:tr w:rsidR="00DA17D2" w14:paraId="1E0760A8" w14:textId="77777777" w:rsidTr="00FE6479">
        <w:tc>
          <w:tcPr>
            <w:tcW w:w="2044" w:type="dxa"/>
          </w:tcPr>
          <w:p w14:paraId="50BF2E7F" w14:textId="77777777" w:rsidR="00DA17D2" w:rsidRDefault="00DA17D2" w:rsidP="00DA17D2"/>
        </w:tc>
        <w:tc>
          <w:tcPr>
            <w:tcW w:w="1641" w:type="dxa"/>
          </w:tcPr>
          <w:p w14:paraId="5167A816" w14:textId="58AA6528" w:rsidR="00DA17D2" w:rsidRDefault="00C66C72" w:rsidP="00DA17D2">
            <w:r>
              <w:t>249.</w:t>
            </w:r>
            <w:r w:rsidR="00DA17D2" w:rsidRPr="00993AF2">
              <w:t>71</w:t>
            </w:r>
          </w:p>
        </w:tc>
        <w:tc>
          <w:tcPr>
            <w:tcW w:w="5665" w:type="dxa"/>
          </w:tcPr>
          <w:p w14:paraId="10A827B1" w14:textId="73CA8946" w:rsidR="00DA17D2" w:rsidRDefault="00DA17D2" w:rsidP="00DA17D2">
            <w:r w:rsidRPr="00993AF2">
              <w:t>Secondary diabetes mellitus with peripheral circulatory disorders, uncontrolled</w:t>
            </w:r>
          </w:p>
        </w:tc>
      </w:tr>
      <w:tr w:rsidR="00DA17D2" w14:paraId="3AC6B3F6" w14:textId="77777777" w:rsidTr="00FE6479">
        <w:tc>
          <w:tcPr>
            <w:tcW w:w="2044" w:type="dxa"/>
          </w:tcPr>
          <w:p w14:paraId="55BB60DE" w14:textId="77777777" w:rsidR="00DA17D2" w:rsidRDefault="00DA17D2" w:rsidP="00DA17D2"/>
        </w:tc>
        <w:tc>
          <w:tcPr>
            <w:tcW w:w="1641" w:type="dxa"/>
          </w:tcPr>
          <w:p w14:paraId="10800562" w14:textId="068B2314" w:rsidR="00DA17D2" w:rsidRDefault="00C66C72" w:rsidP="00DA17D2">
            <w:r>
              <w:t>249.</w:t>
            </w:r>
            <w:r w:rsidR="00DA17D2" w:rsidRPr="00993AF2">
              <w:t>80</w:t>
            </w:r>
          </w:p>
        </w:tc>
        <w:tc>
          <w:tcPr>
            <w:tcW w:w="5665" w:type="dxa"/>
          </w:tcPr>
          <w:p w14:paraId="1A5B4730" w14:textId="1571E91B" w:rsidR="00DA17D2" w:rsidRDefault="00DA17D2" w:rsidP="00DA17D2">
            <w:r w:rsidRPr="00993AF2">
              <w:t>Secondary diabetes mellitus with other specified manifestations, not stated as uncontrolled, or unspecified</w:t>
            </w:r>
          </w:p>
        </w:tc>
      </w:tr>
      <w:tr w:rsidR="00DA17D2" w14:paraId="477522D1" w14:textId="77777777" w:rsidTr="00FE6479">
        <w:tc>
          <w:tcPr>
            <w:tcW w:w="2044" w:type="dxa"/>
          </w:tcPr>
          <w:p w14:paraId="55816088" w14:textId="77777777" w:rsidR="00DA17D2" w:rsidRDefault="00DA17D2" w:rsidP="00DA17D2"/>
        </w:tc>
        <w:tc>
          <w:tcPr>
            <w:tcW w:w="1641" w:type="dxa"/>
          </w:tcPr>
          <w:p w14:paraId="5F612F79" w14:textId="3D86ADE3" w:rsidR="00DA17D2" w:rsidRDefault="00C66C72" w:rsidP="00DA17D2">
            <w:r>
              <w:t>249.</w:t>
            </w:r>
            <w:r w:rsidR="00DA17D2" w:rsidRPr="00993AF2">
              <w:t>81</w:t>
            </w:r>
          </w:p>
        </w:tc>
        <w:tc>
          <w:tcPr>
            <w:tcW w:w="5665" w:type="dxa"/>
          </w:tcPr>
          <w:p w14:paraId="2E672EA4" w14:textId="322FFF60" w:rsidR="00DA17D2" w:rsidRDefault="00DA17D2" w:rsidP="00DA17D2">
            <w:r w:rsidRPr="00993AF2">
              <w:t>Secondary diabetes mellitus with other specified manifestations, uncontrolled</w:t>
            </w:r>
          </w:p>
        </w:tc>
      </w:tr>
      <w:tr w:rsidR="00DA17D2" w14:paraId="6669DA71" w14:textId="77777777" w:rsidTr="00FE6479">
        <w:tc>
          <w:tcPr>
            <w:tcW w:w="2044" w:type="dxa"/>
          </w:tcPr>
          <w:p w14:paraId="0E126B0D" w14:textId="77777777" w:rsidR="00DA17D2" w:rsidRDefault="00DA17D2" w:rsidP="00DA17D2"/>
        </w:tc>
        <w:tc>
          <w:tcPr>
            <w:tcW w:w="1641" w:type="dxa"/>
          </w:tcPr>
          <w:p w14:paraId="73A18592" w14:textId="3C931F26" w:rsidR="00DA17D2" w:rsidRDefault="00C66C72" w:rsidP="00DA17D2">
            <w:r>
              <w:t>249.</w:t>
            </w:r>
            <w:r w:rsidR="00DA17D2" w:rsidRPr="00993AF2">
              <w:t>9</w:t>
            </w:r>
          </w:p>
        </w:tc>
        <w:tc>
          <w:tcPr>
            <w:tcW w:w="5665" w:type="dxa"/>
          </w:tcPr>
          <w:p w14:paraId="168E268E" w14:textId="14B0FAA2" w:rsidR="00DA17D2" w:rsidRDefault="00DA17D2" w:rsidP="00DA17D2">
            <w:r w:rsidRPr="00993AF2">
              <w:t>Secondary diabetes mellitus with unspecified complications</w:t>
            </w:r>
          </w:p>
        </w:tc>
      </w:tr>
      <w:tr w:rsidR="00DA17D2" w14:paraId="72279BA3" w14:textId="77777777" w:rsidTr="00FE6479">
        <w:tc>
          <w:tcPr>
            <w:tcW w:w="2044" w:type="dxa"/>
          </w:tcPr>
          <w:p w14:paraId="785A125D" w14:textId="77777777" w:rsidR="00DA17D2" w:rsidRDefault="00DA17D2" w:rsidP="00DA17D2"/>
        </w:tc>
        <w:tc>
          <w:tcPr>
            <w:tcW w:w="1641" w:type="dxa"/>
          </w:tcPr>
          <w:p w14:paraId="327F7B30" w14:textId="01EFCA57" w:rsidR="00DA17D2" w:rsidRDefault="00C66C72" w:rsidP="00DA17D2">
            <w:r>
              <w:t>249.</w:t>
            </w:r>
            <w:r w:rsidR="00DA17D2" w:rsidRPr="00993AF2">
              <w:t>90</w:t>
            </w:r>
          </w:p>
        </w:tc>
        <w:tc>
          <w:tcPr>
            <w:tcW w:w="5665" w:type="dxa"/>
          </w:tcPr>
          <w:p w14:paraId="5FA5AE96" w14:textId="630ABA19" w:rsidR="00DA17D2" w:rsidRDefault="00DA17D2" w:rsidP="00DA17D2">
            <w:r w:rsidRPr="00993AF2">
              <w:t>Secondary diabetes mellitus with unspecified complication, not stated as uncontrolled, or unspecified</w:t>
            </w:r>
          </w:p>
        </w:tc>
      </w:tr>
      <w:tr w:rsidR="00DA17D2" w14:paraId="3C8AE50B" w14:textId="77777777" w:rsidTr="00FE6479">
        <w:tc>
          <w:tcPr>
            <w:tcW w:w="2044" w:type="dxa"/>
          </w:tcPr>
          <w:p w14:paraId="11D01118" w14:textId="77777777" w:rsidR="00DA17D2" w:rsidRDefault="00DA17D2" w:rsidP="00DA17D2"/>
        </w:tc>
        <w:tc>
          <w:tcPr>
            <w:tcW w:w="1641" w:type="dxa"/>
          </w:tcPr>
          <w:p w14:paraId="762C8B2D" w14:textId="06E55111" w:rsidR="00DA17D2" w:rsidRDefault="00C66C72" w:rsidP="00DA17D2">
            <w:r>
              <w:t>249.</w:t>
            </w:r>
            <w:r w:rsidR="00DA17D2" w:rsidRPr="00993AF2">
              <w:t>91</w:t>
            </w:r>
          </w:p>
        </w:tc>
        <w:tc>
          <w:tcPr>
            <w:tcW w:w="5665" w:type="dxa"/>
          </w:tcPr>
          <w:p w14:paraId="25E425CD" w14:textId="5F06490E" w:rsidR="00DA17D2" w:rsidRDefault="00DA17D2" w:rsidP="00DA17D2">
            <w:r w:rsidRPr="00993AF2">
              <w:t>Secondary diabetes mellitus with unspecified complication, uncontrolled</w:t>
            </w:r>
          </w:p>
        </w:tc>
      </w:tr>
      <w:tr w:rsidR="00DA17D2" w14:paraId="79113A77" w14:textId="77777777" w:rsidTr="00FE6479">
        <w:tc>
          <w:tcPr>
            <w:tcW w:w="2044" w:type="dxa"/>
          </w:tcPr>
          <w:p w14:paraId="185351F1" w14:textId="77777777" w:rsidR="00DA17D2" w:rsidRDefault="00DA17D2" w:rsidP="00DA17D2"/>
        </w:tc>
        <w:tc>
          <w:tcPr>
            <w:tcW w:w="1641" w:type="dxa"/>
          </w:tcPr>
          <w:p w14:paraId="4F7B46DE" w14:textId="0F2D8A10" w:rsidR="00DA17D2" w:rsidRDefault="00DA17D2" w:rsidP="00DA17D2">
            <w:r w:rsidRPr="00993AF2">
              <w:t>250</w:t>
            </w:r>
          </w:p>
        </w:tc>
        <w:tc>
          <w:tcPr>
            <w:tcW w:w="5665" w:type="dxa"/>
          </w:tcPr>
          <w:p w14:paraId="475A94F4" w14:textId="61163179" w:rsidR="00DA17D2" w:rsidRDefault="00DA17D2" w:rsidP="00DA17D2">
            <w:r w:rsidRPr="00993AF2">
              <w:t>Diabetes mellitus</w:t>
            </w:r>
          </w:p>
        </w:tc>
      </w:tr>
      <w:tr w:rsidR="00DA17D2" w14:paraId="00C98C02" w14:textId="77777777" w:rsidTr="00FE6479">
        <w:tc>
          <w:tcPr>
            <w:tcW w:w="2044" w:type="dxa"/>
          </w:tcPr>
          <w:p w14:paraId="77022CEF" w14:textId="77777777" w:rsidR="00DA17D2" w:rsidRDefault="00DA17D2" w:rsidP="00DA17D2"/>
        </w:tc>
        <w:tc>
          <w:tcPr>
            <w:tcW w:w="1641" w:type="dxa"/>
          </w:tcPr>
          <w:p w14:paraId="2982C250" w14:textId="67FF8EF0" w:rsidR="00DA17D2" w:rsidRDefault="00BD5911" w:rsidP="00DA17D2">
            <w:r>
              <w:t>250.</w:t>
            </w:r>
            <w:r w:rsidR="00DA17D2" w:rsidRPr="00993AF2">
              <w:t>0</w:t>
            </w:r>
          </w:p>
        </w:tc>
        <w:tc>
          <w:tcPr>
            <w:tcW w:w="5665" w:type="dxa"/>
          </w:tcPr>
          <w:p w14:paraId="186549B6" w14:textId="3A3C8C4D" w:rsidR="00DA17D2" w:rsidRDefault="00DA17D2" w:rsidP="00DA17D2">
            <w:r w:rsidRPr="00993AF2">
              <w:t>Diabetes mellitus without mention of complication</w:t>
            </w:r>
          </w:p>
        </w:tc>
      </w:tr>
      <w:tr w:rsidR="00DA17D2" w14:paraId="2E9F1891" w14:textId="77777777" w:rsidTr="00FE6479">
        <w:tc>
          <w:tcPr>
            <w:tcW w:w="2044" w:type="dxa"/>
          </w:tcPr>
          <w:p w14:paraId="59F2340E" w14:textId="77777777" w:rsidR="00DA17D2" w:rsidRDefault="00DA17D2" w:rsidP="00DA17D2"/>
        </w:tc>
        <w:tc>
          <w:tcPr>
            <w:tcW w:w="1641" w:type="dxa"/>
          </w:tcPr>
          <w:p w14:paraId="3BC3D940" w14:textId="0362C5A7" w:rsidR="00DA17D2" w:rsidRDefault="00BD5911" w:rsidP="00DA17D2">
            <w:r>
              <w:t>250.</w:t>
            </w:r>
            <w:r w:rsidR="00DA17D2" w:rsidRPr="00993AF2">
              <w:t>00</w:t>
            </w:r>
          </w:p>
        </w:tc>
        <w:tc>
          <w:tcPr>
            <w:tcW w:w="5665" w:type="dxa"/>
          </w:tcPr>
          <w:p w14:paraId="63722FC2" w14:textId="6F4746C5" w:rsidR="00DA17D2" w:rsidRDefault="00DA17D2" w:rsidP="00DA17D2">
            <w:r w:rsidRPr="00993AF2">
              <w:t>type II diabetes mellitus [non-insulin dependent type] [NIDDM type] [adult-onset type] or unspecified type, not stated as uncontrolled, without mention of complication</w:t>
            </w:r>
          </w:p>
        </w:tc>
      </w:tr>
      <w:tr w:rsidR="00DA17D2" w14:paraId="2EE7C123" w14:textId="77777777" w:rsidTr="00FE6479">
        <w:tc>
          <w:tcPr>
            <w:tcW w:w="2044" w:type="dxa"/>
          </w:tcPr>
          <w:p w14:paraId="0D37DA2F" w14:textId="77777777" w:rsidR="00DA17D2" w:rsidRDefault="00DA17D2" w:rsidP="00DA17D2"/>
        </w:tc>
        <w:tc>
          <w:tcPr>
            <w:tcW w:w="1641" w:type="dxa"/>
          </w:tcPr>
          <w:p w14:paraId="32B9E277" w14:textId="22F2DE80" w:rsidR="00DA17D2" w:rsidRDefault="00BD5911" w:rsidP="00DA17D2">
            <w:r>
              <w:t>250.</w:t>
            </w:r>
            <w:r w:rsidR="00DA17D2" w:rsidRPr="00993AF2">
              <w:t>01</w:t>
            </w:r>
          </w:p>
        </w:tc>
        <w:tc>
          <w:tcPr>
            <w:tcW w:w="5665" w:type="dxa"/>
          </w:tcPr>
          <w:p w14:paraId="2031BB36" w14:textId="00FE9E51" w:rsidR="00DA17D2" w:rsidRDefault="00DA17D2" w:rsidP="00DA17D2">
            <w:r w:rsidRPr="00993AF2">
              <w:t>type I diabetes mellitus [insulin dependent type] [IDDM] [juvenile type], not stated as uncontrolled, without mention of complication</w:t>
            </w:r>
          </w:p>
        </w:tc>
      </w:tr>
      <w:tr w:rsidR="00DA17D2" w14:paraId="2C93D072" w14:textId="77777777" w:rsidTr="00FE6479">
        <w:tc>
          <w:tcPr>
            <w:tcW w:w="2044" w:type="dxa"/>
          </w:tcPr>
          <w:p w14:paraId="2571F8FB" w14:textId="77777777" w:rsidR="00DA17D2" w:rsidRDefault="00DA17D2" w:rsidP="00DA17D2"/>
        </w:tc>
        <w:tc>
          <w:tcPr>
            <w:tcW w:w="1641" w:type="dxa"/>
          </w:tcPr>
          <w:p w14:paraId="20696E6F" w14:textId="140239A1" w:rsidR="00DA17D2" w:rsidRDefault="00BD5911" w:rsidP="00DA17D2">
            <w:r>
              <w:t>250.</w:t>
            </w:r>
            <w:r w:rsidR="00DA17D2" w:rsidRPr="00993AF2">
              <w:t>02</w:t>
            </w:r>
          </w:p>
        </w:tc>
        <w:tc>
          <w:tcPr>
            <w:tcW w:w="5665" w:type="dxa"/>
          </w:tcPr>
          <w:p w14:paraId="07BE5A1D" w14:textId="48835057" w:rsidR="00DA17D2" w:rsidRDefault="00DA17D2" w:rsidP="00DA17D2">
            <w:r w:rsidRPr="00993AF2">
              <w:t>type II diabetes mellitus [non-insulin dependent type] [NIDDM type] [adult-onset type] or unspecified type, uncontrolled, without mention of complication</w:t>
            </w:r>
          </w:p>
        </w:tc>
      </w:tr>
      <w:tr w:rsidR="00DA17D2" w14:paraId="3741DBBC" w14:textId="77777777" w:rsidTr="00FE6479">
        <w:tc>
          <w:tcPr>
            <w:tcW w:w="2044" w:type="dxa"/>
          </w:tcPr>
          <w:p w14:paraId="5ED498EB" w14:textId="77777777" w:rsidR="00DA17D2" w:rsidRDefault="00DA17D2" w:rsidP="00DA17D2"/>
        </w:tc>
        <w:tc>
          <w:tcPr>
            <w:tcW w:w="1641" w:type="dxa"/>
          </w:tcPr>
          <w:p w14:paraId="1CFB5CC5" w14:textId="529DDC09" w:rsidR="00DA17D2" w:rsidRDefault="00BD5911" w:rsidP="00DA17D2">
            <w:r>
              <w:t>250.</w:t>
            </w:r>
            <w:r w:rsidR="00DA17D2" w:rsidRPr="00993AF2">
              <w:t>03</w:t>
            </w:r>
          </w:p>
        </w:tc>
        <w:tc>
          <w:tcPr>
            <w:tcW w:w="5665" w:type="dxa"/>
          </w:tcPr>
          <w:p w14:paraId="7222AC88" w14:textId="5C0AF1F7" w:rsidR="00DA17D2" w:rsidRDefault="00DA17D2" w:rsidP="00DA17D2">
            <w:r w:rsidRPr="00993AF2">
              <w:t>type I diabetes mellitus [insulin dependent type] [IDDM] [juvenile type], uncontrolled, without mention of complication</w:t>
            </w:r>
          </w:p>
        </w:tc>
      </w:tr>
      <w:tr w:rsidR="00DA17D2" w14:paraId="31EA1B73" w14:textId="77777777" w:rsidTr="00FE6479">
        <w:tc>
          <w:tcPr>
            <w:tcW w:w="2044" w:type="dxa"/>
          </w:tcPr>
          <w:p w14:paraId="3FAD570E" w14:textId="77777777" w:rsidR="00DA17D2" w:rsidRDefault="00DA17D2" w:rsidP="00DA17D2"/>
        </w:tc>
        <w:tc>
          <w:tcPr>
            <w:tcW w:w="1641" w:type="dxa"/>
          </w:tcPr>
          <w:p w14:paraId="77F18827" w14:textId="19BBB4BE" w:rsidR="00DA17D2" w:rsidRDefault="00BD5911" w:rsidP="00DA17D2">
            <w:r>
              <w:t>250.</w:t>
            </w:r>
            <w:r w:rsidR="00DA17D2" w:rsidRPr="00993AF2">
              <w:t>1</w:t>
            </w:r>
          </w:p>
        </w:tc>
        <w:tc>
          <w:tcPr>
            <w:tcW w:w="5665" w:type="dxa"/>
          </w:tcPr>
          <w:p w14:paraId="080138BB" w14:textId="0BC8A6BF" w:rsidR="00DA17D2" w:rsidRDefault="00DA17D2" w:rsidP="00DA17D2">
            <w:r w:rsidRPr="00993AF2">
              <w:t>Diabetes with ketoacidosis</w:t>
            </w:r>
          </w:p>
        </w:tc>
      </w:tr>
      <w:tr w:rsidR="00DA17D2" w14:paraId="03D85D17" w14:textId="77777777" w:rsidTr="00FE6479">
        <w:tc>
          <w:tcPr>
            <w:tcW w:w="2044" w:type="dxa"/>
          </w:tcPr>
          <w:p w14:paraId="3F415FBD" w14:textId="77777777" w:rsidR="00DA17D2" w:rsidRDefault="00DA17D2" w:rsidP="00DA17D2"/>
        </w:tc>
        <w:tc>
          <w:tcPr>
            <w:tcW w:w="1641" w:type="dxa"/>
          </w:tcPr>
          <w:p w14:paraId="4A029E91" w14:textId="29969389" w:rsidR="00DA17D2" w:rsidRDefault="00BD5911" w:rsidP="00DA17D2">
            <w:r>
              <w:t>250.</w:t>
            </w:r>
            <w:r w:rsidR="00DA17D2" w:rsidRPr="00993AF2">
              <w:t>10</w:t>
            </w:r>
          </w:p>
        </w:tc>
        <w:tc>
          <w:tcPr>
            <w:tcW w:w="5665" w:type="dxa"/>
          </w:tcPr>
          <w:p w14:paraId="6189F066" w14:textId="5AAE3659" w:rsidR="00DA17D2" w:rsidRDefault="00DA17D2" w:rsidP="00DA17D2">
            <w:r w:rsidRPr="00993AF2">
              <w:t>type II diabetes mellitus [non-insulin dependent type] [NIDDM type] [adult-onset type] or unspecified type, not stated as uncontrolled, with ketoacidosis</w:t>
            </w:r>
          </w:p>
        </w:tc>
      </w:tr>
      <w:tr w:rsidR="00DA17D2" w14:paraId="6C1782BB" w14:textId="77777777" w:rsidTr="00FE6479">
        <w:tc>
          <w:tcPr>
            <w:tcW w:w="2044" w:type="dxa"/>
          </w:tcPr>
          <w:p w14:paraId="19DC88D7" w14:textId="77777777" w:rsidR="00DA17D2" w:rsidRDefault="00DA17D2" w:rsidP="00DA17D2"/>
        </w:tc>
        <w:tc>
          <w:tcPr>
            <w:tcW w:w="1641" w:type="dxa"/>
          </w:tcPr>
          <w:p w14:paraId="3C7A6A49" w14:textId="6828E8D3" w:rsidR="00DA17D2" w:rsidRDefault="00BD5911" w:rsidP="00DA17D2">
            <w:r>
              <w:t>250.</w:t>
            </w:r>
            <w:r w:rsidR="00DA17D2" w:rsidRPr="00993AF2">
              <w:t>11</w:t>
            </w:r>
          </w:p>
        </w:tc>
        <w:tc>
          <w:tcPr>
            <w:tcW w:w="5665" w:type="dxa"/>
          </w:tcPr>
          <w:p w14:paraId="3F4C459E" w14:textId="757F1010" w:rsidR="00DA17D2" w:rsidRDefault="00DA17D2" w:rsidP="00DA17D2">
            <w:r w:rsidRPr="00993AF2">
              <w:t>type I diabetes mellitus [insulin dependent type] [IDDM] [juvenile type], not stated as uncontrolled, with ketoacidosis</w:t>
            </w:r>
          </w:p>
        </w:tc>
      </w:tr>
      <w:tr w:rsidR="00DA17D2" w14:paraId="052DE364" w14:textId="77777777" w:rsidTr="00FE6479">
        <w:tc>
          <w:tcPr>
            <w:tcW w:w="2044" w:type="dxa"/>
          </w:tcPr>
          <w:p w14:paraId="3BED1A7D" w14:textId="77777777" w:rsidR="00DA17D2" w:rsidRDefault="00DA17D2" w:rsidP="00DA17D2"/>
        </w:tc>
        <w:tc>
          <w:tcPr>
            <w:tcW w:w="1641" w:type="dxa"/>
          </w:tcPr>
          <w:p w14:paraId="121DFF89" w14:textId="2D59EFF0" w:rsidR="00DA17D2" w:rsidRDefault="00BD5911" w:rsidP="00DA17D2">
            <w:r>
              <w:t>250.</w:t>
            </w:r>
            <w:r w:rsidR="00DA17D2" w:rsidRPr="00993AF2">
              <w:t>12</w:t>
            </w:r>
          </w:p>
        </w:tc>
        <w:tc>
          <w:tcPr>
            <w:tcW w:w="5665" w:type="dxa"/>
          </w:tcPr>
          <w:p w14:paraId="23E0E13F" w14:textId="353DED27" w:rsidR="00DA17D2" w:rsidRDefault="00DA17D2" w:rsidP="00DA17D2">
            <w:r w:rsidRPr="00993AF2">
              <w:t>type II diabetes mellitus [non-insulin dependent type] [NIDDM type] [adult-onset type] or unspecified type, uncontrolled, with ketoacidosis</w:t>
            </w:r>
          </w:p>
        </w:tc>
      </w:tr>
      <w:tr w:rsidR="00DA17D2" w14:paraId="6D6699F5" w14:textId="77777777" w:rsidTr="00FE6479">
        <w:tc>
          <w:tcPr>
            <w:tcW w:w="2044" w:type="dxa"/>
          </w:tcPr>
          <w:p w14:paraId="158C6D97" w14:textId="77777777" w:rsidR="00DA17D2" w:rsidRDefault="00DA17D2" w:rsidP="00DA17D2"/>
        </w:tc>
        <w:tc>
          <w:tcPr>
            <w:tcW w:w="1641" w:type="dxa"/>
          </w:tcPr>
          <w:p w14:paraId="4754F293" w14:textId="0C60F7E9" w:rsidR="00DA17D2" w:rsidRDefault="00BD5911" w:rsidP="00DA17D2">
            <w:r>
              <w:t>250.</w:t>
            </w:r>
            <w:r w:rsidR="00DA17D2" w:rsidRPr="00993AF2">
              <w:t>13</w:t>
            </w:r>
          </w:p>
        </w:tc>
        <w:tc>
          <w:tcPr>
            <w:tcW w:w="5665" w:type="dxa"/>
          </w:tcPr>
          <w:p w14:paraId="20EADE80" w14:textId="100CBB34" w:rsidR="00DA17D2" w:rsidRDefault="00DA17D2" w:rsidP="00DA17D2">
            <w:r w:rsidRPr="00993AF2">
              <w:t>type I diabetes mellitus [insulin dependent type] [IDDM] [juvenile type], uncontrolled, with ketoacidosis</w:t>
            </w:r>
          </w:p>
        </w:tc>
      </w:tr>
      <w:tr w:rsidR="00DA17D2" w14:paraId="5C148829" w14:textId="77777777" w:rsidTr="00FE6479">
        <w:tc>
          <w:tcPr>
            <w:tcW w:w="2044" w:type="dxa"/>
          </w:tcPr>
          <w:p w14:paraId="3155A424" w14:textId="77777777" w:rsidR="00DA17D2" w:rsidRDefault="00DA17D2" w:rsidP="00DA17D2"/>
        </w:tc>
        <w:tc>
          <w:tcPr>
            <w:tcW w:w="1641" w:type="dxa"/>
          </w:tcPr>
          <w:p w14:paraId="3D86C97A" w14:textId="22B0DE8F" w:rsidR="00DA17D2" w:rsidRDefault="00BD5911" w:rsidP="00DA17D2">
            <w:r>
              <w:t>250.</w:t>
            </w:r>
            <w:r w:rsidR="00DA17D2" w:rsidRPr="00993AF2">
              <w:t>2</w:t>
            </w:r>
          </w:p>
        </w:tc>
        <w:tc>
          <w:tcPr>
            <w:tcW w:w="5665" w:type="dxa"/>
          </w:tcPr>
          <w:p w14:paraId="76EC2356" w14:textId="023D1617" w:rsidR="00DA17D2" w:rsidRDefault="00DA17D2" w:rsidP="00DA17D2">
            <w:r w:rsidRPr="00993AF2">
              <w:t>Diabetes mellitus with hyperosmolarity</w:t>
            </w:r>
          </w:p>
        </w:tc>
      </w:tr>
      <w:tr w:rsidR="00DA17D2" w14:paraId="2E6E012D" w14:textId="77777777" w:rsidTr="00FE6479">
        <w:tc>
          <w:tcPr>
            <w:tcW w:w="2044" w:type="dxa"/>
          </w:tcPr>
          <w:p w14:paraId="00894DF1" w14:textId="77777777" w:rsidR="00DA17D2" w:rsidRDefault="00DA17D2" w:rsidP="00DA17D2"/>
        </w:tc>
        <w:tc>
          <w:tcPr>
            <w:tcW w:w="1641" w:type="dxa"/>
          </w:tcPr>
          <w:p w14:paraId="2E7FBABE" w14:textId="7CD3D3BF" w:rsidR="00DA17D2" w:rsidRDefault="00BD5911" w:rsidP="00DA17D2">
            <w:r>
              <w:t>250.</w:t>
            </w:r>
            <w:r w:rsidR="00DA17D2" w:rsidRPr="00993AF2">
              <w:t>20</w:t>
            </w:r>
          </w:p>
        </w:tc>
        <w:tc>
          <w:tcPr>
            <w:tcW w:w="5665" w:type="dxa"/>
          </w:tcPr>
          <w:p w14:paraId="752BDA98" w14:textId="1B26CF45" w:rsidR="00DA17D2" w:rsidRDefault="00DA17D2" w:rsidP="00DA17D2">
            <w:r w:rsidRPr="00993AF2">
              <w:t>Diabetes mellitus, type II [non-insulin dependent type] [NIDDM type] [adult-onset type] or unspecified type with hyperosmolarity, not stated as uncontrolled</w:t>
            </w:r>
          </w:p>
        </w:tc>
      </w:tr>
      <w:tr w:rsidR="00DA17D2" w14:paraId="6C638109" w14:textId="77777777" w:rsidTr="00FE6479">
        <w:tc>
          <w:tcPr>
            <w:tcW w:w="2044" w:type="dxa"/>
          </w:tcPr>
          <w:p w14:paraId="3DF0EEDE" w14:textId="77777777" w:rsidR="00DA17D2" w:rsidRDefault="00DA17D2" w:rsidP="00DA17D2"/>
        </w:tc>
        <w:tc>
          <w:tcPr>
            <w:tcW w:w="1641" w:type="dxa"/>
          </w:tcPr>
          <w:p w14:paraId="5F087DDC" w14:textId="76E2F865" w:rsidR="00DA17D2" w:rsidRDefault="00BD5911" w:rsidP="00DA17D2">
            <w:r>
              <w:t>250.</w:t>
            </w:r>
            <w:r w:rsidR="00DA17D2" w:rsidRPr="00993AF2">
              <w:t>21</w:t>
            </w:r>
          </w:p>
        </w:tc>
        <w:tc>
          <w:tcPr>
            <w:tcW w:w="5665" w:type="dxa"/>
          </w:tcPr>
          <w:p w14:paraId="63D13823" w14:textId="4ACE668F" w:rsidR="00DA17D2" w:rsidRDefault="00DA17D2" w:rsidP="00DA17D2">
            <w:r w:rsidRPr="00993AF2">
              <w:t>Diabetes mellitus, type I [insulin dependent type] [IDDM] [juvenile type] with hyperosmolarity, not stated as uncontrolled</w:t>
            </w:r>
          </w:p>
        </w:tc>
      </w:tr>
      <w:tr w:rsidR="00DA17D2" w14:paraId="05195BF4" w14:textId="77777777" w:rsidTr="00FE6479">
        <w:tc>
          <w:tcPr>
            <w:tcW w:w="2044" w:type="dxa"/>
          </w:tcPr>
          <w:p w14:paraId="57523D96" w14:textId="77777777" w:rsidR="00DA17D2" w:rsidRDefault="00DA17D2" w:rsidP="00DA17D2"/>
        </w:tc>
        <w:tc>
          <w:tcPr>
            <w:tcW w:w="1641" w:type="dxa"/>
          </w:tcPr>
          <w:p w14:paraId="0911904B" w14:textId="12615949" w:rsidR="00DA17D2" w:rsidRDefault="00BD5911" w:rsidP="00DA17D2">
            <w:r>
              <w:t>250.</w:t>
            </w:r>
            <w:r w:rsidR="00DA17D2" w:rsidRPr="00993AF2">
              <w:t>22</w:t>
            </w:r>
          </w:p>
        </w:tc>
        <w:tc>
          <w:tcPr>
            <w:tcW w:w="5665" w:type="dxa"/>
          </w:tcPr>
          <w:p w14:paraId="01D936D6" w14:textId="460066FC" w:rsidR="00DA17D2" w:rsidRDefault="00DA17D2" w:rsidP="00DA17D2">
            <w:r w:rsidRPr="00993AF2">
              <w:t xml:space="preserve">Diabetes </w:t>
            </w:r>
            <w:proofErr w:type="spellStart"/>
            <w:r w:rsidRPr="00993AF2">
              <w:t>mellitustype</w:t>
            </w:r>
            <w:proofErr w:type="spellEnd"/>
            <w:r w:rsidRPr="00993AF2">
              <w:t xml:space="preserve"> II [non-insulin dependent type] [NIDDM type] [adult-onset type] or unspecified type with hyperosmolarity, uncontrolled</w:t>
            </w:r>
          </w:p>
        </w:tc>
      </w:tr>
      <w:tr w:rsidR="00DA17D2" w14:paraId="39AE20DA" w14:textId="77777777" w:rsidTr="00FE6479">
        <w:tc>
          <w:tcPr>
            <w:tcW w:w="2044" w:type="dxa"/>
          </w:tcPr>
          <w:p w14:paraId="71AF5804" w14:textId="77777777" w:rsidR="00DA17D2" w:rsidRDefault="00DA17D2" w:rsidP="00DA17D2"/>
        </w:tc>
        <w:tc>
          <w:tcPr>
            <w:tcW w:w="1641" w:type="dxa"/>
          </w:tcPr>
          <w:p w14:paraId="6ED09241" w14:textId="2889A709" w:rsidR="00DA17D2" w:rsidRDefault="00BD5911" w:rsidP="00DA17D2">
            <w:r>
              <w:t>250.</w:t>
            </w:r>
            <w:r w:rsidR="00DA17D2" w:rsidRPr="00993AF2">
              <w:t>23</w:t>
            </w:r>
          </w:p>
        </w:tc>
        <w:tc>
          <w:tcPr>
            <w:tcW w:w="5665" w:type="dxa"/>
          </w:tcPr>
          <w:p w14:paraId="5287AABE" w14:textId="5A56D30D" w:rsidR="00DA17D2" w:rsidRDefault="00DA17D2" w:rsidP="00DA17D2">
            <w:r w:rsidRPr="00993AF2">
              <w:t>Diabetes mellitus, type I [insulin dependent type] [IDDM] [juvenile type] with hyperosmolarity, uncontrolled</w:t>
            </w:r>
          </w:p>
        </w:tc>
      </w:tr>
      <w:tr w:rsidR="00DA17D2" w14:paraId="0AF42A3C" w14:textId="77777777" w:rsidTr="00FE6479">
        <w:tc>
          <w:tcPr>
            <w:tcW w:w="2044" w:type="dxa"/>
          </w:tcPr>
          <w:p w14:paraId="287EDD2A" w14:textId="77777777" w:rsidR="00DA17D2" w:rsidRDefault="00DA17D2" w:rsidP="00DA17D2"/>
        </w:tc>
        <w:tc>
          <w:tcPr>
            <w:tcW w:w="1641" w:type="dxa"/>
          </w:tcPr>
          <w:p w14:paraId="25F762A2" w14:textId="15B8060A" w:rsidR="00DA17D2" w:rsidRDefault="00BD5911" w:rsidP="00DA17D2">
            <w:r>
              <w:t>250.</w:t>
            </w:r>
            <w:r w:rsidR="00DA17D2" w:rsidRPr="00993AF2">
              <w:t>30</w:t>
            </w:r>
          </w:p>
        </w:tc>
        <w:tc>
          <w:tcPr>
            <w:tcW w:w="5665" w:type="dxa"/>
          </w:tcPr>
          <w:p w14:paraId="1E8FBA8B" w14:textId="1877D912" w:rsidR="00DA17D2" w:rsidRDefault="00DA17D2" w:rsidP="00DA17D2">
            <w:r w:rsidRPr="00993AF2">
              <w:t>Diabetes mellitus, type II [non-insulin dependent type] [NIDDM type] [adult-onset type] or unspecified type, not stated as uncontrolled</w:t>
            </w:r>
          </w:p>
        </w:tc>
      </w:tr>
      <w:tr w:rsidR="00DA17D2" w14:paraId="11C69A05" w14:textId="77777777" w:rsidTr="00FE6479">
        <w:tc>
          <w:tcPr>
            <w:tcW w:w="2044" w:type="dxa"/>
          </w:tcPr>
          <w:p w14:paraId="7A07410D" w14:textId="77777777" w:rsidR="00DA17D2" w:rsidRDefault="00DA17D2" w:rsidP="00DA17D2"/>
        </w:tc>
        <w:tc>
          <w:tcPr>
            <w:tcW w:w="1641" w:type="dxa"/>
          </w:tcPr>
          <w:p w14:paraId="0357933A" w14:textId="710C25F1" w:rsidR="00DA17D2" w:rsidRDefault="00BD5911" w:rsidP="00DA17D2">
            <w:r>
              <w:t>250.</w:t>
            </w:r>
            <w:r w:rsidR="00DA17D2" w:rsidRPr="00993AF2">
              <w:t>31</w:t>
            </w:r>
          </w:p>
        </w:tc>
        <w:tc>
          <w:tcPr>
            <w:tcW w:w="5665" w:type="dxa"/>
          </w:tcPr>
          <w:p w14:paraId="51B7C327" w14:textId="53A73CA3" w:rsidR="00DA17D2" w:rsidRDefault="00DA17D2" w:rsidP="00DA17D2">
            <w:r w:rsidRPr="00993AF2">
              <w:t>Diabetes mellitus, type I [insulin dependent type] [IDDM] [juvenile type], not stated as uncontrolled</w:t>
            </w:r>
          </w:p>
        </w:tc>
      </w:tr>
      <w:tr w:rsidR="00DA17D2" w14:paraId="75675E1D" w14:textId="77777777" w:rsidTr="00FE6479">
        <w:tc>
          <w:tcPr>
            <w:tcW w:w="2044" w:type="dxa"/>
          </w:tcPr>
          <w:p w14:paraId="3668F018" w14:textId="77777777" w:rsidR="00DA17D2" w:rsidRDefault="00DA17D2" w:rsidP="00DA17D2"/>
        </w:tc>
        <w:tc>
          <w:tcPr>
            <w:tcW w:w="1641" w:type="dxa"/>
          </w:tcPr>
          <w:p w14:paraId="72CF979E" w14:textId="191E2B66" w:rsidR="00DA17D2" w:rsidRDefault="00BD5911" w:rsidP="00DA17D2">
            <w:r>
              <w:t>250.</w:t>
            </w:r>
            <w:r w:rsidR="00DA17D2" w:rsidRPr="00993AF2">
              <w:t>32</w:t>
            </w:r>
          </w:p>
        </w:tc>
        <w:tc>
          <w:tcPr>
            <w:tcW w:w="5665" w:type="dxa"/>
          </w:tcPr>
          <w:p w14:paraId="20F86C81" w14:textId="6C97F0E8" w:rsidR="00DA17D2" w:rsidRDefault="00DA17D2" w:rsidP="00DA17D2">
            <w:r w:rsidRPr="00993AF2">
              <w:t>Diabetes mellitus with other coma, type II [non-insulin dependent type] [NIDDM type] [adult-onset type] or unspecified type, uncontrolled</w:t>
            </w:r>
          </w:p>
        </w:tc>
      </w:tr>
      <w:tr w:rsidR="00DA17D2" w14:paraId="61DC84E7" w14:textId="77777777" w:rsidTr="00FE6479">
        <w:tc>
          <w:tcPr>
            <w:tcW w:w="2044" w:type="dxa"/>
          </w:tcPr>
          <w:p w14:paraId="29305571" w14:textId="77777777" w:rsidR="00DA17D2" w:rsidRDefault="00DA17D2" w:rsidP="00DA17D2"/>
        </w:tc>
        <w:tc>
          <w:tcPr>
            <w:tcW w:w="1641" w:type="dxa"/>
          </w:tcPr>
          <w:p w14:paraId="3E4AA5C5" w14:textId="334A123B" w:rsidR="00DA17D2" w:rsidRDefault="00BD5911" w:rsidP="00DA17D2">
            <w:r>
              <w:t>250.</w:t>
            </w:r>
            <w:r w:rsidR="00DA17D2" w:rsidRPr="00993AF2">
              <w:t>33</w:t>
            </w:r>
          </w:p>
        </w:tc>
        <w:tc>
          <w:tcPr>
            <w:tcW w:w="5665" w:type="dxa"/>
          </w:tcPr>
          <w:p w14:paraId="50C6489D" w14:textId="10581E74" w:rsidR="00DA17D2" w:rsidRDefault="00DA17D2" w:rsidP="00DA17D2">
            <w:r w:rsidRPr="00993AF2">
              <w:t>Diabetes mellitus with other coma, type I [insulin dependent type] [IDDM] [juvenile type], uncontrolled</w:t>
            </w:r>
          </w:p>
        </w:tc>
      </w:tr>
      <w:tr w:rsidR="00DA17D2" w14:paraId="35089ABA" w14:textId="77777777" w:rsidTr="00FE6479">
        <w:tc>
          <w:tcPr>
            <w:tcW w:w="2044" w:type="dxa"/>
          </w:tcPr>
          <w:p w14:paraId="6D259703" w14:textId="77777777" w:rsidR="00DA17D2" w:rsidRDefault="00DA17D2" w:rsidP="00DA17D2"/>
        </w:tc>
        <w:tc>
          <w:tcPr>
            <w:tcW w:w="1641" w:type="dxa"/>
          </w:tcPr>
          <w:p w14:paraId="561F5256" w14:textId="08557049" w:rsidR="00DA17D2" w:rsidRDefault="00BD5911" w:rsidP="00DA17D2">
            <w:r>
              <w:t>250.</w:t>
            </w:r>
            <w:r w:rsidR="00DA17D2" w:rsidRPr="00993AF2">
              <w:t>4</w:t>
            </w:r>
          </w:p>
        </w:tc>
        <w:tc>
          <w:tcPr>
            <w:tcW w:w="5665" w:type="dxa"/>
          </w:tcPr>
          <w:p w14:paraId="0AA69E03" w14:textId="3462AD18" w:rsidR="00DA17D2" w:rsidRDefault="00DA17D2" w:rsidP="00DA17D2">
            <w:r w:rsidRPr="00993AF2">
              <w:t>Diabetes with renal manifestations</w:t>
            </w:r>
          </w:p>
        </w:tc>
      </w:tr>
      <w:tr w:rsidR="00DA17D2" w14:paraId="43171EC4" w14:textId="77777777" w:rsidTr="00FE6479">
        <w:tc>
          <w:tcPr>
            <w:tcW w:w="2044" w:type="dxa"/>
          </w:tcPr>
          <w:p w14:paraId="343C68D1" w14:textId="77777777" w:rsidR="00DA17D2" w:rsidRDefault="00DA17D2" w:rsidP="00DA17D2"/>
        </w:tc>
        <w:tc>
          <w:tcPr>
            <w:tcW w:w="1641" w:type="dxa"/>
          </w:tcPr>
          <w:p w14:paraId="0C8DF890" w14:textId="21D7854C" w:rsidR="00DA17D2" w:rsidRDefault="00BD5911" w:rsidP="00DA17D2">
            <w:r>
              <w:t>250.</w:t>
            </w:r>
            <w:r w:rsidR="00DA17D2" w:rsidRPr="00993AF2">
              <w:t>40</w:t>
            </w:r>
          </w:p>
        </w:tc>
        <w:tc>
          <w:tcPr>
            <w:tcW w:w="5665" w:type="dxa"/>
          </w:tcPr>
          <w:p w14:paraId="3D856F99" w14:textId="6CE77964" w:rsidR="00DA17D2" w:rsidRDefault="00DA17D2" w:rsidP="00DA17D2">
            <w:r w:rsidRPr="00993AF2">
              <w:t>Diabetes mellitus type II [non-insulin dependent type] [NIDDM type] [adult-onset type] or unspecified type, not stated as uncontrolled, with renal manifestations</w:t>
            </w:r>
          </w:p>
        </w:tc>
      </w:tr>
      <w:tr w:rsidR="00DA17D2" w14:paraId="7F89D9CD" w14:textId="77777777" w:rsidTr="00FE6479">
        <w:tc>
          <w:tcPr>
            <w:tcW w:w="2044" w:type="dxa"/>
          </w:tcPr>
          <w:p w14:paraId="55C32045" w14:textId="77777777" w:rsidR="00DA17D2" w:rsidRDefault="00DA17D2" w:rsidP="00DA17D2"/>
        </w:tc>
        <w:tc>
          <w:tcPr>
            <w:tcW w:w="1641" w:type="dxa"/>
          </w:tcPr>
          <w:p w14:paraId="39B9E390" w14:textId="7212D51C" w:rsidR="00DA17D2" w:rsidRDefault="00BD5911" w:rsidP="00DA17D2">
            <w:r>
              <w:t>250.</w:t>
            </w:r>
            <w:r w:rsidR="00DA17D2" w:rsidRPr="00993AF2">
              <w:t>41</w:t>
            </w:r>
          </w:p>
        </w:tc>
        <w:tc>
          <w:tcPr>
            <w:tcW w:w="5665" w:type="dxa"/>
          </w:tcPr>
          <w:p w14:paraId="2B5BE5C1" w14:textId="44519392" w:rsidR="00DA17D2" w:rsidRDefault="00DA17D2" w:rsidP="00DA17D2">
            <w:r w:rsidRPr="00993AF2">
              <w:t>Diabetes mellitus type I [insulin dependent type] [IDDM] [juvenile type], not stated as uncontrolled, with renal manifestations</w:t>
            </w:r>
          </w:p>
        </w:tc>
      </w:tr>
      <w:tr w:rsidR="00DA17D2" w14:paraId="2B0B3B3E" w14:textId="77777777" w:rsidTr="00FE6479">
        <w:tc>
          <w:tcPr>
            <w:tcW w:w="2044" w:type="dxa"/>
          </w:tcPr>
          <w:p w14:paraId="56B23F40" w14:textId="77777777" w:rsidR="00DA17D2" w:rsidRDefault="00DA17D2" w:rsidP="00DA17D2"/>
        </w:tc>
        <w:tc>
          <w:tcPr>
            <w:tcW w:w="1641" w:type="dxa"/>
          </w:tcPr>
          <w:p w14:paraId="0F316A7F" w14:textId="5C6F8E0F" w:rsidR="00DA17D2" w:rsidRDefault="00BD5911" w:rsidP="00DA17D2">
            <w:r>
              <w:t>250.</w:t>
            </w:r>
            <w:r w:rsidR="00DA17D2" w:rsidRPr="00993AF2">
              <w:t>42</w:t>
            </w:r>
          </w:p>
        </w:tc>
        <w:tc>
          <w:tcPr>
            <w:tcW w:w="5665" w:type="dxa"/>
          </w:tcPr>
          <w:p w14:paraId="75CF415B" w14:textId="28F8A68B" w:rsidR="00DA17D2" w:rsidRDefault="00DA17D2" w:rsidP="00DA17D2">
            <w:r w:rsidRPr="00993AF2">
              <w:t>Diabetes mellitus type II [non-insulin dependent type] [NIDDM type] [adult-onset type] or unspecified type, uncontrolled, with renal manifestations</w:t>
            </w:r>
          </w:p>
        </w:tc>
      </w:tr>
      <w:tr w:rsidR="00DA17D2" w14:paraId="1216E985" w14:textId="77777777" w:rsidTr="00FE6479">
        <w:tc>
          <w:tcPr>
            <w:tcW w:w="2044" w:type="dxa"/>
          </w:tcPr>
          <w:p w14:paraId="01265CAE" w14:textId="77777777" w:rsidR="00DA17D2" w:rsidRDefault="00DA17D2" w:rsidP="00DA17D2"/>
        </w:tc>
        <w:tc>
          <w:tcPr>
            <w:tcW w:w="1641" w:type="dxa"/>
          </w:tcPr>
          <w:p w14:paraId="37BE244D" w14:textId="0F15574A" w:rsidR="00DA17D2" w:rsidRDefault="00BD5911" w:rsidP="00DA17D2">
            <w:r>
              <w:t>250.</w:t>
            </w:r>
            <w:r w:rsidR="00DA17D2" w:rsidRPr="00993AF2">
              <w:t>43</w:t>
            </w:r>
          </w:p>
        </w:tc>
        <w:tc>
          <w:tcPr>
            <w:tcW w:w="5665" w:type="dxa"/>
          </w:tcPr>
          <w:p w14:paraId="14837472" w14:textId="08BF5CCC" w:rsidR="00DA17D2" w:rsidRDefault="00DA17D2" w:rsidP="00DA17D2">
            <w:r w:rsidRPr="00993AF2">
              <w:t>Diabetes mellitus type I [insulin dependent type] [IDDM] [juvenile type], uncontrolled, with renal manifestations</w:t>
            </w:r>
          </w:p>
        </w:tc>
      </w:tr>
      <w:tr w:rsidR="00DA17D2" w14:paraId="09B7665B" w14:textId="77777777" w:rsidTr="00FE6479">
        <w:tc>
          <w:tcPr>
            <w:tcW w:w="2044" w:type="dxa"/>
          </w:tcPr>
          <w:p w14:paraId="6295953B" w14:textId="77777777" w:rsidR="00DA17D2" w:rsidRDefault="00DA17D2" w:rsidP="00DA17D2"/>
        </w:tc>
        <w:tc>
          <w:tcPr>
            <w:tcW w:w="1641" w:type="dxa"/>
          </w:tcPr>
          <w:p w14:paraId="1F8AF172" w14:textId="7F43CEBC" w:rsidR="00DA17D2" w:rsidRDefault="00BD5911" w:rsidP="00DA17D2">
            <w:r>
              <w:t>250.</w:t>
            </w:r>
            <w:r w:rsidR="00DA17D2" w:rsidRPr="00993AF2">
              <w:t>5</w:t>
            </w:r>
          </w:p>
        </w:tc>
        <w:tc>
          <w:tcPr>
            <w:tcW w:w="5665" w:type="dxa"/>
          </w:tcPr>
          <w:p w14:paraId="305D634E" w14:textId="2DAF4B67" w:rsidR="00DA17D2" w:rsidRDefault="00DA17D2" w:rsidP="00DA17D2">
            <w:r w:rsidRPr="00993AF2">
              <w:t>Diabetes with ophthalmic manifestations</w:t>
            </w:r>
          </w:p>
        </w:tc>
      </w:tr>
      <w:tr w:rsidR="00DA17D2" w14:paraId="21077709" w14:textId="77777777" w:rsidTr="00FE6479">
        <w:tc>
          <w:tcPr>
            <w:tcW w:w="2044" w:type="dxa"/>
          </w:tcPr>
          <w:p w14:paraId="1350B17D" w14:textId="77777777" w:rsidR="00DA17D2" w:rsidRDefault="00DA17D2" w:rsidP="00DA17D2"/>
        </w:tc>
        <w:tc>
          <w:tcPr>
            <w:tcW w:w="1641" w:type="dxa"/>
          </w:tcPr>
          <w:p w14:paraId="19B5C6E7" w14:textId="40A8346D" w:rsidR="00DA17D2" w:rsidRDefault="00BD5911" w:rsidP="00DA17D2">
            <w:r>
              <w:t>250.</w:t>
            </w:r>
            <w:r w:rsidR="00DA17D2" w:rsidRPr="00993AF2">
              <w:t>50</w:t>
            </w:r>
          </w:p>
        </w:tc>
        <w:tc>
          <w:tcPr>
            <w:tcW w:w="5665" w:type="dxa"/>
          </w:tcPr>
          <w:p w14:paraId="6D9C5220" w14:textId="603AB6F0" w:rsidR="00DA17D2" w:rsidRDefault="00DA17D2" w:rsidP="00DA17D2">
            <w:r w:rsidRPr="00993AF2">
              <w:t>Diabetes mellitus type II [non-insulin dependent type] [NIDDM type] [adult-onset type] or unspecified type, not stated as uncontrolled, with ophthalmic manifestations</w:t>
            </w:r>
          </w:p>
        </w:tc>
      </w:tr>
      <w:tr w:rsidR="00DA17D2" w14:paraId="42A1448D" w14:textId="77777777" w:rsidTr="00FE6479">
        <w:tc>
          <w:tcPr>
            <w:tcW w:w="2044" w:type="dxa"/>
          </w:tcPr>
          <w:p w14:paraId="0514281F" w14:textId="77777777" w:rsidR="00DA17D2" w:rsidRDefault="00DA17D2" w:rsidP="00DA17D2"/>
        </w:tc>
        <w:tc>
          <w:tcPr>
            <w:tcW w:w="1641" w:type="dxa"/>
          </w:tcPr>
          <w:p w14:paraId="7153EFB8" w14:textId="06F8AEF1" w:rsidR="00DA17D2" w:rsidRDefault="00BD5911" w:rsidP="00DA17D2">
            <w:r>
              <w:t>250.</w:t>
            </w:r>
            <w:r w:rsidR="00DA17D2" w:rsidRPr="00993AF2">
              <w:t>51</w:t>
            </w:r>
          </w:p>
        </w:tc>
        <w:tc>
          <w:tcPr>
            <w:tcW w:w="5665" w:type="dxa"/>
          </w:tcPr>
          <w:p w14:paraId="3C206A78" w14:textId="6E96AB10" w:rsidR="00DA17D2" w:rsidRDefault="00DA17D2" w:rsidP="00DA17D2">
            <w:r w:rsidRPr="00993AF2">
              <w:t>Diabetes mellitus type I [insulin dependent type] [IDDM] [juvenile type], not stated as uncontrolled, with ophthalmic manifestations</w:t>
            </w:r>
          </w:p>
        </w:tc>
      </w:tr>
      <w:tr w:rsidR="00DA17D2" w14:paraId="363F21A2" w14:textId="77777777" w:rsidTr="00FE6479">
        <w:tc>
          <w:tcPr>
            <w:tcW w:w="2044" w:type="dxa"/>
          </w:tcPr>
          <w:p w14:paraId="77465854" w14:textId="77777777" w:rsidR="00DA17D2" w:rsidRDefault="00DA17D2" w:rsidP="00DA17D2"/>
        </w:tc>
        <w:tc>
          <w:tcPr>
            <w:tcW w:w="1641" w:type="dxa"/>
          </w:tcPr>
          <w:p w14:paraId="60B78E57" w14:textId="20103780" w:rsidR="00DA17D2" w:rsidRDefault="00BD5911" w:rsidP="00DA17D2">
            <w:r>
              <w:t>250.</w:t>
            </w:r>
            <w:r w:rsidR="00DA17D2" w:rsidRPr="00993AF2">
              <w:t>52</w:t>
            </w:r>
          </w:p>
        </w:tc>
        <w:tc>
          <w:tcPr>
            <w:tcW w:w="5665" w:type="dxa"/>
          </w:tcPr>
          <w:p w14:paraId="7CDC9B4F" w14:textId="5A4CCA8D" w:rsidR="00DA17D2" w:rsidRDefault="00DA17D2" w:rsidP="00DA17D2">
            <w:r w:rsidRPr="00993AF2">
              <w:t>Diabetes mellitus type II [non-insulin dependent type] [NIDDM type] [adult-onset type] or unspecified type, uncontrolled, with ophthalmic manifestations</w:t>
            </w:r>
          </w:p>
        </w:tc>
      </w:tr>
      <w:tr w:rsidR="00DA17D2" w14:paraId="7BFC920B" w14:textId="77777777" w:rsidTr="00FE6479">
        <w:tc>
          <w:tcPr>
            <w:tcW w:w="2044" w:type="dxa"/>
          </w:tcPr>
          <w:p w14:paraId="374ADDA9" w14:textId="77777777" w:rsidR="00DA17D2" w:rsidRDefault="00DA17D2" w:rsidP="00DA17D2"/>
        </w:tc>
        <w:tc>
          <w:tcPr>
            <w:tcW w:w="1641" w:type="dxa"/>
          </w:tcPr>
          <w:p w14:paraId="4E2678EE" w14:textId="6112C284" w:rsidR="00DA17D2" w:rsidRDefault="00BD5911" w:rsidP="00DA17D2">
            <w:r>
              <w:t>250.</w:t>
            </w:r>
            <w:r w:rsidR="00DA17D2" w:rsidRPr="00993AF2">
              <w:t>53</w:t>
            </w:r>
          </w:p>
        </w:tc>
        <w:tc>
          <w:tcPr>
            <w:tcW w:w="5665" w:type="dxa"/>
          </w:tcPr>
          <w:p w14:paraId="34FA28D0" w14:textId="52437BE2" w:rsidR="00DA17D2" w:rsidRDefault="00DA17D2" w:rsidP="00DA17D2">
            <w:r w:rsidRPr="00993AF2">
              <w:t>Diabetes mellitus type I [insulin dependent type] [IDDM] [juvenile type], uncontrolled, with ophthalmic manifestations</w:t>
            </w:r>
          </w:p>
        </w:tc>
      </w:tr>
      <w:tr w:rsidR="00DA17D2" w14:paraId="55967116" w14:textId="77777777" w:rsidTr="00FE6479">
        <w:tc>
          <w:tcPr>
            <w:tcW w:w="2044" w:type="dxa"/>
          </w:tcPr>
          <w:p w14:paraId="19BC59AB" w14:textId="77777777" w:rsidR="00DA17D2" w:rsidRDefault="00DA17D2" w:rsidP="00DA17D2"/>
        </w:tc>
        <w:tc>
          <w:tcPr>
            <w:tcW w:w="1641" w:type="dxa"/>
          </w:tcPr>
          <w:p w14:paraId="69C8B58F" w14:textId="1D3368AC" w:rsidR="00DA17D2" w:rsidRDefault="00BD5911" w:rsidP="00DA17D2">
            <w:r>
              <w:t>250.</w:t>
            </w:r>
            <w:r w:rsidR="00DA17D2" w:rsidRPr="00993AF2">
              <w:t>6</w:t>
            </w:r>
          </w:p>
        </w:tc>
        <w:tc>
          <w:tcPr>
            <w:tcW w:w="5665" w:type="dxa"/>
          </w:tcPr>
          <w:p w14:paraId="53EA10E1" w14:textId="1B7F364C" w:rsidR="00DA17D2" w:rsidRDefault="00DA17D2" w:rsidP="00DA17D2">
            <w:r w:rsidRPr="00993AF2">
              <w:t>Diabetes with neurological manifestations</w:t>
            </w:r>
          </w:p>
        </w:tc>
      </w:tr>
      <w:tr w:rsidR="00DA17D2" w14:paraId="7A5BFDE7" w14:textId="77777777" w:rsidTr="00FE6479">
        <w:tc>
          <w:tcPr>
            <w:tcW w:w="2044" w:type="dxa"/>
          </w:tcPr>
          <w:p w14:paraId="39EAA9FC" w14:textId="77777777" w:rsidR="00DA17D2" w:rsidRDefault="00DA17D2" w:rsidP="00DA17D2"/>
        </w:tc>
        <w:tc>
          <w:tcPr>
            <w:tcW w:w="1641" w:type="dxa"/>
          </w:tcPr>
          <w:p w14:paraId="7A87F485" w14:textId="268B7472" w:rsidR="00DA17D2" w:rsidRDefault="00BD5911" w:rsidP="00DA17D2">
            <w:r>
              <w:t>250.</w:t>
            </w:r>
            <w:r w:rsidR="00DA17D2" w:rsidRPr="00993AF2">
              <w:t>60</w:t>
            </w:r>
          </w:p>
        </w:tc>
        <w:tc>
          <w:tcPr>
            <w:tcW w:w="5665" w:type="dxa"/>
          </w:tcPr>
          <w:p w14:paraId="4CBC9990" w14:textId="55BCEA58" w:rsidR="00DA17D2" w:rsidRDefault="00DA17D2" w:rsidP="00DA17D2">
            <w:r w:rsidRPr="00993AF2">
              <w:t>Diabetes mellitus type II [non-insulin dependent type] [NIDDM type] [adult-onset type] or unspecified type, not stated as uncontrolled, with neurological manifestations</w:t>
            </w:r>
          </w:p>
        </w:tc>
      </w:tr>
      <w:tr w:rsidR="00DA17D2" w14:paraId="14AC3011" w14:textId="77777777" w:rsidTr="00FE6479">
        <w:tc>
          <w:tcPr>
            <w:tcW w:w="2044" w:type="dxa"/>
          </w:tcPr>
          <w:p w14:paraId="5B1CAEB5" w14:textId="77777777" w:rsidR="00DA17D2" w:rsidRDefault="00DA17D2" w:rsidP="00DA17D2"/>
        </w:tc>
        <w:tc>
          <w:tcPr>
            <w:tcW w:w="1641" w:type="dxa"/>
          </w:tcPr>
          <w:p w14:paraId="766738A8" w14:textId="2A67583A" w:rsidR="00DA17D2" w:rsidRDefault="00BD5911" w:rsidP="00DA17D2">
            <w:r>
              <w:t>250.</w:t>
            </w:r>
            <w:r w:rsidR="00DA17D2" w:rsidRPr="00993AF2">
              <w:t>61</w:t>
            </w:r>
          </w:p>
        </w:tc>
        <w:tc>
          <w:tcPr>
            <w:tcW w:w="5665" w:type="dxa"/>
          </w:tcPr>
          <w:p w14:paraId="70F57C3D" w14:textId="2FB3E564" w:rsidR="00DA17D2" w:rsidRDefault="00DA17D2" w:rsidP="00DA17D2">
            <w:r w:rsidRPr="00993AF2">
              <w:t>Diabetes mellitus type I [insulin dependent type] [IDDM] [juvenile type], not stated as uncontrolled, with neurological manifestations</w:t>
            </w:r>
          </w:p>
        </w:tc>
      </w:tr>
      <w:tr w:rsidR="00DA17D2" w14:paraId="1152E480" w14:textId="77777777" w:rsidTr="00FE6479">
        <w:tc>
          <w:tcPr>
            <w:tcW w:w="2044" w:type="dxa"/>
          </w:tcPr>
          <w:p w14:paraId="2346285A" w14:textId="77777777" w:rsidR="00DA17D2" w:rsidRDefault="00DA17D2" w:rsidP="00DA17D2"/>
        </w:tc>
        <w:tc>
          <w:tcPr>
            <w:tcW w:w="1641" w:type="dxa"/>
          </w:tcPr>
          <w:p w14:paraId="5586D2D8" w14:textId="614DB0D4" w:rsidR="00DA17D2" w:rsidRDefault="00BD5911" w:rsidP="00DA17D2">
            <w:r>
              <w:t>250.</w:t>
            </w:r>
            <w:r w:rsidR="00DA17D2" w:rsidRPr="00993AF2">
              <w:t>62</w:t>
            </w:r>
          </w:p>
        </w:tc>
        <w:tc>
          <w:tcPr>
            <w:tcW w:w="5665" w:type="dxa"/>
          </w:tcPr>
          <w:p w14:paraId="3053939E" w14:textId="34919650" w:rsidR="00DA17D2" w:rsidRDefault="00DA17D2" w:rsidP="00DA17D2">
            <w:r w:rsidRPr="00993AF2">
              <w:t>Diabetes mellitus type II [non-insulin dependent type] [NIDDM type] [adult-onset type] or unspecified type, uncontrolled, with neurological manifestations</w:t>
            </w:r>
          </w:p>
        </w:tc>
      </w:tr>
      <w:tr w:rsidR="00DA17D2" w14:paraId="25A57A22" w14:textId="77777777" w:rsidTr="00FE6479">
        <w:tc>
          <w:tcPr>
            <w:tcW w:w="2044" w:type="dxa"/>
          </w:tcPr>
          <w:p w14:paraId="53905C90" w14:textId="77777777" w:rsidR="00DA17D2" w:rsidRDefault="00DA17D2" w:rsidP="00DA17D2"/>
        </w:tc>
        <w:tc>
          <w:tcPr>
            <w:tcW w:w="1641" w:type="dxa"/>
          </w:tcPr>
          <w:p w14:paraId="643BCF6F" w14:textId="2AD49896" w:rsidR="00DA17D2" w:rsidRDefault="00BD5911" w:rsidP="00DA17D2">
            <w:r>
              <w:t>250.</w:t>
            </w:r>
            <w:r w:rsidR="00DA17D2" w:rsidRPr="00993AF2">
              <w:t>63</w:t>
            </w:r>
          </w:p>
        </w:tc>
        <w:tc>
          <w:tcPr>
            <w:tcW w:w="5665" w:type="dxa"/>
          </w:tcPr>
          <w:p w14:paraId="6591CE55" w14:textId="4D008ADE" w:rsidR="00DA17D2" w:rsidRDefault="00DA17D2" w:rsidP="00DA17D2">
            <w:r w:rsidRPr="00993AF2">
              <w:t>Diabetes mellitus type I [insulin dependent type] [IDDM] [juvenile type], uncontrolled, with neurological manifestations</w:t>
            </w:r>
          </w:p>
        </w:tc>
      </w:tr>
      <w:tr w:rsidR="00DA17D2" w14:paraId="4D04C9BC" w14:textId="77777777" w:rsidTr="00FE6479">
        <w:tc>
          <w:tcPr>
            <w:tcW w:w="2044" w:type="dxa"/>
          </w:tcPr>
          <w:p w14:paraId="4096AFF8" w14:textId="77777777" w:rsidR="00DA17D2" w:rsidRDefault="00DA17D2" w:rsidP="00DA17D2"/>
        </w:tc>
        <w:tc>
          <w:tcPr>
            <w:tcW w:w="1641" w:type="dxa"/>
          </w:tcPr>
          <w:p w14:paraId="6FE98399" w14:textId="2F658EC3" w:rsidR="00DA17D2" w:rsidRDefault="00BD5911" w:rsidP="00DA17D2">
            <w:r>
              <w:t>250.</w:t>
            </w:r>
            <w:r w:rsidR="00DA17D2" w:rsidRPr="00993AF2">
              <w:t>7</w:t>
            </w:r>
          </w:p>
        </w:tc>
        <w:tc>
          <w:tcPr>
            <w:tcW w:w="5665" w:type="dxa"/>
          </w:tcPr>
          <w:p w14:paraId="6C6A81DC" w14:textId="267FF79E" w:rsidR="00DA17D2" w:rsidRDefault="00DA17D2" w:rsidP="00DA17D2">
            <w:r w:rsidRPr="00993AF2">
              <w:t>Diabetes with peripheral circulatory disorders</w:t>
            </w:r>
          </w:p>
        </w:tc>
      </w:tr>
      <w:tr w:rsidR="00DA17D2" w14:paraId="42E09CE0" w14:textId="77777777" w:rsidTr="00FE6479">
        <w:tc>
          <w:tcPr>
            <w:tcW w:w="2044" w:type="dxa"/>
          </w:tcPr>
          <w:p w14:paraId="3AD29DF0" w14:textId="77777777" w:rsidR="00DA17D2" w:rsidRDefault="00DA17D2" w:rsidP="00DA17D2"/>
        </w:tc>
        <w:tc>
          <w:tcPr>
            <w:tcW w:w="1641" w:type="dxa"/>
          </w:tcPr>
          <w:p w14:paraId="3D01E138" w14:textId="5B0FA87C" w:rsidR="00DA17D2" w:rsidRDefault="00BD5911" w:rsidP="00DA17D2">
            <w:r>
              <w:t>250.</w:t>
            </w:r>
            <w:r w:rsidR="00DA17D2" w:rsidRPr="00993AF2">
              <w:t>70</w:t>
            </w:r>
          </w:p>
        </w:tc>
        <w:tc>
          <w:tcPr>
            <w:tcW w:w="5665" w:type="dxa"/>
          </w:tcPr>
          <w:p w14:paraId="0C2A03CE" w14:textId="5B5F27B3" w:rsidR="00DA17D2" w:rsidRDefault="00DA17D2" w:rsidP="00DA17D2">
            <w:r w:rsidRPr="00993AF2">
              <w:t>Diabetes mellitus type II [non-insulin dependent type] [NIDDM type] [adult-onset type] or unspecified type, not stated as uncontrolled, with peripheral circulatory disorders</w:t>
            </w:r>
          </w:p>
        </w:tc>
      </w:tr>
      <w:tr w:rsidR="00DA17D2" w14:paraId="76739FBB" w14:textId="77777777" w:rsidTr="00FE6479">
        <w:tc>
          <w:tcPr>
            <w:tcW w:w="2044" w:type="dxa"/>
          </w:tcPr>
          <w:p w14:paraId="239211C2" w14:textId="77777777" w:rsidR="00DA17D2" w:rsidRDefault="00DA17D2" w:rsidP="00DA17D2"/>
        </w:tc>
        <w:tc>
          <w:tcPr>
            <w:tcW w:w="1641" w:type="dxa"/>
          </w:tcPr>
          <w:p w14:paraId="35C01199" w14:textId="082F1DE5" w:rsidR="00DA17D2" w:rsidRDefault="00BD5911" w:rsidP="00DA17D2">
            <w:r>
              <w:t>250.</w:t>
            </w:r>
            <w:r w:rsidR="00DA17D2" w:rsidRPr="00993AF2">
              <w:t>71</w:t>
            </w:r>
          </w:p>
        </w:tc>
        <w:tc>
          <w:tcPr>
            <w:tcW w:w="5665" w:type="dxa"/>
          </w:tcPr>
          <w:p w14:paraId="246FF76C" w14:textId="74E4D732" w:rsidR="00DA17D2" w:rsidRDefault="00DA17D2" w:rsidP="00DA17D2">
            <w:r w:rsidRPr="00993AF2">
              <w:t>Diabetes mellitus type I [insulin dependent type] [IDDM] [juvenile type], not stated as uncontrolled, with peripheral circulatory disorders</w:t>
            </w:r>
          </w:p>
        </w:tc>
      </w:tr>
      <w:tr w:rsidR="00DA17D2" w14:paraId="7324C73D" w14:textId="77777777" w:rsidTr="00FE6479">
        <w:tc>
          <w:tcPr>
            <w:tcW w:w="2044" w:type="dxa"/>
          </w:tcPr>
          <w:p w14:paraId="1C296B24" w14:textId="77777777" w:rsidR="00DA17D2" w:rsidRDefault="00DA17D2" w:rsidP="00DA17D2"/>
        </w:tc>
        <w:tc>
          <w:tcPr>
            <w:tcW w:w="1641" w:type="dxa"/>
          </w:tcPr>
          <w:p w14:paraId="7BFFFD2C" w14:textId="512ADFE7" w:rsidR="00DA17D2" w:rsidRDefault="00BD5911" w:rsidP="00DA17D2">
            <w:r>
              <w:t>250.</w:t>
            </w:r>
            <w:r w:rsidR="00DA17D2" w:rsidRPr="00993AF2">
              <w:t>72</w:t>
            </w:r>
          </w:p>
        </w:tc>
        <w:tc>
          <w:tcPr>
            <w:tcW w:w="5665" w:type="dxa"/>
          </w:tcPr>
          <w:p w14:paraId="26A06A8F" w14:textId="1B922BF9" w:rsidR="00DA17D2" w:rsidRDefault="00DA17D2" w:rsidP="00DA17D2">
            <w:r w:rsidRPr="00993AF2">
              <w:t>Diabetes mellitus type II [non-insulin dependent type] [NIDDM type] [adult-onset type] or unspecified type, uncontrolled, with peripheral circulatory disorders</w:t>
            </w:r>
          </w:p>
        </w:tc>
      </w:tr>
      <w:tr w:rsidR="00DA17D2" w14:paraId="6D251997" w14:textId="77777777" w:rsidTr="00FE6479">
        <w:tc>
          <w:tcPr>
            <w:tcW w:w="2044" w:type="dxa"/>
          </w:tcPr>
          <w:p w14:paraId="1B70B812" w14:textId="77777777" w:rsidR="00DA17D2" w:rsidRDefault="00DA17D2" w:rsidP="00DA17D2"/>
        </w:tc>
        <w:tc>
          <w:tcPr>
            <w:tcW w:w="1641" w:type="dxa"/>
          </w:tcPr>
          <w:p w14:paraId="4E523A31" w14:textId="4A933848" w:rsidR="00DA17D2" w:rsidRDefault="00BD5911" w:rsidP="00DA17D2">
            <w:r>
              <w:t>250.</w:t>
            </w:r>
            <w:r w:rsidR="00DA17D2" w:rsidRPr="00993AF2">
              <w:t>73</w:t>
            </w:r>
          </w:p>
        </w:tc>
        <w:tc>
          <w:tcPr>
            <w:tcW w:w="5665" w:type="dxa"/>
          </w:tcPr>
          <w:p w14:paraId="438F57B8" w14:textId="0EE00A86" w:rsidR="00DA17D2" w:rsidRDefault="00DA17D2" w:rsidP="00DA17D2">
            <w:r w:rsidRPr="00993AF2">
              <w:t>Diabetes mellitus type I [insulin dependent type] [IDDM] [juvenile type], uncontrolled, with peripheral circulatory disorders</w:t>
            </w:r>
          </w:p>
        </w:tc>
      </w:tr>
      <w:tr w:rsidR="00DA17D2" w14:paraId="75E74307" w14:textId="77777777" w:rsidTr="00FE6479">
        <w:tc>
          <w:tcPr>
            <w:tcW w:w="2044" w:type="dxa"/>
          </w:tcPr>
          <w:p w14:paraId="757678A6" w14:textId="77777777" w:rsidR="00DA17D2" w:rsidRDefault="00DA17D2" w:rsidP="00DA17D2"/>
        </w:tc>
        <w:tc>
          <w:tcPr>
            <w:tcW w:w="1641" w:type="dxa"/>
          </w:tcPr>
          <w:p w14:paraId="5CFF5CDB" w14:textId="7DF81421" w:rsidR="00DA17D2" w:rsidRDefault="00BD5911" w:rsidP="00DA17D2">
            <w:r>
              <w:t>250.</w:t>
            </w:r>
            <w:r w:rsidR="00DA17D2" w:rsidRPr="00993AF2">
              <w:t>8</w:t>
            </w:r>
          </w:p>
        </w:tc>
        <w:tc>
          <w:tcPr>
            <w:tcW w:w="5665" w:type="dxa"/>
          </w:tcPr>
          <w:p w14:paraId="4B9A34C5" w14:textId="5F48AE73" w:rsidR="00DA17D2" w:rsidRDefault="00DA17D2" w:rsidP="00DA17D2">
            <w:r w:rsidRPr="00993AF2">
              <w:t>Diabetes with other specified manifestations</w:t>
            </w:r>
          </w:p>
        </w:tc>
      </w:tr>
      <w:tr w:rsidR="00DA17D2" w14:paraId="02D17DF9" w14:textId="77777777" w:rsidTr="00FE6479">
        <w:tc>
          <w:tcPr>
            <w:tcW w:w="2044" w:type="dxa"/>
          </w:tcPr>
          <w:p w14:paraId="22794754" w14:textId="77777777" w:rsidR="00DA17D2" w:rsidRDefault="00DA17D2" w:rsidP="00DA17D2"/>
        </w:tc>
        <w:tc>
          <w:tcPr>
            <w:tcW w:w="1641" w:type="dxa"/>
          </w:tcPr>
          <w:p w14:paraId="21B222EE" w14:textId="13BD96D0" w:rsidR="00DA17D2" w:rsidRPr="00993AF2" w:rsidRDefault="00BD5911" w:rsidP="00DA17D2">
            <w:r>
              <w:t>250.</w:t>
            </w:r>
            <w:r w:rsidR="00DA17D2" w:rsidRPr="00E54401">
              <w:t>80</w:t>
            </w:r>
          </w:p>
        </w:tc>
        <w:tc>
          <w:tcPr>
            <w:tcW w:w="5665" w:type="dxa"/>
          </w:tcPr>
          <w:p w14:paraId="49F2CDE4" w14:textId="72AB07DC" w:rsidR="00DA17D2" w:rsidRPr="00993AF2" w:rsidRDefault="00DA17D2" w:rsidP="00DA17D2">
            <w:r w:rsidRPr="00E54401">
              <w:t>Diabetes mellitus type II [non-insulin dependent type] [NIDDM type] [adult-onset type] or unspecified type, not stated as uncontrolled, with other specified manifestations</w:t>
            </w:r>
          </w:p>
        </w:tc>
      </w:tr>
      <w:tr w:rsidR="00DA17D2" w14:paraId="12883B69" w14:textId="77777777" w:rsidTr="00FE6479">
        <w:tc>
          <w:tcPr>
            <w:tcW w:w="2044" w:type="dxa"/>
          </w:tcPr>
          <w:p w14:paraId="67C18A13" w14:textId="77777777" w:rsidR="00DA17D2" w:rsidRDefault="00DA17D2" w:rsidP="00DA17D2"/>
        </w:tc>
        <w:tc>
          <w:tcPr>
            <w:tcW w:w="1641" w:type="dxa"/>
          </w:tcPr>
          <w:p w14:paraId="06DAE860" w14:textId="5DCE0485" w:rsidR="00DA17D2" w:rsidRPr="00993AF2" w:rsidRDefault="00BD5911" w:rsidP="00DA17D2">
            <w:r>
              <w:t>250.</w:t>
            </w:r>
            <w:r w:rsidR="00DA17D2" w:rsidRPr="00E54401">
              <w:t>81</w:t>
            </w:r>
          </w:p>
        </w:tc>
        <w:tc>
          <w:tcPr>
            <w:tcW w:w="5665" w:type="dxa"/>
          </w:tcPr>
          <w:p w14:paraId="17116CD1" w14:textId="4F425FD3" w:rsidR="00DA17D2" w:rsidRPr="00993AF2" w:rsidRDefault="00DA17D2" w:rsidP="00DA17D2">
            <w:r w:rsidRPr="00E54401">
              <w:t>Diabetes mellitus type I [insulin dependent type] [IDDM] [juvenile type], not stated as uncontrolled, with other specified manifestations</w:t>
            </w:r>
          </w:p>
        </w:tc>
      </w:tr>
      <w:tr w:rsidR="00DA17D2" w14:paraId="28E64A02" w14:textId="77777777" w:rsidTr="00FE6479">
        <w:tc>
          <w:tcPr>
            <w:tcW w:w="2044" w:type="dxa"/>
          </w:tcPr>
          <w:p w14:paraId="09FED746" w14:textId="77777777" w:rsidR="00DA17D2" w:rsidRDefault="00DA17D2" w:rsidP="00DA17D2"/>
        </w:tc>
        <w:tc>
          <w:tcPr>
            <w:tcW w:w="1641" w:type="dxa"/>
          </w:tcPr>
          <w:p w14:paraId="10953CD9" w14:textId="121DFCA7" w:rsidR="00DA17D2" w:rsidRPr="00993AF2" w:rsidRDefault="00BD5911" w:rsidP="00DA17D2">
            <w:r>
              <w:t>250.</w:t>
            </w:r>
            <w:r w:rsidR="00DA17D2" w:rsidRPr="00E54401">
              <w:t>82</w:t>
            </w:r>
          </w:p>
        </w:tc>
        <w:tc>
          <w:tcPr>
            <w:tcW w:w="5665" w:type="dxa"/>
          </w:tcPr>
          <w:p w14:paraId="484C0EF3" w14:textId="31DAF0FD" w:rsidR="00DA17D2" w:rsidRPr="00993AF2" w:rsidRDefault="00DA17D2" w:rsidP="00DA17D2">
            <w:r w:rsidRPr="00E54401">
              <w:t>Diabetes mellitus type II [non-insulin dependent type] [NIDDM type] [adult-onset type] or unspecified type, uncontrolled, with other specified manifestations</w:t>
            </w:r>
          </w:p>
        </w:tc>
      </w:tr>
      <w:tr w:rsidR="00DA17D2" w14:paraId="20ED11C6" w14:textId="77777777" w:rsidTr="00FE6479">
        <w:tc>
          <w:tcPr>
            <w:tcW w:w="2044" w:type="dxa"/>
          </w:tcPr>
          <w:p w14:paraId="445112DB" w14:textId="77777777" w:rsidR="00DA17D2" w:rsidRDefault="00DA17D2" w:rsidP="00DA17D2"/>
        </w:tc>
        <w:tc>
          <w:tcPr>
            <w:tcW w:w="1641" w:type="dxa"/>
          </w:tcPr>
          <w:p w14:paraId="754D39E5" w14:textId="70B219DB" w:rsidR="00DA17D2" w:rsidRPr="00993AF2" w:rsidRDefault="00BD5911" w:rsidP="00DA17D2">
            <w:r>
              <w:t>250.</w:t>
            </w:r>
            <w:r w:rsidR="00DA17D2" w:rsidRPr="00E54401">
              <w:t>83</w:t>
            </w:r>
          </w:p>
        </w:tc>
        <w:tc>
          <w:tcPr>
            <w:tcW w:w="5665" w:type="dxa"/>
          </w:tcPr>
          <w:p w14:paraId="2EB2EAF9" w14:textId="5AAEE06F" w:rsidR="00DA17D2" w:rsidRPr="00993AF2" w:rsidRDefault="00DA17D2" w:rsidP="00DA17D2">
            <w:r w:rsidRPr="00E54401">
              <w:t>Diabetes mellitus type I [insulin dependent type] [IDDM] [juvenile type], uncontrolled, with other specified manifestations</w:t>
            </w:r>
          </w:p>
        </w:tc>
      </w:tr>
      <w:tr w:rsidR="00DA17D2" w14:paraId="446324DD" w14:textId="77777777" w:rsidTr="00FE6479">
        <w:tc>
          <w:tcPr>
            <w:tcW w:w="2044" w:type="dxa"/>
          </w:tcPr>
          <w:p w14:paraId="13DE3C20" w14:textId="77777777" w:rsidR="00DA17D2" w:rsidRDefault="00DA17D2" w:rsidP="00DA17D2"/>
        </w:tc>
        <w:tc>
          <w:tcPr>
            <w:tcW w:w="1641" w:type="dxa"/>
          </w:tcPr>
          <w:p w14:paraId="4FB5427C" w14:textId="62B8CB48" w:rsidR="00DA17D2" w:rsidRPr="00993AF2" w:rsidRDefault="00BD5911" w:rsidP="00DA17D2">
            <w:r>
              <w:t>250.</w:t>
            </w:r>
            <w:r w:rsidR="00DA17D2" w:rsidRPr="00E54401">
              <w:t>9</w:t>
            </w:r>
          </w:p>
        </w:tc>
        <w:tc>
          <w:tcPr>
            <w:tcW w:w="5665" w:type="dxa"/>
          </w:tcPr>
          <w:p w14:paraId="77C464FD" w14:textId="45409906" w:rsidR="00DA17D2" w:rsidRPr="00993AF2" w:rsidRDefault="00DA17D2" w:rsidP="00DA17D2">
            <w:r w:rsidRPr="00E54401">
              <w:t>Diabetes with unspecified complication</w:t>
            </w:r>
          </w:p>
        </w:tc>
      </w:tr>
      <w:tr w:rsidR="00DA17D2" w14:paraId="70461601" w14:textId="77777777" w:rsidTr="00FE6479">
        <w:tc>
          <w:tcPr>
            <w:tcW w:w="2044" w:type="dxa"/>
          </w:tcPr>
          <w:p w14:paraId="3A54CC6E" w14:textId="77777777" w:rsidR="00DA17D2" w:rsidRDefault="00DA17D2" w:rsidP="00DA17D2"/>
        </w:tc>
        <w:tc>
          <w:tcPr>
            <w:tcW w:w="1641" w:type="dxa"/>
          </w:tcPr>
          <w:p w14:paraId="62335D1E" w14:textId="5C8F8FAF" w:rsidR="00DA17D2" w:rsidRPr="00993AF2" w:rsidRDefault="00BD5911" w:rsidP="00DA17D2">
            <w:r>
              <w:t>250.</w:t>
            </w:r>
            <w:r w:rsidR="00DA17D2" w:rsidRPr="00E54401">
              <w:t>90</w:t>
            </w:r>
          </w:p>
        </w:tc>
        <w:tc>
          <w:tcPr>
            <w:tcW w:w="5665" w:type="dxa"/>
          </w:tcPr>
          <w:p w14:paraId="67883AD6" w14:textId="2FEEF85D" w:rsidR="00DA17D2" w:rsidRPr="00993AF2" w:rsidRDefault="00DA17D2" w:rsidP="00DA17D2">
            <w:r w:rsidRPr="00E54401">
              <w:t>Diabetes mellitus type II [non-insulin dependent type] [NIDDM type] [adult-onset type] or unspecified type, not stated as uncontrolled, with unspecified complication</w:t>
            </w:r>
          </w:p>
        </w:tc>
      </w:tr>
      <w:tr w:rsidR="00DA17D2" w14:paraId="66652A8F" w14:textId="77777777" w:rsidTr="00FE6479">
        <w:tc>
          <w:tcPr>
            <w:tcW w:w="2044" w:type="dxa"/>
          </w:tcPr>
          <w:p w14:paraId="58718AA2" w14:textId="77777777" w:rsidR="00DA17D2" w:rsidRDefault="00DA17D2" w:rsidP="00DA17D2"/>
        </w:tc>
        <w:tc>
          <w:tcPr>
            <w:tcW w:w="1641" w:type="dxa"/>
          </w:tcPr>
          <w:p w14:paraId="16E05773" w14:textId="22677FC8" w:rsidR="00DA17D2" w:rsidRPr="00993AF2" w:rsidRDefault="00BD5911" w:rsidP="00DA17D2">
            <w:r>
              <w:t>250.</w:t>
            </w:r>
            <w:r w:rsidR="00DA17D2" w:rsidRPr="00E54401">
              <w:t>91</w:t>
            </w:r>
          </w:p>
        </w:tc>
        <w:tc>
          <w:tcPr>
            <w:tcW w:w="5665" w:type="dxa"/>
          </w:tcPr>
          <w:p w14:paraId="37878E26" w14:textId="0609C1D1" w:rsidR="00DA17D2" w:rsidRPr="00993AF2" w:rsidRDefault="00DA17D2" w:rsidP="00DA17D2">
            <w:r w:rsidRPr="00E54401">
              <w:t>Diabetes mellitus type I [insulin dependent type] [IDDM] [juvenile type], not stated as uncontrolled, with unspecified complication</w:t>
            </w:r>
          </w:p>
        </w:tc>
      </w:tr>
      <w:tr w:rsidR="00DA17D2" w14:paraId="1CB94CBD" w14:textId="77777777" w:rsidTr="00FE6479">
        <w:tc>
          <w:tcPr>
            <w:tcW w:w="2044" w:type="dxa"/>
          </w:tcPr>
          <w:p w14:paraId="7D524663" w14:textId="77777777" w:rsidR="00DA17D2" w:rsidRDefault="00DA17D2" w:rsidP="00DA17D2"/>
        </w:tc>
        <w:tc>
          <w:tcPr>
            <w:tcW w:w="1641" w:type="dxa"/>
          </w:tcPr>
          <w:p w14:paraId="5863407F" w14:textId="7E81819A" w:rsidR="00DA17D2" w:rsidRPr="00993AF2" w:rsidRDefault="00BD5911" w:rsidP="00DA17D2">
            <w:r>
              <w:t>250.</w:t>
            </w:r>
            <w:r w:rsidR="00DA17D2" w:rsidRPr="00E54401">
              <w:t>92</w:t>
            </w:r>
          </w:p>
        </w:tc>
        <w:tc>
          <w:tcPr>
            <w:tcW w:w="5665" w:type="dxa"/>
          </w:tcPr>
          <w:p w14:paraId="72AE1DC7" w14:textId="74118EAC" w:rsidR="00DA17D2" w:rsidRPr="00993AF2" w:rsidRDefault="00DA17D2" w:rsidP="00DA17D2">
            <w:r w:rsidRPr="00E54401">
              <w:t>Diabetes mellitus type II [non-insulin dependent type] [NIDDM type] [adult-onset type] or unspecified type, uncontrolled, with unspecified complication</w:t>
            </w:r>
          </w:p>
        </w:tc>
      </w:tr>
      <w:tr w:rsidR="00DA17D2" w14:paraId="31FA4E48" w14:textId="77777777" w:rsidTr="00FE6479">
        <w:tc>
          <w:tcPr>
            <w:tcW w:w="2044" w:type="dxa"/>
          </w:tcPr>
          <w:p w14:paraId="2BAAFF19" w14:textId="77777777" w:rsidR="00DA17D2" w:rsidRDefault="00DA17D2" w:rsidP="00DA17D2"/>
        </w:tc>
        <w:tc>
          <w:tcPr>
            <w:tcW w:w="1641" w:type="dxa"/>
          </w:tcPr>
          <w:p w14:paraId="5A091FBF" w14:textId="02530212" w:rsidR="00DA17D2" w:rsidRPr="00993AF2" w:rsidRDefault="00BD5911" w:rsidP="00DA17D2">
            <w:r>
              <w:t>250.</w:t>
            </w:r>
            <w:r w:rsidR="00DA17D2" w:rsidRPr="00E54401">
              <w:t>93</w:t>
            </w:r>
          </w:p>
        </w:tc>
        <w:tc>
          <w:tcPr>
            <w:tcW w:w="5665" w:type="dxa"/>
          </w:tcPr>
          <w:p w14:paraId="2B13CF09" w14:textId="41627327" w:rsidR="00DA17D2" w:rsidRPr="00993AF2" w:rsidRDefault="00DA17D2" w:rsidP="00DA17D2">
            <w:r w:rsidRPr="00E54401">
              <w:t>Diabetes mellitus type I [insulin dependent type] [IDDM] [juvenile type], uncontrolled, with unspecified complication</w:t>
            </w:r>
          </w:p>
        </w:tc>
      </w:tr>
      <w:tr w:rsidR="00DA17D2" w14:paraId="05846429" w14:textId="77777777" w:rsidTr="00FE6479">
        <w:tc>
          <w:tcPr>
            <w:tcW w:w="2044" w:type="dxa"/>
          </w:tcPr>
          <w:p w14:paraId="628B6837" w14:textId="77777777" w:rsidR="00DA17D2" w:rsidRDefault="00DA17D2" w:rsidP="00DA17D2"/>
        </w:tc>
        <w:tc>
          <w:tcPr>
            <w:tcW w:w="1641" w:type="dxa"/>
          </w:tcPr>
          <w:p w14:paraId="1929F0AE" w14:textId="19CFC599" w:rsidR="00DA17D2" w:rsidRPr="00993AF2" w:rsidRDefault="00DA17D2" w:rsidP="00DA17D2">
            <w:r w:rsidRPr="00E54401">
              <w:t>253</w:t>
            </w:r>
            <w:r w:rsidR="00EE23A8">
              <w:t>.</w:t>
            </w:r>
            <w:r w:rsidRPr="00E54401">
              <w:t>5</w:t>
            </w:r>
          </w:p>
        </w:tc>
        <w:tc>
          <w:tcPr>
            <w:tcW w:w="5665" w:type="dxa"/>
          </w:tcPr>
          <w:p w14:paraId="79030FDC" w14:textId="0979F346" w:rsidR="00DA17D2" w:rsidRPr="00993AF2" w:rsidRDefault="00DA17D2" w:rsidP="00DA17D2">
            <w:r w:rsidRPr="00E54401">
              <w:t>Diabetes insipidus</w:t>
            </w:r>
          </w:p>
        </w:tc>
      </w:tr>
      <w:tr w:rsidR="00DA17D2" w14:paraId="0F9FD5B2" w14:textId="77777777" w:rsidTr="00FE6479">
        <w:tc>
          <w:tcPr>
            <w:tcW w:w="2044" w:type="dxa"/>
          </w:tcPr>
          <w:p w14:paraId="7AB406FC" w14:textId="77777777" w:rsidR="00DA17D2" w:rsidRDefault="00DA17D2" w:rsidP="00DA17D2"/>
        </w:tc>
        <w:tc>
          <w:tcPr>
            <w:tcW w:w="1641" w:type="dxa"/>
          </w:tcPr>
          <w:p w14:paraId="677CE1F0" w14:textId="37156BC7" w:rsidR="00DA17D2" w:rsidRPr="00993AF2" w:rsidRDefault="00DA17D2" w:rsidP="00DA17D2">
            <w:r w:rsidRPr="00E54401">
              <w:t>357</w:t>
            </w:r>
            <w:r w:rsidR="008D418E">
              <w:t>.</w:t>
            </w:r>
            <w:r w:rsidRPr="00E54401">
              <w:t>2</w:t>
            </w:r>
          </w:p>
        </w:tc>
        <w:tc>
          <w:tcPr>
            <w:tcW w:w="5665" w:type="dxa"/>
          </w:tcPr>
          <w:p w14:paraId="3CF49FB6" w14:textId="293658B7" w:rsidR="00DA17D2" w:rsidRPr="00993AF2" w:rsidRDefault="00DA17D2" w:rsidP="00DA17D2">
            <w:r w:rsidRPr="00E54401">
              <w:t>Polyneuropathy in diabetes</w:t>
            </w:r>
          </w:p>
        </w:tc>
      </w:tr>
      <w:tr w:rsidR="00DA17D2" w14:paraId="458113A1" w14:textId="77777777" w:rsidTr="00FE6479">
        <w:tc>
          <w:tcPr>
            <w:tcW w:w="2044" w:type="dxa"/>
          </w:tcPr>
          <w:p w14:paraId="72185A65" w14:textId="77777777" w:rsidR="00DA17D2" w:rsidRDefault="00DA17D2" w:rsidP="00DA17D2"/>
        </w:tc>
        <w:tc>
          <w:tcPr>
            <w:tcW w:w="1641" w:type="dxa"/>
          </w:tcPr>
          <w:p w14:paraId="2B50D7AB" w14:textId="4BD47BD9" w:rsidR="00DA17D2" w:rsidRPr="00993AF2" w:rsidRDefault="00DA17D2" w:rsidP="00DA17D2">
            <w:r w:rsidRPr="00E54401">
              <w:t>588</w:t>
            </w:r>
            <w:r w:rsidR="008D418E">
              <w:t>.</w:t>
            </w:r>
            <w:r w:rsidRPr="00E54401">
              <w:t>1</w:t>
            </w:r>
          </w:p>
        </w:tc>
        <w:tc>
          <w:tcPr>
            <w:tcW w:w="5665" w:type="dxa"/>
          </w:tcPr>
          <w:p w14:paraId="576E8214" w14:textId="128006F8" w:rsidR="00DA17D2" w:rsidRPr="00993AF2" w:rsidRDefault="00DA17D2" w:rsidP="00DA17D2">
            <w:r w:rsidRPr="00E54401">
              <w:t>Nephrogenic diabetes insipidus</w:t>
            </w:r>
          </w:p>
        </w:tc>
      </w:tr>
      <w:tr w:rsidR="00DA17D2" w14:paraId="53ABDE07" w14:textId="77777777" w:rsidTr="00FE6479">
        <w:tc>
          <w:tcPr>
            <w:tcW w:w="2044" w:type="dxa"/>
          </w:tcPr>
          <w:p w14:paraId="74AAA865" w14:textId="77777777" w:rsidR="00DA17D2" w:rsidRDefault="00DA17D2" w:rsidP="00DA17D2"/>
        </w:tc>
        <w:tc>
          <w:tcPr>
            <w:tcW w:w="1641" w:type="dxa"/>
          </w:tcPr>
          <w:p w14:paraId="520B2D37" w14:textId="31A00368" w:rsidR="00DA17D2" w:rsidRPr="00993AF2" w:rsidRDefault="00DA17D2" w:rsidP="00DA17D2">
            <w:r w:rsidRPr="00E54401">
              <w:t>648</w:t>
            </w:r>
            <w:r w:rsidR="008D418E">
              <w:t>.</w:t>
            </w:r>
            <w:r w:rsidRPr="00E54401">
              <w:t>0</w:t>
            </w:r>
          </w:p>
        </w:tc>
        <w:tc>
          <w:tcPr>
            <w:tcW w:w="5665" w:type="dxa"/>
          </w:tcPr>
          <w:p w14:paraId="11D28102" w14:textId="68CFA866" w:rsidR="00DA17D2" w:rsidRPr="00993AF2" w:rsidRDefault="00DA17D2" w:rsidP="00DA17D2">
            <w:r w:rsidRPr="00E54401">
              <w:t>Diabetes mellitus complicating pregnancy, childbirth, or the puerperium</w:t>
            </w:r>
          </w:p>
        </w:tc>
      </w:tr>
      <w:tr w:rsidR="00DA17D2" w14:paraId="67FBACB2" w14:textId="77777777" w:rsidTr="00FE6479">
        <w:tc>
          <w:tcPr>
            <w:tcW w:w="2044" w:type="dxa"/>
          </w:tcPr>
          <w:p w14:paraId="7F0D1335" w14:textId="77777777" w:rsidR="00DA17D2" w:rsidRDefault="00DA17D2" w:rsidP="00DA17D2"/>
        </w:tc>
        <w:tc>
          <w:tcPr>
            <w:tcW w:w="1641" w:type="dxa"/>
          </w:tcPr>
          <w:p w14:paraId="33A6CE1E" w14:textId="62AF82DF" w:rsidR="00DA17D2" w:rsidRPr="00993AF2" w:rsidRDefault="00DA17D2" w:rsidP="00DA17D2">
            <w:r w:rsidRPr="00E54401">
              <w:t>648</w:t>
            </w:r>
            <w:r w:rsidR="008D418E">
              <w:t>.</w:t>
            </w:r>
            <w:r w:rsidRPr="00E54401">
              <w:t>00</w:t>
            </w:r>
          </w:p>
        </w:tc>
        <w:tc>
          <w:tcPr>
            <w:tcW w:w="5665" w:type="dxa"/>
          </w:tcPr>
          <w:p w14:paraId="213E241A" w14:textId="14FC140E" w:rsidR="00DA17D2" w:rsidRPr="00993AF2" w:rsidRDefault="00DA17D2" w:rsidP="00DA17D2">
            <w:r w:rsidRPr="00E54401">
              <w:t>Diabetes mellitus of mother, complicating pregnancy, childbirth, or the puerperium, unspecified as to episode of care</w:t>
            </w:r>
          </w:p>
        </w:tc>
      </w:tr>
      <w:tr w:rsidR="00DA17D2" w14:paraId="6CC329FE" w14:textId="77777777" w:rsidTr="00FE6479">
        <w:tc>
          <w:tcPr>
            <w:tcW w:w="2044" w:type="dxa"/>
          </w:tcPr>
          <w:p w14:paraId="66FCE943" w14:textId="77777777" w:rsidR="00DA17D2" w:rsidRDefault="00DA17D2" w:rsidP="00DA17D2"/>
        </w:tc>
        <w:tc>
          <w:tcPr>
            <w:tcW w:w="1641" w:type="dxa"/>
          </w:tcPr>
          <w:p w14:paraId="0F8D92C6" w14:textId="4556D27C" w:rsidR="00DA17D2" w:rsidRPr="00993AF2" w:rsidRDefault="00EC10C1" w:rsidP="00DA17D2">
            <w:r>
              <w:t>648.</w:t>
            </w:r>
            <w:r w:rsidR="00DA17D2" w:rsidRPr="00E54401">
              <w:t>01</w:t>
            </w:r>
          </w:p>
        </w:tc>
        <w:tc>
          <w:tcPr>
            <w:tcW w:w="5665" w:type="dxa"/>
          </w:tcPr>
          <w:p w14:paraId="45446AD4" w14:textId="229CBFF0" w:rsidR="00DA17D2" w:rsidRPr="00993AF2" w:rsidRDefault="00DA17D2" w:rsidP="00DA17D2">
            <w:r w:rsidRPr="00E54401">
              <w:t>Diabetes mellitus of mother, with delivery</w:t>
            </w:r>
          </w:p>
        </w:tc>
      </w:tr>
      <w:tr w:rsidR="00DA17D2" w14:paraId="430DDCFD" w14:textId="77777777" w:rsidTr="00FE6479">
        <w:tc>
          <w:tcPr>
            <w:tcW w:w="2044" w:type="dxa"/>
          </w:tcPr>
          <w:p w14:paraId="2760E183" w14:textId="77777777" w:rsidR="00DA17D2" w:rsidRDefault="00DA17D2" w:rsidP="00DA17D2"/>
        </w:tc>
        <w:tc>
          <w:tcPr>
            <w:tcW w:w="1641" w:type="dxa"/>
          </w:tcPr>
          <w:p w14:paraId="4AB81656" w14:textId="5708FACF" w:rsidR="00DA17D2" w:rsidRPr="00993AF2" w:rsidRDefault="00EC10C1" w:rsidP="00DA17D2">
            <w:r>
              <w:t>648.</w:t>
            </w:r>
            <w:r w:rsidR="00DA17D2" w:rsidRPr="00E54401">
              <w:t>02</w:t>
            </w:r>
          </w:p>
        </w:tc>
        <w:tc>
          <w:tcPr>
            <w:tcW w:w="5665" w:type="dxa"/>
          </w:tcPr>
          <w:p w14:paraId="133DC07B" w14:textId="1C9C4F11" w:rsidR="00DA17D2" w:rsidRPr="00993AF2" w:rsidRDefault="00DA17D2" w:rsidP="00DA17D2">
            <w:r w:rsidRPr="00E54401">
              <w:t>Diabetes mellitus of mother, with delivery, with mention of postpartum complication</w:t>
            </w:r>
          </w:p>
        </w:tc>
      </w:tr>
      <w:tr w:rsidR="00DA17D2" w14:paraId="69B199DB" w14:textId="77777777" w:rsidTr="00FE6479">
        <w:tc>
          <w:tcPr>
            <w:tcW w:w="2044" w:type="dxa"/>
          </w:tcPr>
          <w:p w14:paraId="5CEE64B5" w14:textId="77777777" w:rsidR="00DA17D2" w:rsidRDefault="00DA17D2" w:rsidP="00DA17D2"/>
        </w:tc>
        <w:tc>
          <w:tcPr>
            <w:tcW w:w="1641" w:type="dxa"/>
          </w:tcPr>
          <w:p w14:paraId="409A6891" w14:textId="7CAD7C29" w:rsidR="00DA17D2" w:rsidRPr="00993AF2" w:rsidRDefault="00EC10C1" w:rsidP="00DA17D2">
            <w:r>
              <w:t>648.</w:t>
            </w:r>
            <w:r w:rsidR="00DA17D2" w:rsidRPr="00E54401">
              <w:t>03</w:t>
            </w:r>
          </w:p>
        </w:tc>
        <w:tc>
          <w:tcPr>
            <w:tcW w:w="5665" w:type="dxa"/>
          </w:tcPr>
          <w:p w14:paraId="7EAA6354" w14:textId="0144C046" w:rsidR="00DA17D2" w:rsidRPr="00993AF2" w:rsidRDefault="00DA17D2" w:rsidP="00DA17D2">
            <w:r w:rsidRPr="00E54401">
              <w:t>Diabetes mellitus, antepartum</w:t>
            </w:r>
          </w:p>
        </w:tc>
      </w:tr>
      <w:tr w:rsidR="00DA17D2" w14:paraId="1F3CC333" w14:textId="77777777" w:rsidTr="00FE6479">
        <w:tc>
          <w:tcPr>
            <w:tcW w:w="2044" w:type="dxa"/>
          </w:tcPr>
          <w:p w14:paraId="6262A3E5" w14:textId="77777777" w:rsidR="00DA17D2" w:rsidRDefault="00DA17D2" w:rsidP="00DA17D2"/>
        </w:tc>
        <w:tc>
          <w:tcPr>
            <w:tcW w:w="1641" w:type="dxa"/>
          </w:tcPr>
          <w:p w14:paraId="7D36768F" w14:textId="43233667" w:rsidR="00DA17D2" w:rsidRPr="00993AF2" w:rsidRDefault="00EC10C1" w:rsidP="00DA17D2">
            <w:r>
              <w:t>648.</w:t>
            </w:r>
            <w:r w:rsidR="00DA17D2" w:rsidRPr="00E54401">
              <w:t>04</w:t>
            </w:r>
          </w:p>
        </w:tc>
        <w:tc>
          <w:tcPr>
            <w:tcW w:w="5665" w:type="dxa"/>
          </w:tcPr>
          <w:p w14:paraId="2D6F3B25" w14:textId="6603741B" w:rsidR="00DA17D2" w:rsidRPr="00993AF2" w:rsidRDefault="00DA17D2" w:rsidP="00DA17D2">
            <w:r w:rsidRPr="00E54401">
              <w:t>Diabetes mellitus, postpartum</w:t>
            </w:r>
          </w:p>
        </w:tc>
      </w:tr>
      <w:tr w:rsidR="00DA17D2" w14:paraId="7AB13D76" w14:textId="77777777" w:rsidTr="00FE6479">
        <w:tc>
          <w:tcPr>
            <w:tcW w:w="2044" w:type="dxa"/>
          </w:tcPr>
          <w:p w14:paraId="741B8D6B" w14:textId="7585DC7B" w:rsidR="00DA17D2" w:rsidRDefault="001A65BD" w:rsidP="00DA17D2">
            <w:r w:rsidRPr="00E54401">
              <w:t>ICD10</w:t>
            </w:r>
          </w:p>
        </w:tc>
        <w:tc>
          <w:tcPr>
            <w:tcW w:w="1641" w:type="dxa"/>
          </w:tcPr>
          <w:p w14:paraId="600D2B98" w14:textId="2B68495B" w:rsidR="00DA17D2" w:rsidRPr="00993AF2" w:rsidRDefault="00DA17D2" w:rsidP="00DA17D2">
            <w:r w:rsidRPr="00E54401">
              <w:t>E08</w:t>
            </w:r>
          </w:p>
        </w:tc>
        <w:tc>
          <w:tcPr>
            <w:tcW w:w="5665" w:type="dxa"/>
          </w:tcPr>
          <w:p w14:paraId="744E4B72" w14:textId="5AE15BE6" w:rsidR="00DA17D2" w:rsidRPr="00993AF2" w:rsidRDefault="00DA17D2" w:rsidP="00DA17D2">
            <w:r w:rsidRPr="00E54401">
              <w:t>Diabetes mellitus due to underlying condition</w:t>
            </w:r>
          </w:p>
        </w:tc>
      </w:tr>
      <w:tr w:rsidR="00DA17D2" w14:paraId="6BDDC1B6" w14:textId="77777777" w:rsidTr="00FE6479">
        <w:tc>
          <w:tcPr>
            <w:tcW w:w="2044" w:type="dxa"/>
          </w:tcPr>
          <w:p w14:paraId="4BA3EAD6" w14:textId="77777777" w:rsidR="00DA17D2" w:rsidRDefault="00DA17D2" w:rsidP="00DA17D2"/>
        </w:tc>
        <w:tc>
          <w:tcPr>
            <w:tcW w:w="1641" w:type="dxa"/>
          </w:tcPr>
          <w:p w14:paraId="6A74FA04" w14:textId="5AD2E679" w:rsidR="00DA17D2" w:rsidRPr="00993AF2" w:rsidRDefault="00DA17D2" w:rsidP="00DA17D2">
            <w:r w:rsidRPr="00E54401">
              <w:t>E08-E13</w:t>
            </w:r>
          </w:p>
        </w:tc>
        <w:tc>
          <w:tcPr>
            <w:tcW w:w="5665" w:type="dxa"/>
          </w:tcPr>
          <w:p w14:paraId="24A86956" w14:textId="20BCBC83" w:rsidR="00DA17D2" w:rsidRPr="00993AF2" w:rsidRDefault="00DA17D2" w:rsidP="00DA17D2">
            <w:r w:rsidRPr="00E54401">
              <w:t>Diabetes mellitus (E08-E13)</w:t>
            </w:r>
          </w:p>
        </w:tc>
      </w:tr>
      <w:tr w:rsidR="00DA17D2" w14:paraId="79C0EB28" w14:textId="77777777" w:rsidTr="00FE6479">
        <w:tc>
          <w:tcPr>
            <w:tcW w:w="2044" w:type="dxa"/>
          </w:tcPr>
          <w:p w14:paraId="68B1B937" w14:textId="77777777" w:rsidR="00DA17D2" w:rsidRDefault="00DA17D2" w:rsidP="00DA17D2"/>
        </w:tc>
        <w:tc>
          <w:tcPr>
            <w:tcW w:w="1641" w:type="dxa"/>
          </w:tcPr>
          <w:p w14:paraId="051B6746" w14:textId="67E0958F" w:rsidR="00DA17D2" w:rsidRPr="00993AF2" w:rsidRDefault="00DA17D2" w:rsidP="00DA17D2">
            <w:r w:rsidRPr="00E54401">
              <w:t>E08.0</w:t>
            </w:r>
          </w:p>
        </w:tc>
        <w:tc>
          <w:tcPr>
            <w:tcW w:w="5665" w:type="dxa"/>
          </w:tcPr>
          <w:p w14:paraId="07559850" w14:textId="15C048CD" w:rsidR="00DA17D2" w:rsidRPr="00993AF2" w:rsidRDefault="00DA17D2" w:rsidP="00DA17D2">
            <w:r w:rsidRPr="00E54401">
              <w:t>Diabetes mellitus due to underlying condition with hyperosmolarity</w:t>
            </w:r>
          </w:p>
        </w:tc>
      </w:tr>
      <w:tr w:rsidR="00DA17D2" w14:paraId="53240D9B" w14:textId="77777777" w:rsidTr="00FE6479">
        <w:tc>
          <w:tcPr>
            <w:tcW w:w="2044" w:type="dxa"/>
          </w:tcPr>
          <w:p w14:paraId="40E8690A" w14:textId="77777777" w:rsidR="00DA17D2" w:rsidRDefault="00DA17D2" w:rsidP="00DA17D2"/>
        </w:tc>
        <w:tc>
          <w:tcPr>
            <w:tcW w:w="1641" w:type="dxa"/>
          </w:tcPr>
          <w:p w14:paraId="2F127496" w14:textId="2DD6747A" w:rsidR="00DA17D2" w:rsidRPr="00993AF2" w:rsidRDefault="00DA17D2" w:rsidP="00DA17D2">
            <w:r w:rsidRPr="00E54401">
              <w:t>E08.00</w:t>
            </w:r>
          </w:p>
        </w:tc>
        <w:tc>
          <w:tcPr>
            <w:tcW w:w="5665" w:type="dxa"/>
          </w:tcPr>
          <w:p w14:paraId="720F61B3" w14:textId="2F5DE767" w:rsidR="00DA17D2" w:rsidRPr="00993AF2" w:rsidRDefault="00DA17D2" w:rsidP="00DA17D2">
            <w:r w:rsidRPr="00E54401">
              <w:t>Diabetes mellitus due to underlying condition with hyperosmolarity without nonketotic hyperglycemic-hyperosmolar coma (</w:t>
            </w:r>
            <w:proofErr w:type="spellStart"/>
            <w:r w:rsidRPr="00E54401">
              <w:t>nkhhc</w:t>
            </w:r>
            <w:proofErr w:type="spellEnd"/>
            <w:r w:rsidRPr="00E54401">
              <w:t>)</w:t>
            </w:r>
          </w:p>
        </w:tc>
      </w:tr>
      <w:tr w:rsidR="00DA17D2" w14:paraId="1D8F6338" w14:textId="77777777" w:rsidTr="00FE6479">
        <w:tc>
          <w:tcPr>
            <w:tcW w:w="2044" w:type="dxa"/>
          </w:tcPr>
          <w:p w14:paraId="482FDA07" w14:textId="77777777" w:rsidR="00DA17D2" w:rsidRDefault="00DA17D2" w:rsidP="00DA17D2"/>
        </w:tc>
        <w:tc>
          <w:tcPr>
            <w:tcW w:w="1641" w:type="dxa"/>
          </w:tcPr>
          <w:p w14:paraId="6ECC09C5" w14:textId="173F4AE2" w:rsidR="00DA17D2" w:rsidRPr="00993AF2" w:rsidRDefault="00DA17D2" w:rsidP="00DA17D2">
            <w:r w:rsidRPr="00E54401">
              <w:t>E08.01</w:t>
            </w:r>
          </w:p>
        </w:tc>
        <w:tc>
          <w:tcPr>
            <w:tcW w:w="5665" w:type="dxa"/>
          </w:tcPr>
          <w:p w14:paraId="249FB27E" w14:textId="0516B28A" w:rsidR="00DA17D2" w:rsidRPr="00993AF2" w:rsidRDefault="00DA17D2" w:rsidP="00DA17D2">
            <w:r w:rsidRPr="00E54401">
              <w:t>Diabetes mellitus due to underlying condition with hyperosmolarity with coma</w:t>
            </w:r>
          </w:p>
        </w:tc>
      </w:tr>
      <w:tr w:rsidR="00DA17D2" w14:paraId="570A552E" w14:textId="77777777" w:rsidTr="00FE6479">
        <w:tc>
          <w:tcPr>
            <w:tcW w:w="2044" w:type="dxa"/>
          </w:tcPr>
          <w:p w14:paraId="5A4D8311" w14:textId="77777777" w:rsidR="00DA17D2" w:rsidRDefault="00DA17D2" w:rsidP="00DA17D2"/>
        </w:tc>
        <w:tc>
          <w:tcPr>
            <w:tcW w:w="1641" w:type="dxa"/>
          </w:tcPr>
          <w:p w14:paraId="6AAA0D59" w14:textId="72287C6B" w:rsidR="00DA17D2" w:rsidRPr="00993AF2" w:rsidRDefault="00DA17D2" w:rsidP="00DA17D2">
            <w:r w:rsidRPr="00E54401">
              <w:t>E08.1</w:t>
            </w:r>
          </w:p>
        </w:tc>
        <w:tc>
          <w:tcPr>
            <w:tcW w:w="5665" w:type="dxa"/>
          </w:tcPr>
          <w:p w14:paraId="18CEF7EF" w14:textId="795C0C0A" w:rsidR="00DA17D2" w:rsidRPr="00993AF2" w:rsidRDefault="00DA17D2" w:rsidP="00DA17D2">
            <w:r w:rsidRPr="00E54401">
              <w:t>Diabetes mellitus due to underlying condition with ketoacidosis</w:t>
            </w:r>
          </w:p>
        </w:tc>
      </w:tr>
      <w:tr w:rsidR="00DA17D2" w14:paraId="40B15F45" w14:textId="77777777" w:rsidTr="00FE6479">
        <w:tc>
          <w:tcPr>
            <w:tcW w:w="2044" w:type="dxa"/>
          </w:tcPr>
          <w:p w14:paraId="26BF9F4F" w14:textId="77777777" w:rsidR="00DA17D2" w:rsidRDefault="00DA17D2" w:rsidP="00DA17D2"/>
        </w:tc>
        <w:tc>
          <w:tcPr>
            <w:tcW w:w="1641" w:type="dxa"/>
          </w:tcPr>
          <w:p w14:paraId="204F6BF9" w14:textId="1639F72E" w:rsidR="00DA17D2" w:rsidRPr="00993AF2" w:rsidRDefault="00DA17D2" w:rsidP="00DA17D2">
            <w:r w:rsidRPr="00E54401">
              <w:t>E08.10</w:t>
            </w:r>
          </w:p>
        </w:tc>
        <w:tc>
          <w:tcPr>
            <w:tcW w:w="5665" w:type="dxa"/>
          </w:tcPr>
          <w:p w14:paraId="21EDF3DE" w14:textId="46082E1C" w:rsidR="00DA17D2" w:rsidRPr="00993AF2" w:rsidRDefault="00DA17D2" w:rsidP="00DA17D2">
            <w:r w:rsidRPr="00E54401">
              <w:t>Diabetes mellitus due to underlying condition with ketoacidosis without coma</w:t>
            </w:r>
          </w:p>
        </w:tc>
      </w:tr>
      <w:tr w:rsidR="00DA17D2" w14:paraId="00B59FF0" w14:textId="77777777" w:rsidTr="00FE6479">
        <w:tc>
          <w:tcPr>
            <w:tcW w:w="2044" w:type="dxa"/>
          </w:tcPr>
          <w:p w14:paraId="50FD60DD" w14:textId="77777777" w:rsidR="00DA17D2" w:rsidRDefault="00DA17D2" w:rsidP="00DA17D2"/>
        </w:tc>
        <w:tc>
          <w:tcPr>
            <w:tcW w:w="1641" w:type="dxa"/>
          </w:tcPr>
          <w:p w14:paraId="2379E3C7" w14:textId="48CC5F2D" w:rsidR="00DA17D2" w:rsidRPr="00993AF2" w:rsidRDefault="00DA17D2" w:rsidP="00DA17D2">
            <w:r w:rsidRPr="00E54401">
              <w:t>E08.11</w:t>
            </w:r>
          </w:p>
        </w:tc>
        <w:tc>
          <w:tcPr>
            <w:tcW w:w="5665" w:type="dxa"/>
          </w:tcPr>
          <w:p w14:paraId="1624113A" w14:textId="51BECF5F" w:rsidR="00DA17D2" w:rsidRPr="00993AF2" w:rsidRDefault="00DA17D2" w:rsidP="00DA17D2">
            <w:r w:rsidRPr="00E54401">
              <w:t>Diabetes mellitus due to underlying condition with ketoacidosis with coma</w:t>
            </w:r>
          </w:p>
        </w:tc>
      </w:tr>
      <w:tr w:rsidR="00DA17D2" w14:paraId="67EE0AC8" w14:textId="77777777" w:rsidTr="00FE6479">
        <w:tc>
          <w:tcPr>
            <w:tcW w:w="2044" w:type="dxa"/>
          </w:tcPr>
          <w:p w14:paraId="53F8C921" w14:textId="77777777" w:rsidR="00DA17D2" w:rsidRDefault="00DA17D2" w:rsidP="00DA17D2"/>
        </w:tc>
        <w:tc>
          <w:tcPr>
            <w:tcW w:w="1641" w:type="dxa"/>
          </w:tcPr>
          <w:p w14:paraId="0A48DACC" w14:textId="636C156A" w:rsidR="00DA17D2" w:rsidRPr="00993AF2" w:rsidRDefault="00DA17D2" w:rsidP="00DA17D2">
            <w:r w:rsidRPr="00E54401">
              <w:t>E08.2</w:t>
            </w:r>
          </w:p>
        </w:tc>
        <w:tc>
          <w:tcPr>
            <w:tcW w:w="5665" w:type="dxa"/>
          </w:tcPr>
          <w:p w14:paraId="27FE757D" w14:textId="7906A5C9" w:rsidR="00DA17D2" w:rsidRPr="00993AF2" w:rsidRDefault="00DA17D2" w:rsidP="00DA17D2">
            <w:r w:rsidRPr="00E54401">
              <w:t>Diabetes mellitus due to underlying condition with kidney complications</w:t>
            </w:r>
          </w:p>
        </w:tc>
      </w:tr>
      <w:tr w:rsidR="00DA17D2" w14:paraId="5CF7676B" w14:textId="77777777" w:rsidTr="00FE6479">
        <w:tc>
          <w:tcPr>
            <w:tcW w:w="2044" w:type="dxa"/>
          </w:tcPr>
          <w:p w14:paraId="3687817E" w14:textId="77777777" w:rsidR="00DA17D2" w:rsidRDefault="00DA17D2" w:rsidP="00DA17D2"/>
        </w:tc>
        <w:tc>
          <w:tcPr>
            <w:tcW w:w="1641" w:type="dxa"/>
          </w:tcPr>
          <w:p w14:paraId="077F9193" w14:textId="447E7C11" w:rsidR="00DA17D2" w:rsidRPr="00993AF2" w:rsidRDefault="00DA17D2" w:rsidP="00DA17D2">
            <w:r w:rsidRPr="00E54401">
              <w:t>E08.21</w:t>
            </w:r>
          </w:p>
        </w:tc>
        <w:tc>
          <w:tcPr>
            <w:tcW w:w="5665" w:type="dxa"/>
          </w:tcPr>
          <w:p w14:paraId="44005CDD" w14:textId="67B5DFCC" w:rsidR="00DA17D2" w:rsidRPr="00993AF2" w:rsidRDefault="00DA17D2" w:rsidP="00DA17D2">
            <w:r w:rsidRPr="00E54401">
              <w:t>Diabetes mellitus due to underlying condition with diabetic nephropathy</w:t>
            </w:r>
          </w:p>
        </w:tc>
      </w:tr>
      <w:tr w:rsidR="00DA17D2" w14:paraId="68D2FCA5" w14:textId="77777777" w:rsidTr="00FE6479">
        <w:tc>
          <w:tcPr>
            <w:tcW w:w="2044" w:type="dxa"/>
          </w:tcPr>
          <w:p w14:paraId="473AF10F" w14:textId="77777777" w:rsidR="00DA17D2" w:rsidRDefault="00DA17D2" w:rsidP="00DA17D2"/>
        </w:tc>
        <w:tc>
          <w:tcPr>
            <w:tcW w:w="1641" w:type="dxa"/>
          </w:tcPr>
          <w:p w14:paraId="3B3EA683" w14:textId="436A7BFB" w:rsidR="00DA17D2" w:rsidRPr="00993AF2" w:rsidRDefault="00DA17D2" w:rsidP="00DA17D2">
            <w:r w:rsidRPr="00E54401">
              <w:t>E08.22</w:t>
            </w:r>
          </w:p>
        </w:tc>
        <w:tc>
          <w:tcPr>
            <w:tcW w:w="5665" w:type="dxa"/>
          </w:tcPr>
          <w:p w14:paraId="6D86D62A" w14:textId="02563A49" w:rsidR="00DA17D2" w:rsidRPr="00993AF2" w:rsidRDefault="00DA17D2" w:rsidP="00DA17D2">
            <w:r w:rsidRPr="00E54401">
              <w:t>Diabetes mellitus due to underlying condition with diabetic chronic kidney disease</w:t>
            </w:r>
          </w:p>
        </w:tc>
      </w:tr>
      <w:tr w:rsidR="00DA17D2" w14:paraId="13D1BE7E" w14:textId="77777777" w:rsidTr="00FE6479">
        <w:tc>
          <w:tcPr>
            <w:tcW w:w="2044" w:type="dxa"/>
          </w:tcPr>
          <w:p w14:paraId="29BDB170" w14:textId="77777777" w:rsidR="00DA17D2" w:rsidRDefault="00DA17D2" w:rsidP="00DA17D2"/>
        </w:tc>
        <w:tc>
          <w:tcPr>
            <w:tcW w:w="1641" w:type="dxa"/>
          </w:tcPr>
          <w:p w14:paraId="6D4CEA5B" w14:textId="672323EC" w:rsidR="00DA17D2" w:rsidRPr="00993AF2" w:rsidRDefault="00DA17D2" w:rsidP="00DA17D2">
            <w:r w:rsidRPr="00E54401">
              <w:t>E08.29</w:t>
            </w:r>
          </w:p>
        </w:tc>
        <w:tc>
          <w:tcPr>
            <w:tcW w:w="5665" w:type="dxa"/>
          </w:tcPr>
          <w:p w14:paraId="3AC788A4" w14:textId="3B669375" w:rsidR="00DA17D2" w:rsidRPr="00993AF2" w:rsidRDefault="00DA17D2" w:rsidP="00DA17D2">
            <w:r w:rsidRPr="00E54401">
              <w:t xml:space="preserve">Diabetes mellitus due to underlying condition with </w:t>
            </w:r>
            <w:proofErr w:type="gramStart"/>
            <w:r w:rsidRPr="00E54401">
              <w:t>other</w:t>
            </w:r>
            <w:proofErr w:type="gramEnd"/>
            <w:r w:rsidRPr="00E54401">
              <w:t xml:space="preserve"> diabetic kidney complication</w:t>
            </w:r>
          </w:p>
        </w:tc>
      </w:tr>
      <w:tr w:rsidR="00DA17D2" w14:paraId="6166D915" w14:textId="77777777" w:rsidTr="00FE6479">
        <w:tc>
          <w:tcPr>
            <w:tcW w:w="2044" w:type="dxa"/>
          </w:tcPr>
          <w:p w14:paraId="3A230903" w14:textId="77777777" w:rsidR="00DA17D2" w:rsidRDefault="00DA17D2" w:rsidP="00DA17D2"/>
        </w:tc>
        <w:tc>
          <w:tcPr>
            <w:tcW w:w="1641" w:type="dxa"/>
          </w:tcPr>
          <w:p w14:paraId="6D1D8D95" w14:textId="4A260979" w:rsidR="00DA17D2" w:rsidRPr="00993AF2" w:rsidRDefault="00DA17D2" w:rsidP="00DA17D2">
            <w:r w:rsidRPr="00E54401">
              <w:t>E08.3</w:t>
            </w:r>
          </w:p>
        </w:tc>
        <w:tc>
          <w:tcPr>
            <w:tcW w:w="5665" w:type="dxa"/>
          </w:tcPr>
          <w:p w14:paraId="21CD70A3" w14:textId="7F7E6C24" w:rsidR="00DA17D2" w:rsidRPr="00993AF2" w:rsidRDefault="00DA17D2" w:rsidP="00DA17D2">
            <w:r w:rsidRPr="00E54401">
              <w:t>Diabetes mellitus due to underlying condition with ophthalmic complications</w:t>
            </w:r>
          </w:p>
        </w:tc>
      </w:tr>
      <w:tr w:rsidR="00DA17D2" w14:paraId="1A27520F" w14:textId="77777777" w:rsidTr="00FE6479">
        <w:tc>
          <w:tcPr>
            <w:tcW w:w="2044" w:type="dxa"/>
          </w:tcPr>
          <w:p w14:paraId="703A1F87" w14:textId="77777777" w:rsidR="00DA17D2" w:rsidRDefault="00DA17D2" w:rsidP="00DA17D2"/>
        </w:tc>
        <w:tc>
          <w:tcPr>
            <w:tcW w:w="1641" w:type="dxa"/>
          </w:tcPr>
          <w:p w14:paraId="00D86A65" w14:textId="304640A6" w:rsidR="00DA17D2" w:rsidRPr="00993AF2" w:rsidRDefault="00DA17D2" w:rsidP="00DA17D2">
            <w:r w:rsidRPr="00E54401">
              <w:t>E08.31</w:t>
            </w:r>
          </w:p>
        </w:tc>
        <w:tc>
          <w:tcPr>
            <w:tcW w:w="5665" w:type="dxa"/>
          </w:tcPr>
          <w:p w14:paraId="09764AFC" w14:textId="30920F98" w:rsidR="00DA17D2" w:rsidRPr="00993AF2" w:rsidRDefault="00DA17D2" w:rsidP="00DA17D2">
            <w:r w:rsidRPr="00E54401">
              <w:t>Diabetes mellitus due to underlying condition with unspecified diabetic retinopathy</w:t>
            </w:r>
          </w:p>
        </w:tc>
      </w:tr>
      <w:tr w:rsidR="00DA17D2" w14:paraId="28332672" w14:textId="77777777" w:rsidTr="00FE6479">
        <w:tc>
          <w:tcPr>
            <w:tcW w:w="2044" w:type="dxa"/>
          </w:tcPr>
          <w:p w14:paraId="54DAB057" w14:textId="77777777" w:rsidR="00DA17D2" w:rsidRDefault="00DA17D2" w:rsidP="00DA17D2"/>
        </w:tc>
        <w:tc>
          <w:tcPr>
            <w:tcW w:w="1641" w:type="dxa"/>
          </w:tcPr>
          <w:p w14:paraId="64ABD158" w14:textId="122AE40B" w:rsidR="00DA17D2" w:rsidRPr="00993AF2" w:rsidRDefault="00DA17D2" w:rsidP="00DA17D2">
            <w:r w:rsidRPr="00E54401">
              <w:t>E08.311</w:t>
            </w:r>
          </w:p>
        </w:tc>
        <w:tc>
          <w:tcPr>
            <w:tcW w:w="5665" w:type="dxa"/>
          </w:tcPr>
          <w:p w14:paraId="2E8B11B5" w14:textId="66689A7F" w:rsidR="00DA17D2" w:rsidRPr="00993AF2" w:rsidRDefault="00DA17D2" w:rsidP="00DA17D2">
            <w:r w:rsidRPr="00E54401">
              <w:t>Diabetes mellitus due to underlying condition with unspecified diabetic retinopathy with macular edema</w:t>
            </w:r>
          </w:p>
        </w:tc>
      </w:tr>
      <w:tr w:rsidR="00DA17D2" w14:paraId="6B324FEB" w14:textId="77777777" w:rsidTr="00FE6479">
        <w:tc>
          <w:tcPr>
            <w:tcW w:w="2044" w:type="dxa"/>
          </w:tcPr>
          <w:p w14:paraId="585C4A0D" w14:textId="77777777" w:rsidR="00DA17D2" w:rsidRDefault="00DA17D2" w:rsidP="00DA17D2"/>
        </w:tc>
        <w:tc>
          <w:tcPr>
            <w:tcW w:w="1641" w:type="dxa"/>
          </w:tcPr>
          <w:p w14:paraId="6791C9FC" w14:textId="127B3544" w:rsidR="00DA17D2" w:rsidRPr="00993AF2" w:rsidRDefault="00DA17D2" w:rsidP="00DA17D2">
            <w:r w:rsidRPr="00E54401">
              <w:t>E08.319</w:t>
            </w:r>
          </w:p>
        </w:tc>
        <w:tc>
          <w:tcPr>
            <w:tcW w:w="5665" w:type="dxa"/>
          </w:tcPr>
          <w:p w14:paraId="5EFEACA6" w14:textId="3933AD2A" w:rsidR="00DA17D2" w:rsidRPr="00993AF2" w:rsidRDefault="00DA17D2" w:rsidP="00DA17D2">
            <w:r w:rsidRPr="00E54401">
              <w:t>Diabetes mellitus due to underlying condition with unspecified diabetic retinopathy without macular edema</w:t>
            </w:r>
          </w:p>
        </w:tc>
      </w:tr>
      <w:tr w:rsidR="00DA17D2" w14:paraId="7F6A36A2" w14:textId="77777777" w:rsidTr="00FE6479">
        <w:tc>
          <w:tcPr>
            <w:tcW w:w="2044" w:type="dxa"/>
          </w:tcPr>
          <w:p w14:paraId="6BE9A09E" w14:textId="77777777" w:rsidR="00DA17D2" w:rsidRDefault="00DA17D2" w:rsidP="00DA17D2"/>
        </w:tc>
        <w:tc>
          <w:tcPr>
            <w:tcW w:w="1641" w:type="dxa"/>
          </w:tcPr>
          <w:p w14:paraId="7CC3C98D" w14:textId="1BB73F2E" w:rsidR="00DA17D2" w:rsidRPr="00993AF2" w:rsidRDefault="00DA17D2" w:rsidP="00DA17D2">
            <w:r w:rsidRPr="00E54401">
              <w:t>E08.32</w:t>
            </w:r>
          </w:p>
        </w:tc>
        <w:tc>
          <w:tcPr>
            <w:tcW w:w="5665" w:type="dxa"/>
          </w:tcPr>
          <w:p w14:paraId="7E1825AC" w14:textId="6C1F5321" w:rsidR="00DA17D2" w:rsidRPr="00993AF2" w:rsidRDefault="00DA17D2" w:rsidP="00DA17D2">
            <w:r w:rsidRPr="00E54401">
              <w:t xml:space="preserve">Diabetes mellitus due to underlying condition with mild </w:t>
            </w:r>
            <w:proofErr w:type="spellStart"/>
            <w:r w:rsidRPr="00E54401">
              <w:t>nonproliferative</w:t>
            </w:r>
            <w:proofErr w:type="spellEnd"/>
            <w:r w:rsidRPr="00E54401">
              <w:t xml:space="preserve"> diabetic retinopathy</w:t>
            </w:r>
          </w:p>
        </w:tc>
      </w:tr>
      <w:tr w:rsidR="00DA17D2" w14:paraId="45759D0E" w14:textId="77777777" w:rsidTr="00FE6479">
        <w:tc>
          <w:tcPr>
            <w:tcW w:w="2044" w:type="dxa"/>
          </w:tcPr>
          <w:p w14:paraId="453A8850" w14:textId="77777777" w:rsidR="00DA17D2" w:rsidRDefault="00DA17D2" w:rsidP="00DA17D2"/>
        </w:tc>
        <w:tc>
          <w:tcPr>
            <w:tcW w:w="1641" w:type="dxa"/>
          </w:tcPr>
          <w:p w14:paraId="718C41D2" w14:textId="5FFF9A81" w:rsidR="00DA17D2" w:rsidRPr="00993AF2" w:rsidRDefault="00DA17D2" w:rsidP="00DA17D2">
            <w:r w:rsidRPr="00E54401">
              <w:t>E08.321</w:t>
            </w:r>
          </w:p>
        </w:tc>
        <w:tc>
          <w:tcPr>
            <w:tcW w:w="5665" w:type="dxa"/>
          </w:tcPr>
          <w:p w14:paraId="2CC6108C" w14:textId="0C477FD8" w:rsidR="00DA17D2" w:rsidRPr="00993AF2" w:rsidRDefault="00DA17D2" w:rsidP="00DA17D2">
            <w:r w:rsidRPr="00E54401">
              <w:t xml:space="preserve">Diabetes mellitus due to underlying condition with mild </w:t>
            </w:r>
            <w:proofErr w:type="spellStart"/>
            <w:r w:rsidRPr="00E54401">
              <w:t>nonproliferative</w:t>
            </w:r>
            <w:proofErr w:type="spellEnd"/>
            <w:r w:rsidRPr="00E54401">
              <w:t xml:space="preserve"> diabetic retinopathy with macular edema</w:t>
            </w:r>
          </w:p>
        </w:tc>
      </w:tr>
      <w:tr w:rsidR="00DA17D2" w14:paraId="64F170D2" w14:textId="77777777" w:rsidTr="00FE6479">
        <w:tc>
          <w:tcPr>
            <w:tcW w:w="2044" w:type="dxa"/>
          </w:tcPr>
          <w:p w14:paraId="3E6DFA33" w14:textId="77777777" w:rsidR="00DA17D2" w:rsidRDefault="00DA17D2" w:rsidP="00DA17D2"/>
        </w:tc>
        <w:tc>
          <w:tcPr>
            <w:tcW w:w="1641" w:type="dxa"/>
          </w:tcPr>
          <w:p w14:paraId="1C243A57" w14:textId="6BD73C0C" w:rsidR="00DA17D2" w:rsidRPr="00993AF2" w:rsidRDefault="00DA17D2" w:rsidP="00DA17D2">
            <w:r w:rsidRPr="00E54401">
              <w:t>E08.329</w:t>
            </w:r>
          </w:p>
        </w:tc>
        <w:tc>
          <w:tcPr>
            <w:tcW w:w="5665" w:type="dxa"/>
          </w:tcPr>
          <w:p w14:paraId="34DEDDD8" w14:textId="5A63496B" w:rsidR="00DA17D2" w:rsidRPr="00993AF2" w:rsidRDefault="00DA17D2" w:rsidP="00DA17D2">
            <w:r w:rsidRPr="00E54401">
              <w:t xml:space="preserve">Diabetes mellitus due to underlying condition with mild </w:t>
            </w:r>
            <w:proofErr w:type="spellStart"/>
            <w:r w:rsidRPr="00E54401">
              <w:t>nonproliferative</w:t>
            </w:r>
            <w:proofErr w:type="spellEnd"/>
            <w:r w:rsidRPr="00E54401">
              <w:t xml:space="preserve"> diabetic retinopathy without macular edema</w:t>
            </w:r>
          </w:p>
        </w:tc>
      </w:tr>
      <w:tr w:rsidR="00DA17D2" w14:paraId="63F4F8B1" w14:textId="77777777" w:rsidTr="00FE6479">
        <w:tc>
          <w:tcPr>
            <w:tcW w:w="2044" w:type="dxa"/>
          </w:tcPr>
          <w:p w14:paraId="3BAC9404" w14:textId="77777777" w:rsidR="00DA17D2" w:rsidRDefault="00DA17D2" w:rsidP="00DA17D2"/>
        </w:tc>
        <w:tc>
          <w:tcPr>
            <w:tcW w:w="1641" w:type="dxa"/>
          </w:tcPr>
          <w:p w14:paraId="66B72FCC" w14:textId="3B279BDC" w:rsidR="00DA17D2" w:rsidRPr="00993AF2" w:rsidRDefault="00DA17D2" w:rsidP="00DA17D2">
            <w:r w:rsidRPr="00E54401">
              <w:t>E08.33</w:t>
            </w:r>
          </w:p>
        </w:tc>
        <w:tc>
          <w:tcPr>
            <w:tcW w:w="5665" w:type="dxa"/>
          </w:tcPr>
          <w:p w14:paraId="1CB196DA" w14:textId="7D447DAB" w:rsidR="00DA17D2" w:rsidRPr="00993AF2" w:rsidRDefault="00DA17D2" w:rsidP="00DA17D2">
            <w:r w:rsidRPr="00E54401">
              <w:t xml:space="preserve">Diabetes mellitus due to underlying condition with moderate </w:t>
            </w:r>
            <w:proofErr w:type="spellStart"/>
            <w:r w:rsidRPr="00E54401">
              <w:t>nonproliferative</w:t>
            </w:r>
            <w:proofErr w:type="spellEnd"/>
            <w:r w:rsidRPr="00E54401">
              <w:t xml:space="preserve"> diabetic retinopathy</w:t>
            </w:r>
          </w:p>
        </w:tc>
      </w:tr>
      <w:tr w:rsidR="00DA17D2" w14:paraId="2805FCC2" w14:textId="77777777" w:rsidTr="00FE6479">
        <w:tc>
          <w:tcPr>
            <w:tcW w:w="2044" w:type="dxa"/>
          </w:tcPr>
          <w:p w14:paraId="7A804F1F" w14:textId="77777777" w:rsidR="00DA17D2" w:rsidRDefault="00DA17D2" w:rsidP="00DA17D2"/>
        </w:tc>
        <w:tc>
          <w:tcPr>
            <w:tcW w:w="1641" w:type="dxa"/>
          </w:tcPr>
          <w:p w14:paraId="27684F40" w14:textId="7993185E" w:rsidR="00DA17D2" w:rsidRPr="00993AF2" w:rsidRDefault="00DA17D2" w:rsidP="00DA17D2">
            <w:r w:rsidRPr="00E54401">
              <w:t>E08.331</w:t>
            </w:r>
          </w:p>
        </w:tc>
        <w:tc>
          <w:tcPr>
            <w:tcW w:w="5665" w:type="dxa"/>
          </w:tcPr>
          <w:p w14:paraId="67B50ECF" w14:textId="62D95C59" w:rsidR="00DA17D2" w:rsidRPr="00993AF2" w:rsidRDefault="00DA17D2" w:rsidP="00DA17D2">
            <w:r w:rsidRPr="00E54401">
              <w:t xml:space="preserve">Diabetes mellitus due to underlying condition with moderate </w:t>
            </w:r>
            <w:proofErr w:type="spellStart"/>
            <w:r w:rsidRPr="00E54401">
              <w:t>nonproliferative</w:t>
            </w:r>
            <w:proofErr w:type="spellEnd"/>
            <w:r w:rsidRPr="00E54401">
              <w:t xml:space="preserve"> diabetic retinopathy with macular edema</w:t>
            </w:r>
          </w:p>
        </w:tc>
      </w:tr>
      <w:tr w:rsidR="00DA17D2" w14:paraId="4B5CD02E" w14:textId="77777777" w:rsidTr="00FE6479">
        <w:tc>
          <w:tcPr>
            <w:tcW w:w="2044" w:type="dxa"/>
          </w:tcPr>
          <w:p w14:paraId="73BF08DE" w14:textId="77777777" w:rsidR="00DA17D2" w:rsidRDefault="00DA17D2" w:rsidP="00DA17D2"/>
        </w:tc>
        <w:tc>
          <w:tcPr>
            <w:tcW w:w="1641" w:type="dxa"/>
          </w:tcPr>
          <w:p w14:paraId="02C412A1" w14:textId="1B1AB900" w:rsidR="00DA17D2" w:rsidRPr="00993AF2" w:rsidRDefault="00DA17D2" w:rsidP="00DA17D2">
            <w:r w:rsidRPr="00E54401">
              <w:t>E08.339</w:t>
            </w:r>
          </w:p>
        </w:tc>
        <w:tc>
          <w:tcPr>
            <w:tcW w:w="5665" w:type="dxa"/>
          </w:tcPr>
          <w:p w14:paraId="370B6635" w14:textId="11F2A2A6" w:rsidR="00DA17D2" w:rsidRPr="00993AF2" w:rsidRDefault="00DA17D2" w:rsidP="00DA17D2">
            <w:r w:rsidRPr="00E54401">
              <w:t xml:space="preserve">Diabetes mellitus due to underlying condition with moderate </w:t>
            </w:r>
            <w:proofErr w:type="spellStart"/>
            <w:r w:rsidRPr="00E54401">
              <w:t>nonproliferative</w:t>
            </w:r>
            <w:proofErr w:type="spellEnd"/>
            <w:r w:rsidRPr="00E54401">
              <w:t xml:space="preserve"> diabetic retinopathy without macular edema</w:t>
            </w:r>
          </w:p>
        </w:tc>
      </w:tr>
      <w:tr w:rsidR="00DA17D2" w14:paraId="492571F2" w14:textId="77777777" w:rsidTr="00FE6479">
        <w:tc>
          <w:tcPr>
            <w:tcW w:w="2044" w:type="dxa"/>
          </w:tcPr>
          <w:p w14:paraId="513A44A1" w14:textId="77777777" w:rsidR="00DA17D2" w:rsidRDefault="00DA17D2" w:rsidP="00DA17D2"/>
        </w:tc>
        <w:tc>
          <w:tcPr>
            <w:tcW w:w="1641" w:type="dxa"/>
          </w:tcPr>
          <w:p w14:paraId="4367BCA4" w14:textId="6B37E95F" w:rsidR="00DA17D2" w:rsidRPr="00993AF2" w:rsidRDefault="00DA17D2" w:rsidP="00DA17D2">
            <w:r w:rsidRPr="00E54401">
              <w:t>E08.34</w:t>
            </w:r>
          </w:p>
        </w:tc>
        <w:tc>
          <w:tcPr>
            <w:tcW w:w="5665" w:type="dxa"/>
          </w:tcPr>
          <w:p w14:paraId="7DBCA57C" w14:textId="23E0B645" w:rsidR="00DA17D2" w:rsidRPr="00993AF2" w:rsidRDefault="00DA17D2" w:rsidP="00DA17D2">
            <w:r w:rsidRPr="00E54401">
              <w:t xml:space="preserve">Diabetes mellitus due to underlying condition with severe </w:t>
            </w:r>
            <w:proofErr w:type="spellStart"/>
            <w:r w:rsidRPr="00E54401">
              <w:t>nonproliferative</w:t>
            </w:r>
            <w:proofErr w:type="spellEnd"/>
            <w:r w:rsidRPr="00E54401">
              <w:t xml:space="preserve"> diabetic retinopathy</w:t>
            </w:r>
          </w:p>
        </w:tc>
      </w:tr>
      <w:tr w:rsidR="00DA17D2" w14:paraId="58D9E2A5" w14:textId="77777777" w:rsidTr="00FE6479">
        <w:tc>
          <w:tcPr>
            <w:tcW w:w="2044" w:type="dxa"/>
          </w:tcPr>
          <w:p w14:paraId="54B6ABF3" w14:textId="77777777" w:rsidR="00DA17D2" w:rsidRDefault="00DA17D2" w:rsidP="00DA17D2"/>
        </w:tc>
        <w:tc>
          <w:tcPr>
            <w:tcW w:w="1641" w:type="dxa"/>
          </w:tcPr>
          <w:p w14:paraId="7EEF6A9B" w14:textId="5B00E070" w:rsidR="00DA17D2" w:rsidRPr="00993AF2" w:rsidRDefault="00DA17D2" w:rsidP="00DA17D2">
            <w:r w:rsidRPr="00E54401">
              <w:t>E08.341</w:t>
            </w:r>
          </w:p>
        </w:tc>
        <w:tc>
          <w:tcPr>
            <w:tcW w:w="5665" w:type="dxa"/>
          </w:tcPr>
          <w:p w14:paraId="41D9BAA3" w14:textId="3A9544FD" w:rsidR="00DA17D2" w:rsidRPr="00993AF2" w:rsidRDefault="00DA17D2" w:rsidP="00DA17D2">
            <w:r w:rsidRPr="00E54401">
              <w:t xml:space="preserve">Diabetes mellitus due to underlying condition with severe </w:t>
            </w:r>
            <w:proofErr w:type="spellStart"/>
            <w:r w:rsidRPr="00E54401">
              <w:t>nonproliferative</w:t>
            </w:r>
            <w:proofErr w:type="spellEnd"/>
            <w:r w:rsidRPr="00E54401">
              <w:t xml:space="preserve"> diabetic retinopathy with macular edema</w:t>
            </w:r>
          </w:p>
        </w:tc>
      </w:tr>
      <w:tr w:rsidR="00DA17D2" w14:paraId="18E72D9B" w14:textId="77777777" w:rsidTr="00FE6479">
        <w:tc>
          <w:tcPr>
            <w:tcW w:w="2044" w:type="dxa"/>
          </w:tcPr>
          <w:p w14:paraId="19AED45D" w14:textId="77777777" w:rsidR="00DA17D2" w:rsidRDefault="00DA17D2" w:rsidP="00DA17D2"/>
        </w:tc>
        <w:tc>
          <w:tcPr>
            <w:tcW w:w="1641" w:type="dxa"/>
          </w:tcPr>
          <w:p w14:paraId="6315A310" w14:textId="4BAF1D80" w:rsidR="00DA17D2" w:rsidRPr="00993AF2" w:rsidRDefault="00DA17D2" w:rsidP="00DA17D2">
            <w:r w:rsidRPr="00E54401">
              <w:t>E08.349</w:t>
            </w:r>
          </w:p>
        </w:tc>
        <w:tc>
          <w:tcPr>
            <w:tcW w:w="5665" w:type="dxa"/>
          </w:tcPr>
          <w:p w14:paraId="501D8E41" w14:textId="7049BC94" w:rsidR="00DA17D2" w:rsidRPr="00993AF2" w:rsidRDefault="00DA17D2" w:rsidP="00DA17D2">
            <w:r w:rsidRPr="00E54401">
              <w:t xml:space="preserve">Diabetes mellitus due to underlying condition with severe </w:t>
            </w:r>
            <w:proofErr w:type="spellStart"/>
            <w:r w:rsidRPr="00E54401">
              <w:t>nonproliferative</w:t>
            </w:r>
            <w:proofErr w:type="spellEnd"/>
            <w:r w:rsidRPr="00E54401">
              <w:t xml:space="preserve"> diabetic retinopathy without macular edema</w:t>
            </w:r>
          </w:p>
        </w:tc>
      </w:tr>
      <w:tr w:rsidR="00DA17D2" w14:paraId="26ADE523" w14:textId="77777777" w:rsidTr="00FE6479">
        <w:tc>
          <w:tcPr>
            <w:tcW w:w="2044" w:type="dxa"/>
          </w:tcPr>
          <w:p w14:paraId="4E1EA502" w14:textId="77777777" w:rsidR="00DA17D2" w:rsidRDefault="00DA17D2" w:rsidP="00DA17D2"/>
        </w:tc>
        <w:tc>
          <w:tcPr>
            <w:tcW w:w="1641" w:type="dxa"/>
          </w:tcPr>
          <w:p w14:paraId="08AD291A" w14:textId="180B9829" w:rsidR="00DA17D2" w:rsidRPr="00993AF2" w:rsidRDefault="00DA17D2" w:rsidP="00DA17D2">
            <w:r w:rsidRPr="00E54401">
              <w:t>E08.35</w:t>
            </w:r>
          </w:p>
        </w:tc>
        <w:tc>
          <w:tcPr>
            <w:tcW w:w="5665" w:type="dxa"/>
          </w:tcPr>
          <w:p w14:paraId="760E8915" w14:textId="0D637054" w:rsidR="00DA17D2" w:rsidRPr="00993AF2" w:rsidRDefault="00DA17D2" w:rsidP="00DA17D2">
            <w:r w:rsidRPr="00E54401">
              <w:t>Diabetes mellitus due to underlying condition with proliferative diabetic retinopathy</w:t>
            </w:r>
          </w:p>
        </w:tc>
      </w:tr>
      <w:tr w:rsidR="00DA17D2" w14:paraId="556AF857" w14:textId="77777777" w:rsidTr="00FE6479">
        <w:tc>
          <w:tcPr>
            <w:tcW w:w="2044" w:type="dxa"/>
          </w:tcPr>
          <w:p w14:paraId="767ED97D" w14:textId="77777777" w:rsidR="00DA17D2" w:rsidRDefault="00DA17D2" w:rsidP="00DA17D2"/>
        </w:tc>
        <w:tc>
          <w:tcPr>
            <w:tcW w:w="1641" w:type="dxa"/>
          </w:tcPr>
          <w:p w14:paraId="7B6A969A" w14:textId="0FD91C83" w:rsidR="00DA17D2" w:rsidRPr="00993AF2" w:rsidRDefault="00DA17D2" w:rsidP="00DA17D2">
            <w:r w:rsidRPr="00E54401">
              <w:t>E08.351</w:t>
            </w:r>
          </w:p>
        </w:tc>
        <w:tc>
          <w:tcPr>
            <w:tcW w:w="5665" w:type="dxa"/>
          </w:tcPr>
          <w:p w14:paraId="43209E70" w14:textId="2F7D0826" w:rsidR="00DA17D2" w:rsidRPr="00993AF2" w:rsidRDefault="00DA17D2" w:rsidP="00DA17D2">
            <w:r w:rsidRPr="00E54401">
              <w:t>Diabetes mellitus due to underlying condition with proliferative diabetic retinopathy with macular edema</w:t>
            </w:r>
          </w:p>
        </w:tc>
      </w:tr>
      <w:tr w:rsidR="00DA17D2" w14:paraId="709FA216" w14:textId="77777777" w:rsidTr="00FE6479">
        <w:tc>
          <w:tcPr>
            <w:tcW w:w="2044" w:type="dxa"/>
          </w:tcPr>
          <w:p w14:paraId="51CEDE35" w14:textId="77777777" w:rsidR="00DA17D2" w:rsidRDefault="00DA17D2" w:rsidP="00DA17D2"/>
        </w:tc>
        <w:tc>
          <w:tcPr>
            <w:tcW w:w="1641" w:type="dxa"/>
          </w:tcPr>
          <w:p w14:paraId="082F8A33" w14:textId="1727893C" w:rsidR="00DA17D2" w:rsidRPr="00993AF2" w:rsidRDefault="00DA17D2" w:rsidP="00DA17D2">
            <w:r w:rsidRPr="00E54401">
              <w:t>E08.359</w:t>
            </w:r>
          </w:p>
        </w:tc>
        <w:tc>
          <w:tcPr>
            <w:tcW w:w="5665" w:type="dxa"/>
          </w:tcPr>
          <w:p w14:paraId="22D56C12" w14:textId="3D6CE298" w:rsidR="00DA17D2" w:rsidRPr="00993AF2" w:rsidRDefault="00DA17D2" w:rsidP="00DA17D2">
            <w:r w:rsidRPr="00E54401">
              <w:t>Diabetes mellitus due to underlying condition with proliferative diabetic retinopathy without macular edema</w:t>
            </w:r>
          </w:p>
        </w:tc>
      </w:tr>
      <w:tr w:rsidR="00DA17D2" w14:paraId="581FC09D" w14:textId="77777777" w:rsidTr="00FE6479">
        <w:tc>
          <w:tcPr>
            <w:tcW w:w="2044" w:type="dxa"/>
          </w:tcPr>
          <w:p w14:paraId="643E7139" w14:textId="77777777" w:rsidR="00DA17D2" w:rsidRDefault="00DA17D2" w:rsidP="00DA17D2"/>
        </w:tc>
        <w:tc>
          <w:tcPr>
            <w:tcW w:w="1641" w:type="dxa"/>
          </w:tcPr>
          <w:p w14:paraId="4A8A816E" w14:textId="62C88CC0" w:rsidR="00DA17D2" w:rsidRPr="00993AF2" w:rsidRDefault="00DA17D2" w:rsidP="00DA17D2">
            <w:r w:rsidRPr="00E54401">
              <w:t>E08.36</w:t>
            </w:r>
          </w:p>
        </w:tc>
        <w:tc>
          <w:tcPr>
            <w:tcW w:w="5665" w:type="dxa"/>
          </w:tcPr>
          <w:p w14:paraId="3E943E1D" w14:textId="7B552A98" w:rsidR="00DA17D2" w:rsidRPr="00993AF2" w:rsidRDefault="00DA17D2" w:rsidP="00DA17D2">
            <w:r w:rsidRPr="00E54401">
              <w:t>Diabetes mellitus due to underlying condition with diabetic cataract</w:t>
            </w:r>
          </w:p>
        </w:tc>
      </w:tr>
      <w:tr w:rsidR="00DA17D2" w14:paraId="2F2C3AD3" w14:textId="77777777" w:rsidTr="00FE6479">
        <w:tc>
          <w:tcPr>
            <w:tcW w:w="2044" w:type="dxa"/>
          </w:tcPr>
          <w:p w14:paraId="6A84FFA9" w14:textId="77777777" w:rsidR="00DA17D2" w:rsidRDefault="00DA17D2" w:rsidP="00DA17D2"/>
        </w:tc>
        <w:tc>
          <w:tcPr>
            <w:tcW w:w="1641" w:type="dxa"/>
          </w:tcPr>
          <w:p w14:paraId="0B50E597" w14:textId="42CC864E" w:rsidR="00DA17D2" w:rsidRPr="00993AF2" w:rsidRDefault="00DA17D2" w:rsidP="00DA17D2">
            <w:r w:rsidRPr="00E54401">
              <w:t>E08.39</w:t>
            </w:r>
          </w:p>
        </w:tc>
        <w:tc>
          <w:tcPr>
            <w:tcW w:w="5665" w:type="dxa"/>
          </w:tcPr>
          <w:p w14:paraId="39849A9D" w14:textId="50BD3A78" w:rsidR="00DA17D2" w:rsidRPr="00993AF2" w:rsidRDefault="00DA17D2" w:rsidP="00DA17D2">
            <w:r w:rsidRPr="00E54401">
              <w:t>Diabetes mellitus due to underlying condition with other diabetic ophthalmic complication</w:t>
            </w:r>
          </w:p>
        </w:tc>
      </w:tr>
      <w:tr w:rsidR="00DA17D2" w14:paraId="17812557" w14:textId="77777777" w:rsidTr="00FE6479">
        <w:tc>
          <w:tcPr>
            <w:tcW w:w="2044" w:type="dxa"/>
          </w:tcPr>
          <w:p w14:paraId="752E0A1F" w14:textId="77777777" w:rsidR="00DA17D2" w:rsidRDefault="00DA17D2" w:rsidP="00DA17D2"/>
        </w:tc>
        <w:tc>
          <w:tcPr>
            <w:tcW w:w="1641" w:type="dxa"/>
          </w:tcPr>
          <w:p w14:paraId="0247496B" w14:textId="3B492F09" w:rsidR="00DA17D2" w:rsidRPr="00993AF2" w:rsidRDefault="00DA17D2" w:rsidP="00DA17D2">
            <w:r w:rsidRPr="00E54401">
              <w:t>E08.4</w:t>
            </w:r>
          </w:p>
        </w:tc>
        <w:tc>
          <w:tcPr>
            <w:tcW w:w="5665" w:type="dxa"/>
          </w:tcPr>
          <w:p w14:paraId="03D82E9E" w14:textId="67B7FA78" w:rsidR="00DA17D2" w:rsidRPr="00993AF2" w:rsidRDefault="00DA17D2" w:rsidP="00DA17D2">
            <w:r w:rsidRPr="00E54401">
              <w:t>Diabetes mellitus due to underlying condition with neurological complications</w:t>
            </w:r>
          </w:p>
        </w:tc>
      </w:tr>
      <w:tr w:rsidR="00DA17D2" w14:paraId="74A3C004" w14:textId="77777777" w:rsidTr="00FE6479">
        <w:tc>
          <w:tcPr>
            <w:tcW w:w="2044" w:type="dxa"/>
          </w:tcPr>
          <w:p w14:paraId="3E107B50" w14:textId="77777777" w:rsidR="00DA17D2" w:rsidRDefault="00DA17D2" w:rsidP="00DA17D2"/>
        </w:tc>
        <w:tc>
          <w:tcPr>
            <w:tcW w:w="1641" w:type="dxa"/>
          </w:tcPr>
          <w:p w14:paraId="195793C4" w14:textId="019E37CD" w:rsidR="00DA17D2" w:rsidRPr="00993AF2" w:rsidRDefault="00DA17D2" w:rsidP="00DA17D2">
            <w:r w:rsidRPr="00E54401">
              <w:t>E08.40</w:t>
            </w:r>
          </w:p>
        </w:tc>
        <w:tc>
          <w:tcPr>
            <w:tcW w:w="5665" w:type="dxa"/>
          </w:tcPr>
          <w:p w14:paraId="4FCC88AA" w14:textId="53446FDD" w:rsidR="00DA17D2" w:rsidRPr="00993AF2" w:rsidRDefault="00DA17D2" w:rsidP="00DA17D2">
            <w:r w:rsidRPr="00E54401">
              <w:t>Diabetes mellitus due to underlying condition with diabetic neuropathy, unspecified</w:t>
            </w:r>
          </w:p>
        </w:tc>
      </w:tr>
      <w:tr w:rsidR="00DA17D2" w14:paraId="54C5E553" w14:textId="77777777" w:rsidTr="00FE6479">
        <w:tc>
          <w:tcPr>
            <w:tcW w:w="2044" w:type="dxa"/>
          </w:tcPr>
          <w:p w14:paraId="47731245" w14:textId="77777777" w:rsidR="00DA17D2" w:rsidRDefault="00DA17D2" w:rsidP="00DA17D2"/>
        </w:tc>
        <w:tc>
          <w:tcPr>
            <w:tcW w:w="1641" w:type="dxa"/>
          </w:tcPr>
          <w:p w14:paraId="2490B955" w14:textId="2DCF6A8C" w:rsidR="00DA17D2" w:rsidRPr="00993AF2" w:rsidRDefault="00DA17D2" w:rsidP="00DA17D2">
            <w:r w:rsidRPr="00E54401">
              <w:t>E08.41</w:t>
            </w:r>
          </w:p>
        </w:tc>
        <w:tc>
          <w:tcPr>
            <w:tcW w:w="5665" w:type="dxa"/>
          </w:tcPr>
          <w:p w14:paraId="5F22CAAB" w14:textId="07ACE07F" w:rsidR="00DA17D2" w:rsidRPr="00993AF2" w:rsidRDefault="00DA17D2" w:rsidP="00DA17D2">
            <w:r w:rsidRPr="00E54401">
              <w:t>Diabetes mellitus due to underlying condition with diabetic mononeuropathy</w:t>
            </w:r>
          </w:p>
        </w:tc>
      </w:tr>
      <w:tr w:rsidR="00DA17D2" w14:paraId="68260A58" w14:textId="77777777" w:rsidTr="00FE6479">
        <w:tc>
          <w:tcPr>
            <w:tcW w:w="2044" w:type="dxa"/>
          </w:tcPr>
          <w:p w14:paraId="37A605A9" w14:textId="77777777" w:rsidR="00DA17D2" w:rsidRDefault="00DA17D2" w:rsidP="00DA17D2"/>
        </w:tc>
        <w:tc>
          <w:tcPr>
            <w:tcW w:w="1641" w:type="dxa"/>
          </w:tcPr>
          <w:p w14:paraId="7733EB0D" w14:textId="093743BF" w:rsidR="00DA17D2" w:rsidRPr="00993AF2" w:rsidRDefault="00DA17D2" w:rsidP="00DA17D2">
            <w:r w:rsidRPr="00E54401">
              <w:t>E08.42</w:t>
            </w:r>
          </w:p>
        </w:tc>
        <w:tc>
          <w:tcPr>
            <w:tcW w:w="5665" w:type="dxa"/>
          </w:tcPr>
          <w:p w14:paraId="1DCD4D95" w14:textId="72EB0ED1" w:rsidR="00DA17D2" w:rsidRPr="00993AF2" w:rsidRDefault="00DA17D2" w:rsidP="00DA17D2">
            <w:r w:rsidRPr="00E54401">
              <w:t>Diabetes mellitus due to underlying condition with diabetic polyneuropathy</w:t>
            </w:r>
          </w:p>
        </w:tc>
      </w:tr>
      <w:tr w:rsidR="00DA17D2" w14:paraId="4BFA4904" w14:textId="77777777" w:rsidTr="00FE6479">
        <w:tc>
          <w:tcPr>
            <w:tcW w:w="2044" w:type="dxa"/>
          </w:tcPr>
          <w:p w14:paraId="38268836" w14:textId="77777777" w:rsidR="00DA17D2" w:rsidRDefault="00DA17D2" w:rsidP="00DA17D2"/>
        </w:tc>
        <w:tc>
          <w:tcPr>
            <w:tcW w:w="1641" w:type="dxa"/>
          </w:tcPr>
          <w:p w14:paraId="3944526A" w14:textId="282EAEEC" w:rsidR="00DA17D2" w:rsidRPr="00993AF2" w:rsidRDefault="00DA17D2" w:rsidP="00DA17D2">
            <w:r w:rsidRPr="00E54401">
              <w:t>E08.43</w:t>
            </w:r>
          </w:p>
        </w:tc>
        <w:tc>
          <w:tcPr>
            <w:tcW w:w="5665" w:type="dxa"/>
          </w:tcPr>
          <w:p w14:paraId="0D1A7B56" w14:textId="43A332AA" w:rsidR="00DA17D2" w:rsidRPr="00993AF2" w:rsidRDefault="00DA17D2" w:rsidP="00DA17D2">
            <w:r w:rsidRPr="00E54401">
              <w:t>Diabetes mellitus due to underlying condition with diabetic autonomic (poly)neuropathy</w:t>
            </w:r>
          </w:p>
        </w:tc>
      </w:tr>
      <w:tr w:rsidR="00DA17D2" w14:paraId="0DD54D4A" w14:textId="77777777" w:rsidTr="00FE6479">
        <w:tc>
          <w:tcPr>
            <w:tcW w:w="2044" w:type="dxa"/>
          </w:tcPr>
          <w:p w14:paraId="50594627" w14:textId="77777777" w:rsidR="00DA17D2" w:rsidRDefault="00DA17D2" w:rsidP="00DA17D2"/>
        </w:tc>
        <w:tc>
          <w:tcPr>
            <w:tcW w:w="1641" w:type="dxa"/>
          </w:tcPr>
          <w:p w14:paraId="0BE5203D" w14:textId="21F95C3B" w:rsidR="00DA17D2" w:rsidRPr="00993AF2" w:rsidRDefault="00DA17D2" w:rsidP="00DA17D2">
            <w:r w:rsidRPr="00E54401">
              <w:t>E08.44</w:t>
            </w:r>
          </w:p>
        </w:tc>
        <w:tc>
          <w:tcPr>
            <w:tcW w:w="5665" w:type="dxa"/>
          </w:tcPr>
          <w:p w14:paraId="70126C65" w14:textId="0DB04548" w:rsidR="00DA17D2" w:rsidRPr="00993AF2" w:rsidRDefault="00DA17D2" w:rsidP="00DA17D2">
            <w:r w:rsidRPr="00E54401">
              <w:t>Diabetes mellitus due to underlying condition with diabetic amyotrophy</w:t>
            </w:r>
          </w:p>
        </w:tc>
      </w:tr>
      <w:tr w:rsidR="00DA17D2" w14:paraId="0CD8C423" w14:textId="77777777" w:rsidTr="00FE6479">
        <w:tc>
          <w:tcPr>
            <w:tcW w:w="2044" w:type="dxa"/>
          </w:tcPr>
          <w:p w14:paraId="762F36F0" w14:textId="77777777" w:rsidR="00DA17D2" w:rsidRDefault="00DA17D2" w:rsidP="00DA17D2"/>
        </w:tc>
        <w:tc>
          <w:tcPr>
            <w:tcW w:w="1641" w:type="dxa"/>
          </w:tcPr>
          <w:p w14:paraId="0C5B9000" w14:textId="76540003" w:rsidR="00DA17D2" w:rsidRPr="00993AF2" w:rsidRDefault="00DA17D2" w:rsidP="00DA17D2">
            <w:r w:rsidRPr="00E54401">
              <w:t>E08.49</w:t>
            </w:r>
          </w:p>
        </w:tc>
        <w:tc>
          <w:tcPr>
            <w:tcW w:w="5665" w:type="dxa"/>
          </w:tcPr>
          <w:p w14:paraId="2FAFF863" w14:textId="4F8C6C40" w:rsidR="00DA17D2" w:rsidRPr="00993AF2" w:rsidRDefault="00DA17D2" w:rsidP="00DA17D2">
            <w:r w:rsidRPr="00E54401">
              <w:t>Diabetes mellitus due to underlying condition with other diabetic neurological complication</w:t>
            </w:r>
          </w:p>
        </w:tc>
      </w:tr>
      <w:tr w:rsidR="00DA17D2" w14:paraId="57AD5A46" w14:textId="77777777" w:rsidTr="00FE6479">
        <w:tc>
          <w:tcPr>
            <w:tcW w:w="2044" w:type="dxa"/>
          </w:tcPr>
          <w:p w14:paraId="41AA16DF" w14:textId="77777777" w:rsidR="00DA17D2" w:rsidRDefault="00DA17D2" w:rsidP="00DA17D2"/>
        </w:tc>
        <w:tc>
          <w:tcPr>
            <w:tcW w:w="1641" w:type="dxa"/>
          </w:tcPr>
          <w:p w14:paraId="353C482C" w14:textId="0F915A9B" w:rsidR="00DA17D2" w:rsidRPr="00993AF2" w:rsidRDefault="00DA17D2" w:rsidP="00DA17D2">
            <w:r w:rsidRPr="00E54401">
              <w:t>E08.5</w:t>
            </w:r>
          </w:p>
        </w:tc>
        <w:tc>
          <w:tcPr>
            <w:tcW w:w="5665" w:type="dxa"/>
          </w:tcPr>
          <w:p w14:paraId="64A98DAF" w14:textId="7EF99A7E" w:rsidR="00DA17D2" w:rsidRPr="00993AF2" w:rsidRDefault="00DA17D2" w:rsidP="00DA17D2">
            <w:r w:rsidRPr="00E54401">
              <w:t>Diabetes mellitus due to underlying condition with circulatory complications</w:t>
            </w:r>
          </w:p>
        </w:tc>
      </w:tr>
      <w:tr w:rsidR="00DA17D2" w14:paraId="7312FED1" w14:textId="77777777" w:rsidTr="00FE6479">
        <w:tc>
          <w:tcPr>
            <w:tcW w:w="2044" w:type="dxa"/>
          </w:tcPr>
          <w:p w14:paraId="6B09FA80" w14:textId="77777777" w:rsidR="00DA17D2" w:rsidRDefault="00DA17D2" w:rsidP="00DA17D2"/>
        </w:tc>
        <w:tc>
          <w:tcPr>
            <w:tcW w:w="1641" w:type="dxa"/>
          </w:tcPr>
          <w:p w14:paraId="78DBE4D3" w14:textId="564DB091" w:rsidR="00DA17D2" w:rsidRPr="00993AF2" w:rsidRDefault="00DA17D2" w:rsidP="00DA17D2">
            <w:r w:rsidRPr="00E54401">
              <w:t>E08.51</w:t>
            </w:r>
          </w:p>
        </w:tc>
        <w:tc>
          <w:tcPr>
            <w:tcW w:w="5665" w:type="dxa"/>
          </w:tcPr>
          <w:p w14:paraId="26E67B40" w14:textId="119C3B31" w:rsidR="00DA17D2" w:rsidRPr="00993AF2" w:rsidRDefault="00DA17D2" w:rsidP="00DA17D2">
            <w:r w:rsidRPr="00E54401">
              <w:t>Diabetes mellitus due to underlying condition with diabetic peripheral angiopathy without gangrene</w:t>
            </w:r>
          </w:p>
        </w:tc>
      </w:tr>
      <w:tr w:rsidR="00DA17D2" w14:paraId="541E24A7" w14:textId="77777777" w:rsidTr="00FE6479">
        <w:tc>
          <w:tcPr>
            <w:tcW w:w="2044" w:type="dxa"/>
          </w:tcPr>
          <w:p w14:paraId="58D20E92" w14:textId="77777777" w:rsidR="00DA17D2" w:rsidRDefault="00DA17D2" w:rsidP="00DA17D2"/>
        </w:tc>
        <w:tc>
          <w:tcPr>
            <w:tcW w:w="1641" w:type="dxa"/>
          </w:tcPr>
          <w:p w14:paraId="0D85E3FD" w14:textId="7D7B96B8" w:rsidR="00DA17D2" w:rsidRPr="00993AF2" w:rsidRDefault="00DA17D2" w:rsidP="00DA17D2">
            <w:r w:rsidRPr="00E54401">
              <w:t>E08.52</w:t>
            </w:r>
          </w:p>
        </w:tc>
        <w:tc>
          <w:tcPr>
            <w:tcW w:w="5665" w:type="dxa"/>
          </w:tcPr>
          <w:p w14:paraId="6488186E" w14:textId="1BEFDF52" w:rsidR="00DA17D2" w:rsidRPr="00993AF2" w:rsidRDefault="00DA17D2" w:rsidP="00DA17D2">
            <w:r w:rsidRPr="00E54401">
              <w:t>Diabetes mellitus due to underlying condition with diabetic peripheral angiopathy with gangrene</w:t>
            </w:r>
          </w:p>
        </w:tc>
      </w:tr>
      <w:tr w:rsidR="00DA17D2" w14:paraId="2FD697EC" w14:textId="77777777" w:rsidTr="00FE6479">
        <w:tc>
          <w:tcPr>
            <w:tcW w:w="2044" w:type="dxa"/>
          </w:tcPr>
          <w:p w14:paraId="222BA59B" w14:textId="77777777" w:rsidR="00DA17D2" w:rsidRDefault="00DA17D2" w:rsidP="00DA17D2"/>
        </w:tc>
        <w:tc>
          <w:tcPr>
            <w:tcW w:w="1641" w:type="dxa"/>
          </w:tcPr>
          <w:p w14:paraId="7F7CFE40" w14:textId="09520E34" w:rsidR="00DA17D2" w:rsidRPr="00993AF2" w:rsidRDefault="00DA17D2" w:rsidP="00DA17D2">
            <w:r w:rsidRPr="00E54401">
              <w:t>E08.59</w:t>
            </w:r>
          </w:p>
        </w:tc>
        <w:tc>
          <w:tcPr>
            <w:tcW w:w="5665" w:type="dxa"/>
          </w:tcPr>
          <w:p w14:paraId="7932E05F" w14:textId="11F6D3C4" w:rsidR="00DA17D2" w:rsidRPr="00993AF2" w:rsidRDefault="00DA17D2" w:rsidP="00DA17D2">
            <w:r w:rsidRPr="00E54401">
              <w:t>Diabetes mellitus due to underlying condition with other circulatory complications</w:t>
            </w:r>
          </w:p>
        </w:tc>
      </w:tr>
      <w:tr w:rsidR="00DA17D2" w14:paraId="6293E65D" w14:textId="77777777" w:rsidTr="00FE6479">
        <w:tc>
          <w:tcPr>
            <w:tcW w:w="2044" w:type="dxa"/>
          </w:tcPr>
          <w:p w14:paraId="7D0E59AF" w14:textId="77777777" w:rsidR="00DA17D2" w:rsidRDefault="00DA17D2" w:rsidP="00DA17D2"/>
        </w:tc>
        <w:tc>
          <w:tcPr>
            <w:tcW w:w="1641" w:type="dxa"/>
          </w:tcPr>
          <w:p w14:paraId="2A938BC8" w14:textId="2BF79006" w:rsidR="00DA17D2" w:rsidRPr="00993AF2" w:rsidRDefault="00DA17D2" w:rsidP="00DA17D2">
            <w:r w:rsidRPr="00E54401">
              <w:t>E08.6</w:t>
            </w:r>
          </w:p>
        </w:tc>
        <w:tc>
          <w:tcPr>
            <w:tcW w:w="5665" w:type="dxa"/>
          </w:tcPr>
          <w:p w14:paraId="79663F36" w14:textId="78D0C3D6" w:rsidR="00DA17D2" w:rsidRPr="00993AF2" w:rsidRDefault="00DA17D2" w:rsidP="00DA17D2">
            <w:r w:rsidRPr="00E54401">
              <w:t>Diabetes mellitus due to underlying condition with other specified complications</w:t>
            </w:r>
          </w:p>
        </w:tc>
      </w:tr>
      <w:tr w:rsidR="00DA17D2" w14:paraId="0FECA716" w14:textId="77777777" w:rsidTr="00FE6479">
        <w:tc>
          <w:tcPr>
            <w:tcW w:w="2044" w:type="dxa"/>
          </w:tcPr>
          <w:p w14:paraId="0D6186D1" w14:textId="77777777" w:rsidR="00DA17D2" w:rsidRDefault="00DA17D2" w:rsidP="00DA17D2"/>
        </w:tc>
        <w:tc>
          <w:tcPr>
            <w:tcW w:w="1641" w:type="dxa"/>
          </w:tcPr>
          <w:p w14:paraId="717DB6B2" w14:textId="535CF352" w:rsidR="00DA17D2" w:rsidRPr="00993AF2" w:rsidRDefault="00DA17D2" w:rsidP="00DA17D2">
            <w:r w:rsidRPr="00E54401">
              <w:t>E08.61</w:t>
            </w:r>
          </w:p>
        </w:tc>
        <w:tc>
          <w:tcPr>
            <w:tcW w:w="5665" w:type="dxa"/>
          </w:tcPr>
          <w:p w14:paraId="7ED6C265" w14:textId="2574AC63" w:rsidR="00DA17D2" w:rsidRPr="00993AF2" w:rsidRDefault="00DA17D2" w:rsidP="00DA17D2">
            <w:r w:rsidRPr="00E54401">
              <w:t>Diabetes mellitus due to underlying condition with diabetic arthropathy</w:t>
            </w:r>
          </w:p>
        </w:tc>
      </w:tr>
      <w:tr w:rsidR="00DA17D2" w14:paraId="27AC54E4" w14:textId="77777777" w:rsidTr="00FE6479">
        <w:tc>
          <w:tcPr>
            <w:tcW w:w="2044" w:type="dxa"/>
          </w:tcPr>
          <w:p w14:paraId="637F430A" w14:textId="77777777" w:rsidR="00DA17D2" w:rsidRDefault="00DA17D2" w:rsidP="00DA17D2"/>
        </w:tc>
        <w:tc>
          <w:tcPr>
            <w:tcW w:w="1641" w:type="dxa"/>
          </w:tcPr>
          <w:p w14:paraId="243BC3A8" w14:textId="2FEF7305" w:rsidR="00DA17D2" w:rsidRPr="00993AF2" w:rsidRDefault="00DA17D2" w:rsidP="00DA17D2">
            <w:r w:rsidRPr="00E54401">
              <w:t>E08.610</w:t>
            </w:r>
          </w:p>
        </w:tc>
        <w:tc>
          <w:tcPr>
            <w:tcW w:w="5665" w:type="dxa"/>
          </w:tcPr>
          <w:p w14:paraId="23CDC286" w14:textId="6E16632A" w:rsidR="00DA17D2" w:rsidRPr="00993AF2" w:rsidRDefault="00DA17D2" w:rsidP="00DA17D2">
            <w:r w:rsidRPr="00E54401">
              <w:t>Diabetes mellitus due to underlying condition with diabetic neuropathic arthropathy</w:t>
            </w:r>
          </w:p>
        </w:tc>
      </w:tr>
      <w:tr w:rsidR="00DA17D2" w14:paraId="136371F2" w14:textId="77777777" w:rsidTr="00FE6479">
        <w:tc>
          <w:tcPr>
            <w:tcW w:w="2044" w:type="dxa"/>
          </w:tcPr>
          <w:p w14:paraId="64A6BBC0" w14:textId="77777777" w:rsidR="00DA17D2" w:rsidRDefault="00DA17D2" w:rsidP="00DA17D2"/>
        </w:tc>
        <w:tc>
          <w:tcPr>
            <w:tcW w:w="1641" w:type="dxa"/>
          </w:tcPr>
          <w:p w14:paraId="6B7DAA63" w14:textId="101C65AE" w:rsidR="00DA17D2" w:rsidRPr="00993AF2" w:rsidRDefault="00DA17D2" w:rsidP="00DA17D2">
            <w:r w:rsidRPr="00E62E48">
              <w:t>E08.618</w:t>
            </w:r>
          </w:p>
        </w:tc>
        <w:tc>
          <w:tcPr>
            <w:tcW w:w="5665" w:type="dxa"/>
          </w:tcPr>
          <w:p w14:paraId="4EFE788C" w14:textId="5650E86B" w:rsidR="00DA17D2" w:rsidRPr="00993AF2" w:rsidRDefault="00DA17D2" w:rsidP="00DA17D2">
            <w:r w:rsidRPr="00E62E48">
              <w:t>Diabetes mellitus due to underlying condition with other diabetic arthropathy</w:t>
            </w:r>
          </w:p>
        </w:tc>
      </w:tr>
      <w:tr w:rsidR="00DA17D2" w14:paraId="335EC9FC" w14:textId="77777777" w:rsidTr="00FE6479">
        <w:tc>
          <w:tcPr>
            <w:tcW w:w="2044" w:type="dxa"/>
          </w:tcPr>
          <w:p w14:paraId="58D35AB2" w14:textId="77777777" w:rsidR="00DA17D2" w:rsidRDefault="00DA17D2" w:rsidP="00DA17D2"/>
        </w:tc>
        <w:tc>
          <w:tcPr>
            <w:tcW w:w="1641" w:type="dxa"/>
          </w:tcPr>
          <w:p w14:paraId="3F4B51FB" w14:textId="2C75760A" w:rsidR="00DA17D2" w:rsidRPr="00993AF2" w:rsidRDefault="00DA17D2" w:rsidP="00DA17D2">
            <w:r w:rsidRPr="00E62E48">
              <w:t>E08.62</w:t>
            </w:r>
          </w:p>
        </w:tc>
        <w:tc>
          <w:tcPr>
            <w:tcW w:w="5665" w:type="dxa"/>
          </w:tcPr>
          <w:p w14:paraId="4794D290" w14:textId="59C09A1A" w:rsidR="00DA17D2" w:rsidRPr="00993AF2" w:rsidRDefault="00DA17D2" w:rsidP="00DA17D2">
            <w:r w:rsidRPr="00E62E48">
              <w:t>Diabetes mellitus due to underlying condition with skin complications</w:t>
            </w:r>
          </w:p>
        </w:tc>
      </w:tr>
      <w:tr w:rsidR="00DA17D2" w14:paraId="669C154D" w14:textId="77777777" w:rsidTr="00FE6479">
        <w:tc>
          <w:tcPr>
            <w:tcW w:w="2044" w:type="dxa"/>
          </w:tcPr>
          <w:p w14:paraId="16A8915D" w14:textId="77777777" w:rsidR="00DA17D2" w:rsidRDefault="00DA17D2" w:rsidP="00DA17D2"/>
        </w:tc>
        <w:tc>
          <w:tcPr>
            <w:tcW w:w="1641" w:type="dxa"/>
          </w:tcPr>
          <w:p w14:paraId="5BDD48D7" w14:textId="313E2F75" w:rsidR="00DA17D2" w:rsidRPr="00993AF2" w:rsidRDefault="00DA17D2" w:rsidP="00DA17D2">
            <w:r w:rsidRPr="00E62E48">
              <w:t>E08.620</w:t>
            </w:r>
          </w:p>
        </w:tc>
        <w:tc>
          <w:tcPr>
            <w:tcW w:w="5665" w:type="dxa"/>
          </w:tcPr>
          <w:p w14:paraId="534058D0" w14:textId="004EE2B5" w:rsidR="00DA17D2" w:rsidRPr="00993AF2" w:rsidRDefault="00DA17D2" w:rsidP="00DA17D2">
            <w:r w:rsidRPr="00E62E48">
              <w:t>Diabetes mellitus due to underlying condition with diabetic dermatitis</w:t>
            </w:r>
          </w:p>
        </w:tc>
      </w:tr>
      <w:tr w:rsidR="00DA17D2" w14:paraId="24B4C648" w14:textId="77777777" w:rsidTr="00FE6479">
        <w:tc>
          <w:tcPr>
            <w:tcW w:w="2044" w:type="dxa"/>
          </w:tcPr>
          <w:p w14:paraId="736EFF7F" w14:textId="77777777" w:rsidR="00DA17D2" w:rsidRDefault="00DA17D2" w:rsidP="00DA17D2"/>
        </w:tc>
        <w:tc>
          <w:tcPr>
            <w:tcW w:w="1641" w:type="dxa"/>
          </w:tcPr>
          <w:p w14:paraId="044C9085" w14:textId="39AF5C78" w:rsidR="00DA17D2" w:rsidRPr="00993AF2" w:rsidRDefault="00DA17D2" w:rsidP="00DA17D2">
            <w:r w:rsidRPr="00E62E48">
              <w:t>E08.621</w:t>
            </w:r>
          </w:p>
        </w:tc>
        <w:tc>
          <w:tcPr>
            <w:tcW w:w="5665" w:type="dxa"/>
          </w:tcPr>
          <w:p w14:paraId="0850F432" w14:textId="7ADC7FC7" w:rsidR="00DA17D2" w:rsidRPr="00993AF2" w:rsidRDefault="00DA17D2" w:rsidP="00DA17D2">
            <w:r w:rsidRPr="00E62E48">
              <w:t>Diabetes mellitus due to underlying condition with foot ulcer</w:t>
            </w:r>
          </w:p>
        </w:tc>
      </w:tr>
      <w:tr w:rsidR="00DA17D2" w14:paraId="16BB7097" w14:textId="77777777" w:rsidTr="00FE6479">
        <w:tc>
          <w:tcPr>
            <w:tcW w:w="2044" w:type="dxa"/>
          </w:tcPr>
          <w:p w14:paraId="719F3F04" w14:textId="77777777" w:rsidR="00DA17D2" w:rsidRDefault="00DA17D2" w:rsidP="00DA17D2"/>
        </w:tc>
        <w:tc>
          <w:tcPr>
            <w:tcW w:w="1641" w:type="dxa"/>
          </w:tcPr>
          <w:p w14:paraId="054179F6" w14:textId="177B2D94" w:rsidR="00DA17D2" w:rsidRPr="00993AF2" w:rsidRDefault="00DA17D2" w:rsidP="00DA17D2">
            <w:r w:rsidRPr="00E62E48">
              <w:t>E08.622</w:t>
            </w:r>
          </w:p>
        </w:tc>
        <w:tc>
          <w:tcPr>
            <w:tcW w:w="5665" w:type="dxa"/>
          </w:tcPr>
          <w:p w14:paraId="3BF08F6F" w14:textId="537580A5" w:rsidR="00DA17D2" w:rsidRPr="00993AF2" w:rsidRDefault="00DA17D2" w:rsidP="00DA17D2">
            <w:r w:rsidRPr="00E62E48">
              <w:t>Diabetes mellitus due to underlying condition with other skin ulcer</w:t>
            </w:r>
          </w:p>
        </w:tc>
      </w:tr>
      <w:tr w:rsidR="00DA17D2" w14:paraId="0F00A11D" w14:textId="77777777" w:rsidTr="00FE6479">
        <w:tc>
          <w:tcPr>
            <w:tcW w:w="2044" w:type="dxa"/>
          </w:tcPr>
          <w:p w14:paraId="0143F201" w14:textId="77777777" w:rsidR="00DA17D2" w:rsidRDefault="00DA17D2" w:rsidP="00DA17D2"/>
        </w:tc>
        <w:tc>
          <w:tcPr>
            <w:tcW w:w="1641" w:type="dxa"/>
          </w:tcPr>
          <w:p w14:paraId="26A7B99D" w14:textId="6B905344" w:rsidR="00DA17D2" w:rsidRPr="00993AF2" w:rsidRDefault="00DA17D2" w:rsidP="00DA17D2">
            <w:r w:rsidRPr="00E62E48">
              <w:t>E08.628</w:t>
            </w:r>
          </w:p>
        </w:tc>
        <w:tc>
          <w:tcPr>
            <w:tcW w:w="5665" w:type="dxa"/>
          </w:tcPr>
          <w:p w14:paraId="0B88826F" w14:textId="557E0DA2" w:rsidR="00DA17D2" w:rsidRPr="00993AF2" w:rsidRDefault="00DA17D2" w:rsidP="00DA17D2">
            <w:r w:rsidRPr="00E62E48">
              <w:t>Diabetes mellitus due to underlying condition with other skin complications</w:t>
            </w:r>
          </w:p>
        </w:tc>
      </w:tr>
      <w:tr w:rsidR="00DA17D2" w14:paraId="38014576" w14:textId="77777777" w:rsidTr="00FE6479">
        <w:tc>
          <w:tcPr>
            <w:tcW w:w="2044" w:type="dxa"/>
          </w:tcPr>
          <w:p w14:paraId="2CE7864D" w14:textId="77777777" w:rsidR="00DA17D2" w:rsidRDefault="00DA17D2" w:rsidP="00DA17D2"/>
        </w:tc>
        <w:tc>
          <w:tcPr>
            <w:tcW w:w="1641" w:type="dxa"/>
          </w:tcPr>
          <w:p w14:paraId="4918012D" w14:textId="1AD74301" w:rsidR="00DA17D2" w:rsidRPr="00993AF2" w:rsidRDefault="00DA17D2" w:rsidP="00DA17D2">
            <w:r w:rsidRPr="00E62E48">
              <w:t>E08.63</w:t>
            </w:r>
          </w:p>
        </w:tc>
        <w:tc>
          <w:tcPr>
            <w:tcW w:w="5665" w:type="dxa"/>
          </w:tcPr>
          <w:p w14:paraId="38F206F2" w14:textId="5EE95678" w:rsidR="00DA17D2" w:rsidRPr="00993AF2" w:rsidRDefault="00DA17D2" w:rsidP="00DA17D2">
            <w:r w:rsidRPr="00E62E48">
              <w:t>Diabetes mellitus due to underlying condition with oral complications</w:t>
            </w:r>
          </w:p>
        </w:tc>
      </w:tr>
      <w:tr w:rsidR="00DA17D2" w14:paraId="00C735B4" w14:textId="77777777" w:rsidTr="00FE6479">
        <w:tc>
          <w:tcPr>
            <w:tcW w:w="2044" w:type="dxa"/>
          </w:tcPr>
          <w:p w14:paraId="22B72345" w14:textId="77777777" w:rsidR="00DA17D2" w:rsidRDefault="00DA17D2" w:rsidP="00DA17D2"/>
        </w:tc>
        <w:tc>
          <w:tcPr>
            <w:tcW w:w="1641" w:type="dxa"/>
          </w:tcPr>
          <w:p w14:paraId="66D0DE8A" w14:textId="4F323509" w:rsidR="00DA17D2" w:rsidRPr="00993AF2" w:rsidRDefault="00DA17D2" w:rsidP="00DA17D2">
            <w:r w:rsidRPr="00E62E48">
              <w:t>E08.630</w:t>
            </w:r>
          </w:p>
        </w:tc>
        <w:tc>
          <w:tcPr>
            <w:tcW w:w="5665" w:type="dxa"/>
          </w:tcPr>
          <w:p w14:paraId="75F6311E" w14:textId="7E564756" w:rsidR="00DA17D2" w:rsidRPr="00993AF2" w:rsidRDefault="00DA17D2" w:rsidP="00DA17D2">
            <w:r w:rsidRPr="00E62E48">
              <w:t>Diabetes mellitus due to underlying condition with periodontal disease</w:t>
            </w:r>
          </w:p>
        </w:tc>
      </w:tr>
      <w:tr w:rsidR="00DA17D2" w14:paraId="7338085A" w14:textId="77777777" w:rsidTr="00FE6479">
        <w:tc>
          <w:tcPr>
            <w:tcW w:w="2044" w:type="dxa"/>
          </w:tcPr>
          <w:p w14:paraId="36C706AE" w14:textId="77777777" w:rsidR="00DA17D2" w:rsidRDefault="00DA17D2" w:rsidP="00DA17D2"/>
        </w:tc>
        <w:tc>
          <w:tcPr>
            <w:tcW w:w="1641" w:type="dxa"/>
          </w:tcPr>
          <w:p w14:paraId="0C580F37" w14:textId="54297289" w:rsidR="00DA17D2" w:rsidRPr="00993AF2" w:rsidRDefault="00DA17D2" w:rsidP="00DA17D2">
            <w:r w:rsidRPr="00E62E48">
              <w:t>E08.638</w:t>
            </w:r>
          </w:p>
        </w:tc>
        <w:tc>
          <w:tcPr>
            <w:tcW w:w="5665" w:type="dxa"/>
          </w:tcPr>
          <w:p w14:paraId="294C67D4" w14:textId="266BF3AA" w:rsidR="00DA17D2" w:rsidRPr="00993AF2" w:rsidRDefault="00DA17D2" w:rsidP="00DA17D2">
            <w:r w:rsidRPr="00E62E48">
              <w:t>Diabetes mellitus due to underlying condition with other oral complications</w:t>
            </w:r>
          </w:p>
        </w:tc>
      </w:tr>
      <w:tr w:rsidR="00DA17D2" w14:paraId="3AECFE9D" w14:textId="77777777" w:rsidTr="00FE6479">
        <w:tc>
          <w:tcPr>
            <w:tcW w:w="2044" w:type="dxa"/>
          </w:tcPr>
          <w:p w14:paraId="45E777E4" w14:textId="77777777" w:rsidR="00DA17D2" w:rsidRDefault="00DA17D2" w:rsidP="00DA17D2"/>
        </w:tc>
        <w:tc>
          <w:tcPr>
            <w:tcW w:w="1641" w:type="dxa"/>
          </w:tcPr>
          <w:p w14:paraId="5BEF4F1A" w14:textId="551BCA8F" w:rsidR="00DA17D2" w:rsidRPr="00993AF2" w:rsidRDefault="00DA17D2" w:rsidP="00DA17D2">
            <w:r w:rsidRPr="00E62E48">
              <w:t>E08.64</w:t>
            </w:r>
          </w:p>
        </w:tc>
        <w:tc>
          <w:tcPr>
            <w:tcW w:w="5665" w:type="dxa"/>
          </w:tcPr>
          <w:p w14:paraId="06BA7A28" w14:textId="51BE9A6F" w:rsidR="00DA17D2" w:rsidRPr="00993AF2" w:rsidRDefault="00DA17D2" w:rsidP="00DA17D2">
            <w:r w:rsidRPr="00E62E48">
              <w:t>Diabetes mellitus due to underlying condition with hypoglycemia</w:t>
            </w:r>
          </w:p>
        </w:tc>
      </w:tr>
      <w:tr w:rsidR="00DA17D2" w14:paraId="0A3B3CDA" w14:textId="77777777" w:rsidTr="00FE6479">
        <w:tc>
          <w:tcPr>
            <w:tcW w:w="2044" w:type="dxa"/>
          </w:tcPr>
          <w:p w14:paraId="6C74CFC3" w14:textId="77777777" w:rsidR="00DA17D2" w:rsidRDefault="00DA17D2" w:rsidP="00DA17D2"/>
        </w:tc>
        <w:tc>
          <w:tcPr>
            <w:tcW w:w="1641" w:type="dxa"/>
          </w:tcPr>
          <w:p w14:paraId="58535197" w14:textId="2636B328" w:rsidR="00DA17D2" w:rsidRPr="00993AF2" w:rsidRDefault="00DA17D2" w:rsidP="00DA17D2">
            <w:r w:rsidRPr="00E62E48">
              <w:t>E08.641</w:t>
            </w:r>
          </w:p>
        </w:tc>
        <w:tc>
          <w:tcPr>
            <w:tcW w:w="5665" w:type="dxa"/>
          </w:tcPr>
          <w:p w14:paraId="0F6E0179" w14:textId="25138A32" w:rsidR="00DA17D2" w:rsidRPr="00993AF2" w:rsidRDefault="00DA17D2" w:rsidP="00DA17D2">
            <w:r w:rsidRPr="00E62E48">
              <w:t>Diabetes mellitus due to underlying condition with hypoglycemia with coma</w:t>
            </w:r>
          </w:p>
        </w:tc>
      </w:tr>
      <w:tr w:rsidR="00DA17D2" w14:paraId="355E75D3" w14:textId="77777777" w:rsidTr="00FE6479">
        <w:tc>
          <w:tcPr>
            <w:tcW w:w="2044" w:type="dxa"/>
          </w:tcPr>
          <w:p w14:paraId="52A8149C" w14:textId="77777777" w:rsidR="00DA17D2" w:rsidRDefault="00DA17D2" w:rsidP="00DA17D2"/>
        </w:tc>
        <w:tc>
          <w:tcPr>
            <w:tcW w:w="1641" w:type="dxa"/>
          </w:tcPr>
          <w:p w14:paraId="152B7DC4" w14:textId="1B83CBE4" w:rsidR="00DA17D2" w:rsidRPr="00993AF2" w:rsidRDefault="00DA17D2" w:rsidP="00DA17D2">
            <w:r w:rsidRPr="00E62E48">
              <w:t>E08.649</w:t>
            </w:r>
          </w:p>
        </w:tc>
        <w:tc>
          <w:tcPr>
            <w:tcW w:w="5665" w:type="dxa"/>
          </w:tcPr>
          <w:p w14:paraId="40847A8E" w14:textId="70D7E24A" w:rsidR="00DA17D2" w:rsidRPr="00993AF2" w:rsidRDefault="00DA17D2" w:rsidP="00DA17D2">
            <w:r w:rsidRPr="00E62E48">
              <w:t>Diabetes mellitus due to underlying condition with hypoglycemia without coma</w:t>
            </w:r>
          </w:p>
        </w:tc>
      </w:tr>
      <w:tr w:rsidR="00DA17D2" w14:paraId="229350E5" w14:textId="77777777" w:rsidTr="00FE6479">
        <w:tc>
          <w:tcPr>
            <w:tcW w:w="2044" w:type="dxa"/>
          </w:tcPr>
          <w:p w14:paraId="631C517E" w14:textId="77777777" w:rsidR="00DA17D2" w:rsidRDefault="00DA17D2" w:rsidP="00DA17D2"/>
        </w:tc>
        <w:tc>
          <w:tcPr>
            <w:tcW w:w="1641" w:type="dxa"/>
          </w:tcPr>
          <w:p w14:paraId="506F484E" w14:textId="2A31B2CF" w:rsidR="00DA17D2" w:rsidRPr="00993AF2" w:rsidRDefault="00DA17D2" w:rsidP="00DA17D2">
            <w:r w:rsidRPr="00E62E48">
              <w:t>E08.65</w:t>
            </w:r>
          </w:p>
        </w:tc>
        <w:tc>
          <w:tcPr>
            <w:tcW w:w="5665" w:type="dxa"/>
          </w:tcPr>
          <w:p w14:paraId="5835CA00" w14:textId="1DF6FD5D" w:rsidR="00DA17D2" w:rsidRPr="00993AF2" w:rsidRDefault="00DA17D2" w:rsidP="00DA17D2">
            <w:r w:rsidRPr="00E62E48">
              <w:t>Diabetes mellitus due to underlying condition with hyperglycemia</w:t>
            </w:r>
          </w:p>
        </w:tc>
      </w:tr>
      <w:tr w:rsidR="00DA17D2" w14:paraId="5E331E4E" w14:textId="77777777" w:rsidTr="00FE6479">
        <w:tc>
          <w:tcPr>
            <w:tcW w:w="2044" w:type="dxa"/>
          </w:tcPr>
          <w:p w14:paraId="6C8810E9" w14:textId="77777777" w:rsidR="00DA17D2" w:rsidRDefault="00DA17D2" w:rsidP="00DA17D2"/>
        </w:tc>
        <w:tc>
          <w:tcPr>
            <w:tcW w:w="1641" w:type="dxa"/>
          </w:tcPr>
          <w:p w14:paraId="3AFDAFC2" w14:textId="4FA585E4" w:rsidR="00DA17D2" w:rsidRPr="00993AF2" w:rsidRDefault="00DA17D2" w:rsidP="00DA17D2">
            <w:r w:rsidRPr="00E62E48">
              <w:t>E08.69</w:t>
            </w:r>
          </w:p>
        </w:tc>
        <w:tc>
          <w:tcPr>
            <w:tcW w:w="5665" w:type="dxa"/>
          </w:tcPr>
          <w:p w14:paraId="314C7BB8" w14:textId="0E57ADBA" w:rsidR="00DA17D2" w:rsidRPr="00993AF2" w:rsidRDefault="00DA17D2" w:rsidP="00DA17D2">
            <w:r w:rsidRPr="00E62E48">
              <w:t>Diabetes mellitus due to underlying condition with other specified complication</w:t>
            </w:r>
          </w:p>
        </w:tc>
      </w:tr>
      <w:tr w:rsidR="00DA17D2" w14:paraId="7B511811" w14:textId="77777777" w:rsidTr="00FE6479">
        <w:tc>
          <w:tcPr>
            <w:tcW w:w="2044" w:type="dxa"/>
          </w:tcPr>
          <w:p w14:paraId="358EC37C" w14:textId="77777777" w:rsidR="00DA17D2" w:rsidRDefault="00DA17D2" w:rsidP="00DA17D2"/>
        </w:tc>
        <w:tc>
          <w:tcPr>
            <w:tcW w:w="1641" w:type="dxa"/>
          </w:tcPr>
          <w:p w14:paraId="40EE3FBE" w14:textId="1C0E5BBD" w:rsidR="00DA17D2" w:rsidRPr="00993AF2" w:rsidRDefault="00DA17D2" w:rsidP="00DA17D2">
            <w:r w:rsidRPr="00E62E48">
              <w:t>E08.8</w:t>
            </w:r>
          </w:p>
        </w:tc>
        <w:tc>
          <w:tcPr>
            <w:tcW w:w="5665" w:type="dxa"/>
          </w:tcPr>
          <w:p w14:paraId="0F1031BF" w14:textId="0E61C337" w:rsidR="00DA17D2" w:rsidRPr="00993AF2" w:rsidRDefault="00DA17D2" w:rsidP="00DA17D2">
            <w:r w:rsidRPr="00E62E48">
              <w:t>Diabetes mellitus due to underlying condition with unspecified complications</w:t>
            </w:r>
          </w:p>
        </w:tc>
      </w:tr>
      <w:tr w:rsidR="00DA17D2" w14:paraId="6CFC1AB6" w14:textId="77777777" w:rsidTr="00FE6479">
        <w:tc>
          <w:tcPr>
            <w:tcW w:w="2044" w:type="dxa"/>
          </w:tcPr>
          <w:p w14:paraId="3EB97267" w14:textId="77777777" w:rsidR="00DA17D2" w:rsidRDefault="00DA17D2" w:rsidP="00DA17D2"/>
        </w:tc>
        <w:tc>
          <w:tcPr>
            <w:tcW w:w="1641" w:type="dxa"/>
          </w:tcPr>
          <w:p w14:paraId="6B669CA0" w14:textId="6DE22851" w:rsidR="00DA17D2" w:rsidRPr="00993AF2" w:rsidRDefault="00DA17D2" w:rsidP="00DA17D2">
            <w:r w:rsidRPr="00E62E48">
              <w:t>E08.9</w:t>
            </w:r>
          </w:p>
        </w:tc>
        <w:tc>
          <w:tcPr>
            <w:tcW w:w="5665" w:type="dxa"/>
          </w:tcPr>
          <w:p w14:paraId="5A93A3B4" w14:textId="05C27971" w:rsidR="00DA17D2" w:rsidRPr="00993AF2" w:rsidRDefault="00DA17D2" w:rsidP="00DA17D2">
            <w:r w:rsidRPr="00E62E48">
              <w:t>Diabetes mellitus due to underlying condition without complications</w:t>
            </w:r>
          </w:p>
        </w:tc>
      </w:tr>
      <w:tr w:rsidR="00DA17D2" w14:paraId="348A5A24" w14:textId="77777777" w:rsidTr="00FE6479">
        <w:tc>
          <w:tcPr>
            <w:tcW w:w="2044" w:type="dxa"/>
          </w:tcPr>
          <w:p w14:paraId="7DDC4ED3" w14:textId="77777777" w:rsidR="00DA17D2" w:rsidRDefault="00DA17D2" w:rsidP="00DA17D2"/>
        </w:tc>
        <w:tc>
          <w:tcPr>
            <w:tcW w:w="1641" w:type="dxa"/>
          </w:tcPr>
          <w:p w14:paraId="07C8E174" w14:textId="18319048" w:rsidR="00DA17D2" w:rsidRPr="00993AF2" w:rsidRDefault="00DA17D2" w:rsidP="00DA17D2">
            <w:r w:rsidRPr="00E62E48">
              <w:t>E10</w:t>
            </w:r>
          </w:p>
        </w:tc>
        <w:tc>
          <w:tcPr>
            <w:tcW w:w="5665" w:type="dxa"/>
          </w:tcPr>
          <w:p w14:paraId="407DC8BA" w14:textId="3BD43DC2" w:rsidR="00DA17D2" w:rsidRPr="00993AF2" w:rsidRDefault="00DA17D2" w:rsidP="00DA17D2">
            <w:r w:rsidRPr="00E62E48">
              <w:t>Type 1 diabetes mellitus</w:t>
            </w:r>
          </w:p>
        </w:tc>
      </w:tr>
      <w:tr w:rsidR="00DA17D2" w14:paraId="4E75E042" w14:textId="77777777" w:rsidTr="00FE6479">
        <w:tc>
          <w:tcPr>
            <w:tcW w:w="2044" w:type="dxa"/>
          </w:tcPr>
          <w:p w14:paraId="692D79A0" w14:textId="77777777" w:rsidR="00DA17D2" w:rsidRDefault="00DA17D2" w:rsidP="00DA17D2"/>
        </w:tc>
        <w:tc>
          <w:tcPr>
            <w:tcW w:w="1641" w:type="dxa"/>
          </w:tcPr>
          <w:p w14:paraId="109FE571" w14:textId="4078E084" w:rsidR="00DA17D2" w:rsidRPr="00993AF2" w:rsidRDefault="00DA17D2" w:rsidP="00DA17D2">
            <w:r w:rsidRPr="00E62E48">
              <w:t>E10.1</w:t>
            </w:r>
          </w:p>
        </w:tc>
        <w:tc>
          <w:tcPr>
            <w:tcW w:w="5665" w:type="dxa"/>
          </w:tcPr>
          <w:p w14:paraId="6131CC42" w14:textId="5E67C8D9" w:rsidR="00DA17D2" w:rsidRPr="00993AF2" w:rsidRDefault="00DA17D2" w:rsidP="00DA17D2">
            <w:r w:rsidRPr="00E62E48">
              <w:t>Type 1 diabetes mellitus with ketoacidosis</w:t>
            </w:r>
          </w:p>
        </w:tc>
      </w:tr>
      <w:tr w:rsidR="00DA17D2" w14:paraId="4096A203" w14:textId="77777777" w:rsidTr="00FE6479">
        <w:tc>
          <w:tcPr>
            <w:tcW w:w="2044" w:type="dxa"/>
          </w:tcPr>
          <w:p w14:paraId="0DD69310" w14:textId="77777777" w:rsidR="00DA17D2" w:rsidRDefault="00DA17D2" w:rsidP="00DA17D2"/>
        </w:tc>
        <w:tc>
          <w:tcPr>
            <w:tcW w:w="1641" w:type="dxa"/>
          </w:tcPr>
          <w:p w14:paraId="7BD49172" w14:textId="7849F0EE" w:rsidR="00DA17D2" w:rsidRPr="00993AF2" w:rsidRDefault="00DA17D2" w:rsidP="00DA17D2">
            <w:r w:rsidRPr="00E62E48">
              <w:t>E10.10</w:t>
            </w:r>
          </w:p>
        </w:tc>
        <w:tc>
          <w:tcPr>
            <w:tcW w:w="5665" w:type="dxa"/>
          </w:tcPr>
          <w:p w14:paraId="24DCAAF1" w14:textId="2FF880C8" w:rsidR="00DA17D2" w:rsidRPr="00993AF2" w:rsidRDefault="00DA17D2" w:rsidP="00DA17D2">
            <w:r w:rsidRPr="00E62E48">
              <w:t>Type 1 diabetes mellitus with ketoacidosis without coma</w:t>
            </w:r>
          </w:p>
        </w:tc>
      </w:tr>
      <w:tr w:rsidR="00DA17D2" w14:paraId="2A6C9DC9" w14:textId="77777777" w:rsidTr="00FE6479">
        <w:tc>
          <w:tcPr>
            <w:tcW w:w="2044" w:type="dxa"/>
          </w:tcPr>
          <w:p w14:paraId="7D16F5A9" w14:textId="77777777" w:rsidR="00DA17D2" w:rsidRDefault="00DA17D2" w:rsidP="00DA17D2"/>
        </w:tc>
        <w:tc>
          <w:tcPr>
            <w:tcW w:w="1641" w:type="dxa"/>
          </w:tcPr>
          <w:p w14:paraId="74DB562B" w14:textId="47ACD784" w:rsidR="00DA17D2" w:rsidRPr="00993AF2" w:rsidRDefault="00DA17D2" w:rsidP="00DA17D2">
            <w:r w:rsidRPr="00E62E48">
              <w:t>E10.11</w:t>
            </w:r>
          </w:p>
        </w:tc>
        <w:tc>
          <w:tcPr>
            <w:tcW w:w="5665" w:type="dxa"/>
          </w:tcPr>
          <w:p w14:paraId="1D85A08A" w14:textId="7523478E" w:rsidR="00DA17D2" w:rsidRPr="00993AF2" w:rsidRDefault="00DA17D2" w:rsidP="00DA17D2">
            <w:r w:rsidRPr="00E62E48">
              <w:t>Type 1 diabetes mellitus with ketoacidosis with coma</w:t>
            </w:r>
          </w:p>
        </w:tc>
      </w:tr>
      <w:tr w:rsidR="00DA17D2" w14:paraId="4822582E" w14:textId="77777777" w:rsidTr="00FE6479">
        <w:tc>
          <w:tcPr>
            <w:tcW w:w="2044" w:type="dxa"/>
          </w:tcPr>
          <w:p w14:paraId="48CC35CD" w14:textId="77777777" w:rsidR="00DA17D2" w:rsidRDefault="00DA17D2" w:rsidP="00DA17D2"/>
        </w:tc>
        <w:tc>
          <w:tcPr>
            <w:tcW w:w="1641" w:type="dxa"/>
          </w:tcPr>
          <w:p w14:paraId="5D38C752" w14:textId="4CD4C2F0" w:rsidR="00DA17D2" w:rsidRPr="00993AF2" w:rsidRDefault="00DA17D2" w:rsidP="00DA17D2">
            <w:r w:rsidRPr="00E62E48">
              <w:t>E10.2</w:t>
            </w:r>
          </w:p>
        </w:tc>
        <w:tc>
          <w:tcPr>
            <w:tcW w:w="5665" w:type="dxa"/>
          </w:tcPr>
          <w:p w14:paraId="66438A6D" w14:textId="0AE1DA26" w:rsidR="00DA17D2" w:rsidRPr="00993AF2" w:rsidRDefault="00DA17D2" w:rsidP="00DA17D2">
            <w:r w:rsidRPr="00E62E48">
              <w:t>Type 1 diabetes mellitus with kidney complications</w:t>
            </w:r>
          </w:p>
        </w:tc>
      </w:tr>
      <w:tr w:rsidR="00DA17D2" w14:paraId="676536AC" w14:textId="77777777" w:rsidTr="00FE6479">
        <w:tc>
          <w:tcPr>
            <w:tcW w:w="2044" w:type="dxa"/>
          </w:tcPr>
          <w:p w14:paraId="0DA89259" w14:textId="77777777" w:rsidR="00DA17D2" w:rsidRDefault="00DA17D2" w:rsidP="00DA17D2"/>
        </w:tc>
        <w:tc>
          <w:tcPr>
            <w:tcW w:w="1641" w:type="dxa"/>
          </w:tcPr>
          <w:p w14:paraId="17031F46" w14:textId="19473ED1" w:rsidR="00DA17D2" w:rsidRPr="00993AF2" w:rsidRDefault="00DA17D2" w:rsidP="00DA17D2">
            <w:r w:rsidRPr="00E62E48">
              <w:t>E10.21</w:t>
            </w:r>
          </w:p>
        </w:tc>
        <w:tc>
          <w:tcPr>
            <w:tcW w:w="5665" w:type="dxa"/>
          </w:tcPr>
          <w:p w14:paraId="6DD38A15" w14:textId="1D29BE63" w:rsidR="00DA17D2" w:rsidRPr="00993AF2" w:rsidRDefault="00DA17D2" w:rsidP="00DA17D2">
            <w:r w:rsidRPr="00E62E48">
              <w:t>Type 1 diabetes mellitus with diabetic nephropathy</w:t>
            </w:r>
          </w:p>
        </w:tc>
      </w:tr>
      <w:tr w:rsidR="00DA17D2" w14:paraId="6F0D9DCB" w14:textId="77777777" w:rsidTr="00FE6479">
        <w:tc>
          <w:tcPr>
            <w:tcW w:w="2044" w:type="dxa"/>
          </w:tcPr>
          <w:p w14:paraId="3FC29F80" w14:textId="77777777" w:rsidR="00DA17D2" w:rsidRDefault="00DA17D2" w:rsidP="00DA17D2"/>
        </w:tc>
        <w:tc>
          <w:tcPr>
            <w:tcW w:w="1641" w:type="dxa"/>
          </w:tcPr>
          <w:p w14:paraId="286DB65C" w14:textId="5D41924B" w:rsidR="00DA17D2" w:rsidRPr="00993AF2" w:rsidRDefault="00DA17D2" w:rsidP="00DA17D2">
            <w:r w:rsidRPr="00E62E48">
              <w:t>E10.22</w:t>
            </w:r>
          </w:p>
        </w:tc>
        <w:tc>
          <w:tcPr>
            <w:tcW w:w="5665" w:type="dxa"/>
          </w:tcPr>
          <w:p w14:paraId="13F9BE7E" w14:textId="0771A655" w:rsidR="00DA17D2" w:rsidRPr="00993AF2" w:rsidRDefault="00DA17D2" w:rsidP="00DA17D2">
            <w:r w:rsidRPr="00E62E48">
              <w:t>Type 1 diabetes mellitus with diabetic chronic kidney disease</w:t>
            </w:r>
          </w:p>
        </w:tc>
      </w:tr>
      <w:tr w:rsidR="00DA17D2" w14:paraId="07AC786A" w14:textId="77777777" w:rsidTr="00FE6479">
        <w:tc>
          <w:tcPr>
            <w:tcW w:w="2044" w:type="dxa"/>
          </w:tcPr>
          <w:p w14:paraId="2D46485E" w14:textId="77777777" w:rsidR="00DA17D2" w:rsidRDefault="00DA17D2" w:rsidP="00DA17D2"/>
        </w:tc>
        <w:tc>
          <w:tcPr>
            <w:tcW w:w="1641" w:type="dxa"/>
          </w:tcPr>
          <w:p w14:paraId="7C52FBF6" w14:textId="37963431" w:rsidR="00DA17D2" w:rsidRPr="00993AF2" w:rsidRDefault="00DA17D2" w:rsidP="00DA17D2">
            <w:r w:rsidRPr="00E62E48">
              <w:t>E10.29</w:t>
            </w:r>
          </w:p>
        </w:tc>
        <w:tc>
          <w:tcPr>
            <w:tcW w:w="5665" w:type="dxa"/>
          </w:tcPr>
          <w:p w14:paraId="169906F4" w14:textId="556247FA" w:rsidR="00DA17D2" w:rsidRPr="00993AF2" w:rsidRDefault="00DA17D2" w:rsidP="00DA17D2">
            <w:r w:rsidRPr="00E62E48">
              <w:t xml:space="preserve">Type 1 diabetes mellitus with </w:t>
            </w:r>
            <w:proofErr w:type="gramStart"/>
            <w:r w:rsidRPr="00E62E48">
              <w:t>other</w:t>
            </w:r>
            <w:proofErr w:type="gramEnd"/>
            <w:r w:rsidRPr="00E62E48">
              <w:t xml:space="preserve"> diabetic kidney complication</w:t>
            </w:r>
          </w:p>
        </w:tc>
      </w:tr>
      <w:tr w:rsidR="00DA17D2" w14:paraId="2BD93714" w14:textId="77777777" w:rsidTr="00FE6479">
        <w:tc>
          <w:tcPr>
            <w:tcW w:w="2044" w:type="dxa"/>
          </w:tcPr>
          <w:p w14:paraId="1B6F7E28" w14:textId="77777777" w:rsidR="00DA17D2" w:rsidRDefault="00DA17D2" w:rsidP="00DA17D2"/>
        </w:tc>
        <w:tc>
          <w:tcPr>
            <w:tcW w:w="1641" w:type="dxa"/>
          </w:tcPr>
          <w:p w14:paraId="1F478965" w14:textId="185D19B0" w:rsidR="00DA17D2" w:rsidRPr="00993AF2" w:rsidRDefault="00DA17D2" w:rsidP="00DA17D2">
            <w:r w:rsidRPr="00E62E48">
              <w:t>E10.3</w:t>
            </w:r>
          </w:p>
        </w:tc>
        <w:tc>
          <w:tcPr>
            <w:tcW w:w="5665" w:type="dxa"/>
          </w:tcPr>
          <w:p w14:paraId="166E9866" w14:textId="084078C8" w:rsidR="00DA17D2" w:rsidRPr="00993AF2" w:rsidRDefault="00DA17D2" w:rsidP="00DA17D2">
            <w:r w:rsidRPr="00E62E48">
              <w:t>Type 1 diabetes mellitus with ophthalmic complications</w:t>
            </w:r>
          </w:p>
        </w:tc>
      </w:tr>
      <w:tr w:rsidR="00DA17D2" w14:paraId="6C52D5D6" w14:textId="77777777" w:rsidTr="00FE6479">
        <w:tc>
          <w:tcPr>
            <w:tcW w:w="2044" w:type="dxa"/>
          </w:tcPr>
          <w:p w14:paraId="47278446" w14:textId="77777777" w:rsidR="00DA17D2" w:rsidRDefault="00DA17D2" w:rsidP="00DA17D2"/>
        </w:tc>
        <w:tc>
          <w:tcPr>
            <w:tcW w:w="1641" w:type="dxa"/>
          </w:tcPr>
          <w:p w14:paraId="520A59CE" w14:textId="46AF3F44" w:rsidR="00DA17D2" w:rsidRPr="00993AF2" w:rsidRDefault="00DA17D2" w:rsidP="00DA17D2">
            <w:r w:rsidRPr="00E62E48">
              <w:t>E10.31</w:t>
            </w:r>
          </w:p>
        </w:tc>
        <w:tc>
          <w:tcPr>
            <w:tcW w:w="5665" w:type="dxa"/>
          </w:tcPr>
          <w:p w14:paraId="72240EA5" w14:textId="6C2AE8AF" w:rsidR="00DA17D2" w:rsidRPr="00993AF2" w:rsidRDefault="00DA17D2" w:rsidP="00DA17D2">
            <w:r w:rsidRPr="00E62E48">
              <w:t>Type 1 diabetes mellitus with unspecified diabetic retinopathy</w:t>
            </w:r>
          </w:p>
        </w:tc>
      </w:tr>
      <w:tr w:rsidR="00DA17D2" w14:paraId="569904A8" w14:textId="77777777" w:rsidTr="00FE6479">
        <w:tc>
          <w:tcPr>
            <w:tcW w:w="2044" w:type="dxa"/>
          </w:tcPr>
          <w:p w14:paraId="5A21CA0A" w14:textId="77777777" w:rsidR="00DA17D2" w:rsidRDefault="00DA17D2" w:rsidP="00DA17D2"/>
        </w:tc>
        <w:tc>
          <w:tcPr>
            <w:tcW w:w="1641" w:type="dxa"/>
          </w:tcPr>
          <w:p w14:paraId="5D50D7B8" w14:textId="4C1AF4BC" w:rsidR="00DA17D2" w:rsidRPr="00993AF2" w:rsidRDefault="00DA17D2" w:rsidP="00DA17D2">
            <w:r w:rsidRPr="00E62E48">
              <w:t>E10.311</w:t>
            </w:r>
          </w:p>
        </w:tc>
        <w:tc>
          <w:tcPr>
            <w:tcW w:w="5665" w:type="dxa"/>
          </w:tcPr>
          <w:p w14:paraId="017091E1" w14:textId="799CD1DE" w:rsidR="00DA17D2" w:rsidRPr="00993AF2" w:rsidRDefault="00DA17D2" w:rsidP="00DA17D2">
            <w:r w:rsidRPr="00E62E48">
              <w:t>Type 1 diabetes mellitus with unspecified diabetic retinopathy with macular edema</w:t>
            </w:r>
          </w:p>
        </w:tc>
      </w:tr>
      <w:tr w:rsidR="00DA17D2" w14:paraId="5B9AD2AC" w14:textId="77777777" w:rsidTr="00FE6479">
        <w:tc>
          <w:tcPr>
            <w:tcW w:w="2044" w:type="dxa"/>
          </w:tcPr>
          <w:p w14:paraId="5C88EA90" w14:textId="77777777" w:rsidR="00DA17D2" w:rsidRDefault="00DA17D2" w:rsidP="00DA17D2"/>
        </w:tc>
        <w:tc>
          <w:tcPr>
            <w:tcW w:w="1641" w:type="dxa"/>
          </w:tcPr>
          <w:p w14:paraId="0B9B7C5E" w14:textId="412BB2C1" w:rsidR="00DA17D2" w:rsidRPr="00993AF2" w:rsidRDefault="00DA17D2" w:rsidP="00DA17D2">
            <w:r w:rsidRPr="00E62E48">
              <w:t>E10.319</w:t>
            </w:r>
          </w:p>
        </w:tc>
        <w:tc>
          <w:tcPr>
            <w:tcW w:w="5665" w:type="dxa"/>
          </w:tcPr>
          <w:p w14:paraId="66FEE4C2" w14:textId="09A3F3FB" w:rsidR="00DA17D2" w:rsidRPr="00993AF2" w:rsidRDefault="00DA17D2" w:rsidP="00DA17D2">
            <w:r w:rsidRPr="00E62E48">
              <w:t>Type 1 diabetes mellitus with unspecified diabetic retinopathy without macular edema</w:t>
            </w:r>
          </w:p>
        </w:tc>
      </w:tr>
      <w:tr w:rsidR="00DA17D2" w14:paraId="167B7137" w14:textId="77777777" w:rsidTr="00FE6479">
        <w:tc>
          <w:tcPr>
            <w:tcW w:w="2044" w:type="dxa"/>
          </w:tcPr>
          <w:p w14:paraId="4F9A053B" w14:textId="77777777" w:rsidR="00DA17D2" w:rsidRDefault="00DA17D2" w:rsidP="00DA17D2"/>
        </w:tc>
        <w:tc>
          <w:tcPr>
            <w:tcW w:w="1641" w:type="dxa"/>
          </w:tcPr>
          <w:p w14:paraId="62C78412" w14:textId="44756384" w:rsidR="00DA17D2" w:rsidRPr="00993AF2" w:rsidRDefault="00DA17D2" w:rsidP="00DA17D2">
            <w:r w:rsidRPr="00E62E48">
              <w:t>E10.32</w:t>
            </w:r>
          </w:p>
        </w:tc>
        <w:tc>
          <w:tcPr>
            <w:tcW w:w="5665" w:type="dxa"/>
          </w:tcPr>
          <w:p w14:paraId="1B228600" w14:textId="5B433906" w:rsidR="00DA17D2" w:rsidRPr="00993AF2" w:rsidRDefault="00DA17D2" w:rsidP="00DA17D2">
            <w:r w:rsidRPr="00E62E48">
              <w:t xml:space="preserve">Type 1 diabetes mellitus with mild </w:t>
            </w:r>
            <w:proofErr w:type="spellStart"/>
            <w:r w:rsidRPr="00E62E48">
              <w:t>nonproliferative</w:t>
            </w:r>
            <w:proofErr w:type="spellEnd"/>
            <w:r w:rsidRPr="00E62E48">
              <w:t xml:space="preserve"> diabetic retinopathy</w:t>
            </w:r>
          </w:p>
        </w:tc>
      </w:tr>
      <w:tr w:rsidR="00DA17D2" w14:paraId="0D48F608" w14:textId="77777777" w:rsidTr="00FE6479">
        <w:tc>
          <w:tcPr>
            <w:tcW w:w="2044" w:type="dxa"/>
          </w:tcPr>
          <w:p w14:paraId="6B77A4C9" w14:textId="77777777" w:rsidR="00DA17D2" w:rsidRDefault="00DA17D2" w:rsidP="00DA17D2"/>
        </w:tc>
        <w:tc>
          <w:tcPr>
            <w:tcW w:w="1641" w:type="dxa"/>
          </w:tcPr>
          <w:p w14:paraId="67F9AD60" w14:textId="66778AC7" w:rsidR="00DA17D2" w:rsidRPr="00993AF2" w:rsidRDefault="00DA17D2" w:rsidP="00DA17D2">
            <w:r w:rsidRPr="00E62E48">
              <w:t>E10.321</w:t>
            </w:r>
          </w:p>
        </w:tc>
        <w:tc>
          <w:tcPr>
            <w:tcW w:w="5665" w:type="dxa"/>
          </w:tcPr>
          <w:p w14:paraId="707D2D8A" w14:textId="4D90A2A3" w:rsidR="00DA17D2" w:rsidRPr="00993AF2" w:rsidRDefault="00DA17D2" w:rsidP="00DA17D2">
            <w:r w:rsidRPr="00E62E48">
              <w:t xml:space="preserve">Type 1 diabetes mellitus with mild </w:t>
            </w:r>
            <w:proofErr w:type="spellStart"/>
            <w:r w:rsidRPr="00E62E48">
              <w:t>nonproliferative</w:t>
            </w:r>
            <w:proofErr w:type="spellEnd"/>
            <w:r w:rsidRPr="00E62E48">
              <w:t xml:space="preserve"> diabetic retinopathy with macular edema</w:t>
            </w:r>
          </w:p>
        </w:tc>
      </w:tr>
      <w:tr w:rsidR="00DA17D2" w14:paraId="300C483A" w14:textId="77777777" w:rsidTr="00FE6479">
        <w:tc>
          <w:tcPr>
            <w:tcW w:w="2044" w:type="dxa"/>
          </w:tcPr>
          <w:p w14:paraId="05848FAD" w14:textId="77777777" w:rsidR="00DA17D2" w:rsidRDefault="00DA17D2" w:rsidP="00DA17D2"/>
        </w:tc>
        <w:tc>
          <w:tcPr>
            <w:tcW w:w="1641" w:type="dxa"/>
          </w:tcPr>
          <w:p w14:paraId="4988883C" w14:textId="1313ED9B" w:rsidR="00DA17D2" w:rsidRPr="00993AF2" w:rsidRDefault="00DA17D2" w:rsidP="00DA17D2">
            <w:r w:rsidRPr="00E62E48">
              <w:t>E10.329</w:t>
            </w:r>
          </w:p>
        </w:tc>
        <w:tc>
          <w:tcPr>
            <w:tcW w:w="5665" w:type="dxa"/>
          </w:tcPr>
          <w:p w14:paraId="15DF3BF8" w14:textId="0DB157BA" w:rsidR="00DA17D2" w:rsidRPr="00993AF2" w:rsidRDefault="00DA17D2" w:rsidP="00DA17D2">
            <w:r w:rsidRPr="00E62E48">
              <w:t xml:space="preserve">Type 1 diabetes mellitus with mild </w:t>
            </w:r>
            <w:proofErr w:type="spellStart"/>
            <w:r w:rsidRPr="00E62E48">
              <w:t>nonproliferative</w:t>
            </w:r>
            <w:proofErr w:type="spellEnd"/>
            <w:r w:rsidRPr="00E62E48">
              <w:t xml:space="preserve"> diabetic retinopathy without macular edema</w:t>
            </w:r>
          </w:p>
        </w:tc>
      </w:tr>
      <w:tr w:rsidR="00DA17D2" w14:paraId="400655D8" w14:textId="77777777" w:rsidTr="00FE6479">
        <w:tc>
          <w:tcPr>
            <w:tcW w:w="2044" w:type="dxa"/>
          </w:tcPr>
          <w:p w14:paraId="57FCC47E" w14:textId="77777777" w:rsidR="00DA17D2" w:rsidRDefault="00DA17D2" w:rsidP="00DA17D2"/>
        </w:tc>
        <w:tc>
          <w:tcPr>
            <w:tcW w:w="1641" w:type="dxa"/>
          </w:tcPr>
          <w:p w14:paraId="170AE799" w14:textId="7E8F09B4" w:rsidR="00DA17D2" w:rsidRPr="00993AF2" w:rsidRDefault="00DA17D2" w:rsidP="00DA17D2">
            <w:r w:rsidRPr="00E62E48">
              <w:t>E10.3293</w:t>
            </w:r>
          </w:p>
        </w:tc>
        <w:tc>
          <w:tcPr>
            <w:tcW w:w="5665" w:type="dxa"/>
          </w:tcPr>
          <w:p w14:paraId="1863998C" w14:textId="132DAA05" w:rsidR="00DA17D2" w:rsidRPr="00993AF2" w:rsidRDefault="00DA17D2" w:rsidP="00DA17D2">
            <w:r w:rsidRPr="00E62E48">
              <w:t xml:space="preserve">Type 1 diabetes mellitus with mild </w:t>
            </w:r>
            <w:proofErr w:type="spellStart"/>
            <w:r w:rsidRPr="00E62E48">
              <w:t>nonproliferative</w:t>
            </w:r>
            <w:proofErr w:type="spellEnd"/>
            <w:r w:rsidRPr="00E62E48">
              <w:t xml:space="preserve"> diabetic retinopathy without macular edema, bilateral</w:t>
            </w:r>
          </w:p>
        </w:tc>
      </w:tr>
      <w:tr w:rsidR="00DA17D2" w14:paraId="665DF556" w14:textId="77777777" w:rsidTr="00FE6479">
        <w:tc>
          <w:tcPr>
            <w:tcW w:w="2044" w:type="dxa"/>
          </w:tcPr>
          <w:p w14:paraId="7578AE0C" w14:textId="77777777" w:rsidR="00DA17D2" w:rsidRDefault="00DA17D2" w:rsidP="00DA17D2"/>
        </w:tc>
        <w:tc>
          <w:tcPr>
            <w:tcW w:w="1641" w:type="dxa"/>
          </w:tcPr>
          <w:p w14:paraId="31BA0184" w14:textId="507439A6" w:rsidR="00DA17D2" w:rsidRPr="00993AF2" w:rsidRDefault="00DA17D2" w:rsidP="00DA17D2">
            <w:r w:rsidRPr="00E62E48">
              <w:t>E10.3299</w:t>
            </w:r>
          </w:p>
        </w:tc>
        <w:tc>
          <w:tcPr>
            <w:tcW w:w="5665" w:type="dxa"/>
          </w:tcPr>
          <w:p w14:paraId="47D8E1DF" w14:textId="0AD93F5E" w:rsidR="00DA17D2" w:rsidRPr="00993AF2" w:rsidRDefault="00DA17D2" w:rsidP="00DA17D2">
            <w:r w:rsidRPr="00E62E48">
              <w:t xml:space="preserve">Type 1 diabetes mellitus with mild </w:t>
            </w:r>
            <w:proofErr w:type="spellStart"/>
            <w:r w:rsidRPr="00E62E48">
              <w:t>nonproliferative</w:t>
            </w:r>
            <w:proofErr w:type="spellEnd"/>
            <w:r w:rsidRPr="00E62E48">
              <w:t xml:space="preserve"> diabetic retinopathy without macular edema, unspecified eye</w:t>
            </w:r>
          </w:p>
        </w:tc>
      </w:tr>
      <w:tr w:rsidR="00DA17D2" w14:paraId="21FECC22" w14:textId="77777777" w:rsidTr="00FE6479">
        <w:tc>
          <w:tcPr>
            <w:tcW w:w="2044" w:type="dxa"/>
          </w:tcPr>
          <w:p w14:paraId="4B26090D" w14:textId="77777777" w:rsidR="00DA17D2" w:rsidRDefault="00DA17D2" w:rsidP="00DA17D2"/>
        </w:tc>
        <w:tc>
          <w:tcPr>
            <w:tcW w:w="1641" w:type="dxa"/>
          </w:tcPr>
          <w:p w14:paraId="0D361E74" w14:textId="15D46781" w:rsidR="00DA17D2" w:rsidRPr="00993AF2" w:rsidRDefault="00DA17D2" w:rsidP="00DA17D2">
            <w:r w:rsidRPr="00E62E48">
              <w:t>E10.33</w:t>
            </w:r>
          </w:p>
        </w:tc>
        <w:tc>
          <w:tcPr>
            <w:tcW w:w="5665" w:type="dxa"/>
          </w:tcPr>
          <w:p w14:paraId="703AFCBD" w14:textId="5829F805" w:rsidR="00DA17D2" w:rsidRPr="00993AF2" w:rsidRDefault="00DA17D2" w:rsidP="00DA17D2">
            <w:r w:rsidRPr="00E62E48">
              <w:t xml:space="preserve">Type 1 diabetes mellitus with moderate </w:t>
            </w:r>
            <w:proofErr w:type="spellStart"/>
            <w:r w:rsidRPr="00E62E48">
              <w:t>nonproliferative</w:t>
            </w:r>
            <w:proofErr w:type="spellEnd"/>
            <w:r w:rsidRPr="00E62E48">
              <w:t xml:space="preserve"> diabetic retinopathy</w:t>
            </w:r>
          </w:p>
        </w:tc>
      </w:tr>
      <w:tr w:rsidR="00DA17D2" w14:paraId="4BE769DC" w14:textId="77777777" w:rsidTr="00FE6479">
        <w:tc>
          <w:tcPr>
            <w:tcW w:w="2044" w:type="dxa"/>
          </w:tcPr>
          <w:p w14:paraId="796D2A13" w14:textId="77777777" w:rsidR="00DA17D2" w:rsidRDefault="00DA17D2" w:rsidP="00DA17D2"/>
        </w:tc>
        <w:tc>
          <w:tcPr>
            <w:tcW w:w="1641" w:type="dxa"/>
          </w:tcPr>
          <w:p w14:paraId="6BF4145C" w14:textId="10937D4F" w:rsidR="00DA17D2" w:rsidRPr="00993AF2" w:rsidRDefault="00DA17D2" w:rsidP="00DA17D2">
            <w:r w:rsidRPr="00E62E48">
              <w:t>E10.331</w:t>
            </w:r>
          </w:p>
        </w:tc>
        <w:tc>
          <w:tcPr>
            <w:tcW w:w="5665" w:type="dxa"/>
          </w:tcPr>
          <w:p w14:paraId="0DBDF833" w14:textId="302BD377" w:rsidR="00DA17D2" w:rsidRPr="00993AF2" w:rsidRDefault="00DA17D2" w:rsidP="00DA17D2">
            <w:r w:rsidRPr="00E62E48">
              <w:t xml:space="preserve">Type 1 diabetes mellitus with moderate </w:t>
            </w:r>
            <w:proofErr w:type="spellStart"/>
            <w:r w:rsidRPr="00E62E48">
              <w:t>nonproliferative</w:t>
            </w:r>
            <w:proofErr w:type="spellEnd"/>
            <w:r w:rsidRPr="00E62E48">
              <w:t xml:space="preserve"> diabetic retinopathy with macular edema</w:t>
            </w:r>
          </w:p>
        </w:tc>
      </w:tr>
      <w:tr w:rsidR="00DA17D2" w14:paraId="0C3DB2B0" w14:textId="77777777" w:rsidTr="00FE6479">
        <w:tc>
          <w:tcPr>
            <w:tcW w:w="2044" w:type="dxa"/>
          </w:tcPr>
          <w:p w14:paraId="2F722A42" w14:textId="77777777" w:rsidR="00DA17D2" w:rsidRDefault="00DA17D2" w:rsidP="00DA17D2"/>
        </w:tc>
        <w:tc>
          <w:tcPr>
            <w:tcW w:w="1641" w:type="dxa"/>
          </w:tcPr>
          <w:p w14:paraId="49CBF3AD" w14:textId="053AF115" w:rsidR="00DA17D2" w:rsidRPr="00993AF2" w:rsidRDefault="00DA17D2" w:rsidP="00DA17D2">
            <w:r w:rsidRPr="00E62E48">
              <w:t>E10.339</w:t>
            </w:r>
          </w:p>
        </w:tc>
        <w:tc>
          <w:tcPr>
            <w:tcW w:w="5665" w:type="dxa"/>
          </w:tcPr>
          <w:p w14:paraId="30501B8D" w14:textId="1A1D27B8" w:rsidR="00DA17D2" w:rsidRPr="00993AF2" w:rsidRDefault="00DA17D2" w:rsidP="00DA17D2">
            <w:r w:rsidRPr="00E62E48">
              <w:t xml:space="preserve">Type 1 diabetes mellitus with moderate </w:t>
            </w:r>
            <w:proofErr w:type="spellStart"/>
            <w:r w:rsidRPr="00E62E48">
              <w:t>nonproliferative</w:t>
            </w:r>
            <w:proofErr w:type="spellEnd"/>
            <w:r w:rsidRPr="00E62E48">
              <w:t xml:space="preserve"> diabetic retinopathy without macular edema</w:t>
            </w:r>
          </w:p>
        </w:tc>
      </w:tr>
      <w:tr w:rsidR="00DA17D2" w14:paraId="51D5B8F3" w14:textId="77777777" w:rsidTr="00FE6479">
        <w:tc>
          <w:tcPr>
            <w:tcW w:w="2044" w:type="dxa"/>
          </w:tcPr>
          <w:p w14:paraId="5985C031" w14:textId="77777777" w:rsidR="00DA17D2" w:rsidRDefault="00DA17D2" w:rsidP="00DA17D2"/>
        </w:tc>
        <w:tc>
          <w:tcPr>
            <w:tcW w:w="1641" w:type="dxa"/>
          </w:tcPr>
          <w:p w14:paraId="7B2AF6F5" w14:textId="413F5AA4" w:rsidR="00DA17D2" w:rsidRPr="00993AF2" w:rsidRDefault="00DA17D2" w:rsidP="00DA17D2">
            <w:r w:rsidRPr="00E62E48">
              <w:t>E10.34</w:t>
            </w:r>
          </w:p>
        </w:tc>
        <w:tc>
          <w:tcPr>
            <w:tcW w:w="5665" w:type="dxa"/>
          </w:tcPr>
          <w:p w14:paraId="3A510912" w14:textId="139C1F27" w:rsidR="00DA17D2" w:rsidRPr="00993AF2" w:rsidRDefault="00DA17D2" w:rsidP="00DA17D2">
            <w:r w:rsidRPr="00E62E48">
              <w:t xml:space="preserve">Type 1 diabetes mellitus with severe </w:t>
            </w:r>
            <w:proofErr w:type="spellStart"/>
            <w:r w:rsidRPr="00E62E48">
              <w:t>nonproliferative</w:t>
            </w:r>
            <w:proofErr w:type="spellEnd"/>
            <w:r w:rsidRPr="00E62E48">
              <w:t xml:space="preserve"> diabetic retinopathy</w:t>
            </w:r>
          </w:p>
        </w:tc>
      </w:tr>
      <w:tr w:rsidR="00DA17D2" w14:paraId="2FA1146F" w14:textId="77777777" w:rsidTr="00FE6479">
        <w:tc>
          <w:tcPr>
            <w:tcW w:w="2044" w:type="dxa"/>
          </w:tcPr>
          <w:p w14:paraId="7AF00398" w14:textId="77777777" w:rsidR="00DA17D2" w:rsidRDefault="00DA17D2" w:rsidP="00DA17D2"/>
        </w:tc>
        <w:tc>
          <w:tcPr>
            <w:tcW w:w="1641" w:type="dxa"/>
          </w:tcPr>
          <w:p w14:paraId="64C6D44E" w14:textId="36851F45" w:rsidR="00DA17D2" w:rsidRPr="00993AF2" w:rsidRDefault="00DA17D2" w:rsidP="00DA17D2">
            <w:r w:rsidRPr="00E62E48">
              <w:t>E10.341</w:t>
            </w:r>
          </w:p>
        </w:tc>
        <w:tc>
          <w:tcPr>
            <w:tcW w:w="5665" w:type="dxa"/>
          </w:tcPr>
          <w:p w14:paraId="3ACB985E" w14:textId="7C76D08A" w:rsidR="00DA17D2" w:rsidRPr="00993AF2" w:rsidRDefault="00DA17D2" w:rsidP="00DA17D2">
            <w:r w:rsidRPr="00E62E48">
              <w:t xml:space="preserve">Type 1 diabetes mellitus with severe </w:t>
            </w:r>
            <w:proofErr w:type="spellStart"/>
            <w:r w:rsidRPr="00E62E48">
              <w:t>nonproliferative</w:t>
            </w:r>
            <w:proofErr w:type="spellEnd"/>
            <w:r w:rsidRPr="00E62E48">
              <w:t xml:space="preserve"> diabetic retinopathy with macular edema</w:t>
            </w:r>
          </w:p>
        </w:tc>
      </w:tr>
      <w:tr w:rsidR="00DA17D2" w14:paraId="7A043B3A" w14:textId="77777777" w:rsidTr="00FE6479">
        <w:tc>
          <w:tcPr>
            <w:tcW w:w="2044" w:type="dxa"/>
          </w:tcPr>
          <w:p w14:paraId="4E212BF1" w14:textId="77777777" w:rsidR="00DA17D2" w:rsidRDefault="00DA17D2" w:rsidP="00DA17D2"/>
        </w:tc>
        <w:tc>
          <w:tcPr>
            <w:tcW w:w="1641" w:type="dxa"/>
          </w:tcPr>
          <w:p w14:paraId="699F8FA5" w14:textId="2C0D5DCE" w:rsidR="00DA17D2" w:rsidRPr="00993AF2" w:rsidRDefault="00DA17D2" w:rsidP="00DA17D2">
            <w:r w:rsidRPr="00E62E48">
              <w:t>E10.349</w:t>
            </w:r>
          </w:p>
        </w:tc>
        <w:tc>
          <w:tcPr>
            <w:tcW w:w="5665" w:type="dxa"/>
          </w:tcPr>
          <w:p w14:paraId="295697A4" w14:textId="15E987AA" w:rsidR="00DA17D2" w:rsidRPr="00993AF2" w:rsidRDefault="00DA17D2" w:rsidP="00DA17D2">
            <w:r w:rsidRPr="00E62E48">
              <w:t xml:space="preserve">Type 1 diabetes mellitus with severe </w:t>
            </w:r>
            <w:proofErr w:type="spellStart"/>
            <w:r w:rsidRPr="00E62E48">
              <w:t>nonproliferative</w:t>
            </w:r>
            <w:proofErr w:type="spellEnd"/>
            <w:r w:rsidRPr="00E62E48">
              <w:t xml:space="preserve"> diabetic retinopathy without macular edema</w:t>
            </w:r>
          </w:p>
        </w:tc>
      </w:tr>
      <w:tr w:rsidR="00DA17D2" w14:paraId="7EE202AD" w14:textId="77777777" w:rsidTr="00FE6479">
        <w:tc>
          <w:tcPr>
            <w:tcW w:w="2044" w:type="dxa"/>
          </w:tcPr>
          <w:p w14:paraId="0FCF3DE5" w14:textId="77777777" w:rsidR="00DA17D2" w:rsidRDefault="00DA17D2" w:rsidP="00DA17D2"/>
        </w:tc>
        <w:tc>
          <w:tcPr>
            <w:tcW w:w="1641" w:type="dxa"/>
          </w:tcPr>
          <w:p w14:paraId="1C8634F0" w14:textId="17D4631B" w:rsidR="00DA17D2" w:rsidRPr="00993AF2" w:rsidRDefault="00DA17D2" w:rsidP="00DA17D2">
            <w:r w:rsidRPr="00E62E48">
              <w:t>E10.35</w:t>
            </w:r>
          </w:p>
        </w:tc>
        <w:tc>
          <w:tcPr>
            <w:tcW w:w="5665" w:type="dxa"/>
          </w:tcPr>
          <w:p w14:paraId="63A9A9BF" w14:textId="7CAD392B" w:rsidR="00DA17D2" w:rsidRPr="00993AF2" w:rsidRDefault="00DA17D2" w:rsidP="00DA17D2">
            <w:r w:rsidRPr="00E62E48">
              <w:t>Type 1 diabetes mellitus with proliferative diabetic retinopathy</w:t>
            </w:r>
          </w:p>
        </w:tc>
      </w:tr>
      <w:tr w:rsidR="00DA17D2" w14:paraId="03DDFCE2" w14:textId="77777777" w:rsidTr="00FE6479">
        <w:tc>
          <w:tcPr>
            <w:tcW w:w="2044" w:type="dxa"/>
          </w:tcPr>
          <w:p w14:paraId="1EF406C0" w14:textId="77777777" w:rsidR="00DA17D2" w:rsidRDefault="00DA17D2" w:rsidP="00DA17D2"/>
        </w:tc>
        <w:tc>
          <w:tcPr>
            <w:tcW w:w="1641" w:type="dxa"/>
          </w:tcPr>
          <w:p w14:paraId="12B3A37B" w14:textId="49EAD049" w:rsidR="00DA17D2" w:rsidRPr="00993AF2" w:rsidRDefault="00DA17D2" w:rsidP="00DA17D2">
            <w:r w:rsidRPr="00E62E48">
              <w:t>E10.351</w:t>
            </w:r>
          </w:p>
        </w:tc>
        <w:tc>
          <w:tcPr>
            <w:tcW w:w="5665" w:type="dxa"/>
          </w:tcPr>
          <w:p w14:paraId="10937436" w14:textId="1F675D71" w:rsidR="00DA17D2" w:rsidRPr="00993AF2" w:rsidRDefault="00DA17D2" w:rsidP="00DA17D2">
            <w:r w:rsidRPr="00E62E48">
              <w:t>Type 1 diabetes mellitus with proliferative diabetic retinopathy with macular edema</w:t>
            </w:r>
          </w:p>
        </w:tc>
      </w:tr>
      <w:tr w:rsidR="00DA17D2" w14:paraId="05D253C0" w14:textId="77777777" w:rsidTr="00FE6479">
        <w:tc>
          <w:tcPr>
            <w:tcW w:w="2044" w:type="dxa"/>
          </w:tcPr>
          <w:p w14:paraId="0654D510" w14:textId="77777777" w:rsidR="00DA17D2" w:rsidRDefault="00DA17D2" w:rsidP="00DA17D2"/>
        </w:tc>
        <w:tc>
          <w:tcPr>
            <w:tcW w:w="1641" w:type="dxa"/>
          </w:tcPr>
          <w:p w14:paraId="7F7E6EE5" w14:textId="50455351" w:rsidR="00DA17D2" w:rsidRPr="00993AF2" w:rsidRDefault="00DA17D2" w:rsidP="00DA17D2">
            <w:r w:rsidRPr="00E62E48">
              <w:t>E10.359</w:t>
            </w:r>
          </w:p>
        </w:tc>
        <w:tc>
          <w:tcPr>
            <w:tcW w:w="5665" w:type="dxa"/>
          </w:tcPr>
          <w:p w14:paraId="30714E37" w14:textId="357A0EF3" w:rsidR="00DA17D2" w:rsidRPr="00993AF2" w:rsidRDefault="00DA17D2" w:rsidP="00DA17D2">
            <w:r w:rsidRPr="00E62E48">
              <w:t>Type 1 diabetes mellitus with proliferative diabetic retinopathy without macular edema</w:t>
            </w:r>
          </w:p>
        </w:tc>
      </w:tr>
      <w:tr w:rsidR="00DA17D2" w14:paraId="4C68C3C3" w14:textId="77777777" w:rsidTr="00FE6479">
        <w:tc>
          <w:tcPr>
            <w:tcW w:w="2044" w:type="dxa"/>
          </w:tcPr>
          <w:p w14:paraId="5BED909A" w14:textId="77777777" w:rsidR="00DA17D2" w:rsidRDefault="00DA17D2" w:rsidP="00DA17D2"/>
        </w:tc>
        <w:tc>
          <w:tcPr>
            <w:tcW w:w="1641" w:type="dxa"/>
          </w:tcPr>
          <w:p w14:paraId="43D14EDE" w14:textId="0E9A1941" w:rsidR="00DA17D2" w:rsidRPr="00993AF2" w:rsidRDefault="00DA17D2" w:rsidP="00DA17D2">
            <w:r w:rsidRPr="00E62E48">
              <w:t>E10.36</w:t>
            </w:r>
          </w:p>
        </w:tc>
        <w:tc>
          <w:tcPr>
            <w:tcW w:w="5665" w:type="dxa"/>
          </w:tcPr>
          <w:p w14:paraId="4FCB7C34" w14:textId="5559F82B" w:rsidR="00DA17D2" w:rsidRPr="00993AF2" w:rsidRDefault="00DA17D2" w:rsidP="00DA17D2">
            <w:r w:rsidRPr="00E62E48">
              <w:t>Type 1 diabetes mellitus with diabetic cataract</w:t>
            </w:r>
          </w:p>
        </w:tc>
      </w:tr>
      <w:tr w:rsidR="00DA17D2" w14:paraId="371DF44A" w14:textId="77777777" w:rsidTr="00FE6479">
        <w:tc>
          <w:tcPr>
            <w:tcW w:w="2044" w:type="dxa"/>
          </w:tcPr>
          <w:p w14:paraId="315D8418" w14:textId="77777777" w:rsidR="00DA17D2" w:rsidRDefault="00DA17D2" w:rsidP="00DA17D2"/>
        </w:tc>
        <w:tc>
          <w:tcPr>
            <w:tcW w:w="1641" w:type="dxa"/>
          </w:tcPr>
          <w:p w14:paraId="6BA1485C" w14:textId="48C78963" w:rsidR="00DA17D2" w:rsidRPr="00993AF2" w:rsidRDefault="00DA17D2" w:rsidP="00DA17D2">
            <w:r w:rsidRPr="00E62E48">
              <w:t>E10.39</w:t>
            </w:r>
          </w:p>
        </w:tc>
        <w:tc>
          <w:tcPr>
            <w:tcW w:w="5665" w:type="dxa"/>
          </w:tcPr>
          <w:p w14:paraId="2561E1BE" w14:textId="45941C53" w:rsidR="00DA17D2" w:rsidRPr="00993AF2" w:rsidRDefault="00DA17D2" w:rsidP="00DA17D2">
            <w:r w:rsidRPr="00E62E48">
              <w:t>Type 1 diabetes mellitus with other diabetic ophthalmic complication</w:t>
            </w:r>
          </w:p>
        </w:tc>
      </w:tr>
      <w:tr w:rsidR="00DA17D2" w14:paraId="134419D6" w14:textId="77777777" w:rsidTr="00FE6479">
        <w:tc>
          <w:tcPr>
            <w:tcW w:w="2044" w:type="dxa"/>
          </w:tcPr>
          <w:p w14:paraId="532B9555" w14:textId="77777777" w:rsidR="00DA17D2" w:rsidRDefault="00DA17D2" w:rsidP="00DA17D2"/>
        </w:tc>
        <w:tc>
          <w:tcPr>
            <w:tcW w:w="1641" w:type="dxa"/>
          </w:tcPr>
          <w:p w14:paraId="4A0CC308" w14:textId="29EE6C57" w:rsidR="00DA17D2" w:rsidRPr="00993AF2" w:rsidRDefault="00DA17D2" w:rsidP="00DA17D2">
            <w:r w:rsidRPr="00E62E48">
              <w:t>E10.4</w:t>
            </w:r>
          </w:p>
        </w:tc>
        <w:tc>
          <w:tcPr>
            <w:tcW w:w="5665" w:type="dxa"/>
          </w:tcPr>
          <w:p w14:paraId="66A2EBFC" w14:textId="11FAA547" w:rsidR="00DA17D2" w:rsidRPr="00993AF2" w:rsidRDefault="00DA17D2" w:rsidP="00DA17D2">
            <w:r w:rsidRPr="00E62E48">
              <w:t>Type 1 diabetes mellitus with neurological complications</w:t>
            </w:r>
          </w:p>
        </w:tc>
      </w:tr>
      <w:tr w:rsidR="00DA17D2" w14:paraId="30F6E575" w14:textId="77777777" w:rsidTr="00FE6479">
        <w:tc>
          <w:tcPr>
            <w:tcW w:w="2044" w:type="dxa"/>
          </w:tcPr>
          <w:p w14:paraId="682BD089" w14:textId="77777777" w:rsidR="00DA17D2" w:rsidRDefault="00DA17D2" w:rsidP="00DA17D2"/>
        </w:tc>
        <w:tc>
          <w:tcPr>
            <w:tcW w:w="1641" w:type="dxa"/>
          </w:tcPr>
          <w:p w14:paraId="73EC06E3" w14:textId="3ABF031F" w:rsidR="00DA17D2" w:rsidRPr="00993AF2" w:rsidRDefault="00DA17D2" w:rsidP="00DA17D2">
            <w:r w:rsidRPr="00E62E48">
              <w:t>E10.40</w:t>
            </w:r>
          </w:p>
        </w:tc>
        <w:tc>
          <w:tcPr>
            <w:tcW w:w="5665" w:type="dxa"/>
          </w:tcPr>
          <w:p w14:paraId="40D11A9E" w14:textId="2DA555EA" w:rsidR="00DA17D2" w:rsidRPr="00993AF2" w:rsidRDefault="00DA17D2" w:rsidP="00DA17D2">
            <w:r w:rsidRPr="00E62E48">
              <w:t>Type 1 diabetes mellitus with diabetic neuropathy, unspecified</w:t>
            </w:r>
          </w:p>
        </w:tc>
      </w:tr>
      <w:tr w:rsidR="00DA17D2" w14:paraId="10721EB7" w14:textId="77777777" w:rsidTr="00FE6479">
        <w:tc>
          <w:tcPr>
            <w:tcW w:w="2044" w:type="dxa"/>
          </w:tcPr>
          <w:p w14:paraId="207F3B16" w14:textId="77777777" w:rsidR="00DA17D2" w:rsidRDefault="00DA17D2" w:rsidP="00DA17D2"/>
        </w:tc>
        <w:tc>
          <w:tcPr>
            <w:tcW w:w="1641" w:type="dxa"/>
          </w:tcPr>
          <w:p w14:paraId="4C0A7F2D" w14:textId="4CE79AF8" w:rsidR="00DA17D2" w:rsidRPr="00993AF2" w:rsidRDefault="00DA17D2" w:rsidP="00DA17D2">
            <w:r w:rsidRPr="00E62E48">
              <w:t>E10.41</w:t>
            </w:r>
          </w:p>
        </w:tc>
        <w:tc>
          <w:tcPr>
            <w:tcW w:w="5665" w:type="dxa"/>
          </w:tcPr>
          <w:p w14:paraId="49BDC66D" w14:textId="65C604D6" w:rsidR="00DA17D2" w:rsidRPr="00993AF2" w:rsidRDefault="00DA17D2" w:rsidP="00DA17D2">
            <w:r w:rsidRPr="00E62E48">
              <w:t>Type 1 diabetes mellitus with diabetic mononeuropathy</w:t>
            </w:r>
          </w:p>
        </w:tc>
      </w:tr>
      <w:tr w:rsidR="00DA17D2" w14:paraId="11B8F37E" w14:textId="77777777" w:rsidTr="00FE6479">
        <w:tc>
          <w:tcPr>
            <w:tcW w:w="2044" w:type="dxa"/>
          </w:tcPr>
          <w:p w14:paraId="4E04B47C" w14:textId="77777777" w:rsidR="00DA17D2" w:rsidRDefault="00DA17D2" w:rsidP="00DA17D2"/>
        </w:tc>
        <w:tc>
          <w:tcPr>
            <w:tcW w:w="1641" w:type="dxa"/>
          </w:tcPr>
          <w:p w14:paraId="258CC6F9" w14:textId="6C310CB5" w:rsidR="00DA17D2" w:rsidRPr="00993AF2" w:rsidRDefault="00DA17D2" w:rsidP="00DA17D2">
            <w:r w:rsidRPr="00E62E48">
              <w:t>E10.42</w:t>
            </w:r>
          </w:p>
        </w:tc>
        <w:tc>
          <w:tcPr>
            <w:tcW w:w="5665" w:type="dxa"/>
          </w:tcPr>
          <w:p w14:paraId="24BA14B4" w14:textId="3C8414A0" w:rsidR="00DA17D2" w:rsidRPr="00993AF2" w:rsidRDefault="00DA17D2" w:rsidP="00DA17D2">
            <w:r w:rsidRPr="00E62E48">
              <w:t>Type 1 diabetes mellitus with diabetic polyneuropathy</w:t>
            </w:r>
          </w:p>
        </w:tc>
      </w:tr>
      <w:tr w:rsidR="00DA17D2" w14:paraId="5AAF1B8A" w14:textId="77777777" w:rsidTr="00FE6479">
        <w:tc>
          <w:tcPr>
            <w:tcW w:w="2044" w:type="dxa"/>
          </w:tcPr>
          <w:p w14:paraId="1276FAF8" w14:textId="77777777" w:rsidR="00DA17D2" w:rsidRDefault="00DA17D2" w:rsidP="00DA17D2"/>
        </w:tc>
        <w:tc>
          <w:tcPr>
            <w:tcW w:w="1641" w:type="dxa"/>
          </w:tcPr>
          <w:p w14:paraId="7986B5B6" w14:textId="30C17C2F" w:rsidR="00DA17D2" w:rsidRPr="00993AF2" w:rsidRDefault="00DA17D2" w:rsidP="00DA17D2">
            <w:r w:rsidRPr="00E62E48">
              <w:t>E10.43</w:t>
            </w:r>
          </w:p>
        </w:tc>
        <w:tc>
          <w:tcPr>
            <w:tcW w:w="5665" w:type="dxa"/>
          </w:tcPr>
          <w:p w14:paraId="3FF5FB1B" w14:textId="62B520E2" w:rsidR="00DA17D2" w:rsidRPr="00993AF2" w:rsidRDefault="00DA17D2" w:rsidP="00DA17D2">
            <w:r w:rsidRPr="00E62E48">
              <w:t>Type 1 diabetes mellitus with diabetic autonomic (poly)neuropathy</w:t>
            </w:r>
          </w:p>
        </w:tc>
      </w:tr>
      <w:tr w:rsidR="00DA17D2" w14:paraId="3453FDB1" w14:textId="77777777" w:rsidTr="00FE6479">
        <w:tc>
          <w:tcPr>
            <w:tcW w:w="2044" w:type="dxa"/>
          </w:tcPr>
          <w:p w14:paraId="74205A2A" w14:textId="77777777" w:rsidR="00DA17D2" w:rsidRDefault="00DA17D2" w:rsidP="00DA17D2"/>
        </w:tc>
        <w:tc>
          <w:tcPr>
            <w:tcW w:w="1641" w:type="dxa"/>
          </w:tcPr>
          <w:p w14:paraId="18300614" w14:textId="09C5D771" w:rsidR="00DA17D2" w:rsidRPr="00993AF2" w:rsidRDefault="00DA17D2" w:rsidP="00DA17D2">
            <w:r w:rsidRPr="00E62E48">
              <w:t>E10.44</w:t>
            </w:r>
          </w:p>
        </w:tc>
        <w:tc>
          <w:tcPr>
            <w:tcW w:w="5665" w:type="dxa"/>
          </w:tcPr>
          <w:p w14:paraId="0565FAD2" w14:textId="03B943C3" w:rsidR="00DA17D2" w:rsidRPr="00993AF2" w:rsidRDefault="00DA17D2" w:rsidP="00DA17D2">
            <w:r w:rsidRPr="00E62E48">
              <w:t>Type 1 diabetes mellitus with diabetic amyotrophy</w:t>
            </w:r>
          </w:p>
        </w:tc>
      </w:tr>
      <w:tr w:rsidR="00DA17D2" w14:paraId="0B13CD90" w14:textId="77777777" w:rsidTr="00FE6479">
        <w:tc>
          <w:tcPr>
            <w:tcW w:w="2044" w:type="dxa"/>
          </w:tcPr>
          <w:p w14:paraId="17DF8059" w14:textId="77777777" w:rsidR="00DA17D2" w:rsidRDefault="00DA17D2" w:rsidP="00DA17D2"/>
        </w:tc>
        <w:tc>
          <w:tcPr>
            <w:tcW w:w="1641" w:type="dxa"/>
          </w:tcPr>
          <w:p w14:paraId="744B908C" w14:textId="05E6BEA8" w:rsidR="00DA17D2" w:rsidRPr="00993AF2" w:rsidRDefault="00DA17D2" w:rsidP="00DA17D2">
            <w:r w:rsidRPr="00E62E48">
              <w:t>E10.49</w:t>
            </w:r>
          </w:p>
        </w:tc>
        <w:tc>
          <w:tcPr>
            <w:tcW w:w="5665" w:type="dxa"/>
          </w:tcPr>
          <w:p w14:paraId="11F5503C" w14:textId="6014E572" w:rsidR="00DA17D2" w:rsidRPr="00993AF2" w:rsidRDefault="00DA17D2" w:rsidP="00DA17D2">
            <w:r w:rsidRPr="00E62E48">
              <w:t>Type 1 diabetes mellitus with other diabetic neurological complication</w:t>
            </w:r>
          </w:p>
        </w:tc>
      </w:tr>
      <w:tr w:rsidR="00DA17D2" w14:paraId="4A3E6989" w14:textId="77777777" w:rsidTr="00FE6479">
        <w:tc>
          <w:tcPr>
            <w:tcW w:w="2044" w:type="dxa"/>
          </w:tcPr>
          <w:p w14:paraId="39023B5D" w14:textId="77777777" w:rsidR="00DA17D2" w:rsidRDefault="00DA17D2" w:rsidP="00DA17D2"/>
        </w:tc>
        <w:tc>
          <w:tcPr>
            <w:tcW w:w="1641" w:type="dxa"/>
          </w:tcPr>
          <w:p w14:paraId="25AC2778" w14:textId="002CD3C7" w:rsidR="00DA17D2" w:rsidRPr="00993AF2" w:rsidRDefault="00DA17D2" w:rsidP="00DA17D2">
            <w:r w:rsidRPr="00E62E48">
              <w:t>E10.5</w:t>
            </w:r>
          </w:p>
        </w:tc>
        <w:tc>
          <w:tcPr>
            <w:tcW w:w="5665" w:type="dxa"/>
          </w:tcPr>
          <w:p w14:paraId="5872E169" w14:textId="1F2E2C2F" w:rsidR="00DA17D2" w:rsidRPr="00993AF2" w:rsidRDefault="00DA17D2" w:rsidP="00DA17D2">
            <w:r w:rsidRPr="00E62E48">
              <w:t>Type 1 diabetes mellitus with circulatory complications</w:t>
            </w:r>
          </w:p>
        </w:tc>
      </w:tr>
      <w:tr w:rsidR="00DA17D2" w14:paraId="481711EF" w14:textId="77777777" w:rsidTr="00FE6479">
        <w:tc>
          <w:tcPr>
            <w:tcW w:w="2044" w:type="dxa"/>
          </w:tcPr>
          <w:p w14:paraId="1936AC81" w14:textId="77777777" w:rsidR="00DA17D2" w:rsidRDefault="00DA17D2" w:rsidP="00DA17D2"/>
        </w:tc>
        <w:tc>
          <w:tcPr>
            <w:tcW w:w="1641" w:type="dxa"/>
          </w:tcPr>
          <w:p w14:paraId="61848323" w14:textId="52C53B3B" w:rsidR="00DA17D2" w:rsidRPr="00993AF2" w:rsidRDefault="00DA17D2" w:rsidP="00DA17D2">
            <w:r w:rsidRPr="00E62E48">
              <w:t>E10.51</w:t>
            </w:r>
          </w:p>
        </w:tc>
        <w:tc>
          <w:tcPr>
            <w:tcW w:w="5665" w:type="dxa"/>
          </w:tcPr>
          <w:p w14:paraId="33A7D159" w14:textId="479A29BC" w:rsidR="00DA17D2" w:rsidRPr="00993AF2" w:rsidRDefault="00DA17D2" w:rsidP="00DA17D2">
            <w:r w:rsidRPr="00E62E48">
              <w:t>Type 1 diabetes mellitus with diabetic peripheral angiopathy without gangrene</w:t>
            </w:r>
          </w:p>
        </w:tc>
      </w:tr>
      <w:tr w:rsidR="00DA17D2" w14:paraId="4B17CFFC" w14:textId="77777777" w:rsidTr="00FE6479">
        <w:tc>
          <w:tcPr>
            <w:tcW w:w="2044" w:type="dxa"/>
          </w:tcPr>
          <w:p w14:paraId="4131A246" w14:textId="77777777" w:rsidR="00DA17D2" w:rsidRDefault="00DA17D2" w:rsidP="00DA17D2"/>
        </w:tc>
        <w:tc>
          <w:tcPr>
            <w:tcW w:w="1641" w:type="dxa"/>
          </w:tcPr>
          <w:p w14:paraId="282B29C7" w14:textId="737E1A47" w:rsidR="00DA17D2" w:rsidRPr="00993AF2" w:rsidRDefault="00DA17D2" w:rsidP="00DA17D2">
            <w:r w:rsidRPr="00E62E48">
              <w:t>E10.52</w:t>
            </w:r>
          </w:p>
        </w:tc>
        <w:tc>
          <w:tcPr>
            <w:tcW w:w="5665" w:type="dxa"/>
          </w:tcPr>
          <w:p w14:paraId="1AEE82AC" w14:textId="31A4D2F0" w:rsidR="00DA17D2" w:rsidRPr="00993AF2" w:rsidRDefault="00DA17D2" w:rsidP="00DA17D2">
            <w:r w:rsidRPr="00E62E48">
              <w:t>Type 1 diabetes mellitus with diabetic peripheral angiopathy with gangrene</w:t>
            </w:r>
          </w:p>
        </w:tc>
      </w:tr>
      <w:tr w:rsidR="00DA17D2" w14:paraId="55850D4A" w14:textId="77777777" w:rsidTr="00FE6479">
        <w:tc>
          <w:tcPr>
            <w:tcW w:w="2044" w:type="dxa"/>
          </w:tcPr>
          <w:p w14:paraId="30D3B87C" w14:textId="77777777" w:rsidR="00DA17D2" w:rsidRDefault="00DA17D2" w:rsidP="00DA17D2"/>
        </w:tc>
        <w:tc>
          <w:tcPr>
            <w:tcW w:w="1641" w:type="dxa"/>
          </w:tcPr>
          <w:p w14:paraId="45594098" w14:textId="47C307D5" w:rsidR="00DA17D2" w:rsidRPr="00993AF2" w:rsidRDefault="00DA17D2" w:rsidP="00DA17D2">
            <w:r w:rsidRPr="00E62E48">
              <w:t>E10.59</w:t>
            </w:r>
          </w:p>
        </w:tc>
        <w:tc>
          <w:tcPr>
            <w:tcW w:w="5665" w:type="dxa"/>
          </w:tcPr>
          <w:p w14:paraId="0C0FCF01" w14:textId="0E8E2648" w:rsidR="00DA17D2" w:rsidRPr="00993AF2" w:rsidRDefault="00DA17D2" w:rsidP="00DA17D2">
            <w:r w:rsidRPr="00E62E48">
              <w:t>Type 1 diabetes mellitus with other circulatory complications</w:t>
            </w:r>
          </w:p>
        </w:tc>
      </w:tr>
      <w:tr w:rsidR="00DA17D2" w14:paraId="104F78F4" w14:textId="77777777" w:rsidTr="00FE6479">
        <w:tc>
          <w:tcPr>
            <w:tcW w:w="2044" w:type="dxa"/>
          </w:tcPr>
          <w:p w14:paraId="5046374F" w14:textId="77777777" w:rsidR="00DA17D2" w:rsidRDefault="00DA17D2" w:rsidP="00DA17D2"/>
        </w:tc>
        <w:tc>
          <w:tcPr>
            <w:tcW w:w="1641" w:type="dxa"/>
          </w:tcPr>
          <w:p w14:paraId="30C4B761" w14:textId="201061E7" w:rsidR="00DA17D2" w:rsidRPr="00993AF2" w:rsidRDefault="00DA17D2" w:rsidP="00DA17D2">
            <w:r w:rsidRPr="00E62E48">
              <w:t>E10.6</w:t>
            </w:r>
          </w:p>
        </w:tc>
        <w:tc>
          <w:tcPr>
            <w:tcW w:w="5665" w:type="dxa"/>
          </w:tcPr>
          <w:p w14:paraId="05BBCA60" w14:textId="2AB142D5" w:rsidR="00DA17D2" w:rsidRPr="00993AF2" w:rsidRDefault="00DA17D2" w:rsidP="00DA17D2">
            <w:r w:rsidRPr="00E62E48">
              <w:t>Type 1 diabetes mellitus with other specified complications</w:t>
            </w:r>
          </w:p>
        </w:tc>
      </w:tr>
      <w:tr w:rsidR="00DA17D2" w14:paraId="26163A2D" w14:textId="77777777" w:rsidTr="00FE6479">
        <w:tc>
          <w:tcPr>
            <w:tcW w:w="2044" w:type="dxa"/>
          </w:tcPr>
          <w:p w14:paraId="47E88120" w14:textId="77777777" w:rsidR="00DA17D2" w:rsidRDefault="00DA17D2" w:rsidP="00DA17D2"/>
        </w:tc>
        <w:tc>
          <w:tcPr>
            <w:tcW w:w="1641" w:type="dxa"/>
          </w:tcPr>
          <w:p w14:paraId="3DAE8F94" w14:textId="2F88A77F" w:rsidR="00DA17D2" w:rsidRPr="00993AF2" w:rsidRDefault="00DA17D2" w:rsidP="00DA17D2">
            <w:r w:rsidRPr="00E62E48">
              <w:t>E10.61</w:t>
            </w:r>
          </w:p>
        </w:tc>
        <w:tc>
          <w:tcPr>
            <w:tcW w:w="5665" w:type="dxa"/>
          </w:tcPr>
          <w:p w14:paraId="6CC6EA45" w14:textId="3F5E25F3" w:rsidR="00DA17D2" w:rsidRPr="00993AF2" w:rsidRDefault="00DA17D2" w:rsidP="00DA17D2">
            <w:r w:rsidRPr="00E62E48">
              <w:t>Type 1 diabetes mellitus with diabetic arthropathy</w:t>
            </w:r>
          </w:p>
        </w:tc>
      </w:tr>
      <w:tr w:rsidR="00DA17D2" w14:paraId="656C9464" w14:textId="77777777" w:rsidTr="00FE6479">
        <w:tc>
          <w:tcPr>
            <w:tcW w:w="2044" w:type="dxa"/>
          </w:tcPr>
          <w:p w14:paraId="3AE0D0F9" w14:textId="77777777" w:rsidR="00DA17D2" w:rsidRDefault="00DA17D2" w:rsidP="00DA17D2"/>
        </w:tc>
        <w:tc>
          <w:tcPr>
            <w:tcW w:w="1641" w:type="dxa"/>
          </w:tcPr>
          <w:p w14:paraId="5DBDAF95" w14:textId="288E7F0A" w:rsidR="00DA17D2" w:rsidRPr="00993AF2" w:rsidRDefault="00DA17D2" w:rsidP="00DA17D2">
            <w:r w:rsidRPr="00E62E48">
              <w:t>E10.610</w:t>
            </w:r>
          </w:p>
        </w:tc>
        <w:tc>
          <w:tcPr>
            <w:tcW w:w="5665" w:type="dxa"/>
          </w:tcPr>
          <w:p w14:paraId="5105C53D" w14:textId="27C42329" w:rsidR="00DA17D2" w:rsidRPr="00993AF2" w:rsidRDefault="00DA17D2" w:rsidP="00DA17D2">
            <w:r w:rsidRPr="00E62E48">
              <w:t>Type 1 diabetes mellitus with diabetic neuropathic arthropathy</w:t>
            </w:r>
          </w:p>
        </w:tc>
      </w:tr>
      <w:tr w:rsidR="00DA17D2" w14:paraId="36A7F4C3" w14:textId="77777777" w:rsidTr="00FE6479">
        <w:tc>
          <w:tcPr>
            <w:tcW w:w="2044" w:type="dxa"/>
          </w:tcPr>
          <w:p w14:paraId="58BAA044" w14:textId="77777777" w:rsidR="00DA17D2" w:rsidRDefault="00DA17D2" w:rsidP="00DA17D2"/>
        </w:tc>
        <w:tc>
          <w:tcPr>
            <w:tcW w:w="1641" w:type="dxa"/>
          </w:tcPr>
          <w:p w14:paraId="0AA32959" w14:textId="7DAC7C8B" w:rsidR="00DA17D2" w:rsidRPr="00993AF2" w:rsidRDefault="00DA17D2" w:rsidP="00DA17D2">
            <w:r w:rsidRPr="00E62E48">
              <w:t>E10.618</w:t>
            </w:r>
          </w:p>
        </w:tc>
        <w:tc>
          <w:tcPr>
            <w:tcW w:w="5665" w:type="dxa"/>
          </w:tcPr>
          <w:p w14:paraId="3075EA3D" w14:textId="6449999C" w:rsidR="00DA17D2" w:rsidRPr="00993AF2" w:rsidRDefault="00DA17D2" w:rsidP="00DA17D2">
            <w:r w:rsidRPr="00E62E48">
              <w:t>Type 1 diabetes mellitus with other diabetic arthropathy</w:t>
            </w:r>
          </w:p>
        </w:tc>
      </w:tr>
      <w:tr w:rsidR="00DA17D2" w14:paraId="3288DB04" w14:textId="77777777" w:rsidTr="00FE6479">
        <w:tc>
          <w:tcPr>
            <w:tcW w:w="2044" w:type="dxa"/>
          </w:tcPr>
          <w:p w14:paraId="753E1D58" w14:textId="77777777" w:rsidR="00DA17D2" w:rsidRDefault="00DA17D2" w:rsidP="00DA17D2"/>
        </w:tc>
        <w:tc>
          <w:tcPr>
            <w:tcW w:w="1641" w:type="dxa"/>
          </w:tcPr>
          <w:p w14:paraId="6AF8C109" w14:textId="5D32DF80" w:rsidR="00DA17D2" w:rsidRPr="00993AF2" w:rsidRDefault="00DA17D2" w:rsidP="00DA17D2">
            <w:r w:rsidRPr="00E62E48">
              <w:t>E10.62</w:t>
            </w:r>
          </w:p>
        </w:tc>
        <w:tc>
          <w:tcPr>
            <w:tcW w:w="5665" w:type="dxa"/>
          </w:tcPr>
          <w:p w14:paraId="64127113" w14:textId="13501E81" w:rsidR="00DA17D2" w:rsidRPr="00993AF2" w:rsidRDefault="00DA17D2" w:rsidP="00DA17D2">
            <w:r w:rsidRPr="00E62E48">
              <w:t>Type 1 diabetes mellitus with skin complications</w:t>
            </w:r>
          </w:p>
        </w:tc>
      </w:tr>
      <w:tr w:rsidR="00DA17D2" w14:paraId="422A04BD" w14:textId="77777777" w:rsidTr="00FE6479">
        <w:tc>
          <w:tcPr>
            <w:tcW w:w="2044" w:type="dxa"/>
          </w:tcPr>
          <w:p w14:paraId="360E20E4" w14:textId="77777777" w:rsidR="00DA17D2" w:rsidRDefault="00DA17D2" w:rsidP="00DA17D2"/>
        </w:tc>
        <w:tc>
          <w:tcPr>
            <w:tcW w:w="1641" w:type="dxa"/>
          </w:tcPr>
          <w:p w14:paraId="571093CF" w14:textId="03B506D9" w:rsidR="00DA17D2" w:rsidRPr="00993AF2" w:rsidRDefault="00DA17D2" w:rsidP="00DA17D2">
            <w:r w:rsidRPr="00E62E48">
              <w:t>E10.620</w:t>
            </w:r>
          </w:p>
        </w:tc>
        <w:tc>
          <w:tcPr>
            <w:tcW w:w="5665" w:type="dxa"/>
          </w:tcPr>
          <w:p w14:paraId="320342E4" w14:textId="6C1F2D10" w:rsidR="00DA17D2" w:rsidRPr="00993AF2" w:rsidRDefault="00DA17D2" w:rsidP="00DA17D2">
            <w:r w:rsidRPr="00E62E48">
              <w:t>Type 1 diabetes mellitus with diabetic dermatitis</w:t>
            </w:r>
          </w:p>
        </w:tc>
      </w:tr>
      <w:tr w:rsidR="00DA17D2" w14:paraId="356E8D35" w14:textId="77777777" w:rsidTr="00FE6479">
        <w:tc>
          <w:tcPr>
            <w:tcW w:w="2044" w:type="dxa"/>
          </w:tcPr>
          <w:p w14:paraId="55D82A31" w14:textId="77777777" w:rsidR="00DA17D2" w:rsidRDefault="00DA17D2" w:rsidP="00DA17D2"/>
        </w:tc>
        <w:tc>
          <w:tcPr>
            <w:tcW w:w="1641" w:type="dxa"/>
          </w:tcPr>
          <w:p w14:paraId="60D778BC" w14:textId="52D46209" w:rsidR="00DA17D2" w:rsidRPr="00993AF2" w:rsidRDefault="00DA17D2" w:rsidP="00DA17D2">
            <w:r w:rsidRPr="00E62E48">
              <w:t>E10.621</w:t>
            </w:r>
          </w:p>
        </w:tc>
        <w:tc>
          <w:tcPr>
            <w:tcW w:w="5665" w:type="dxa"/>
          </w:tcPr>
          <w:p w14:paraId="453FA375" w14:textId="33F89426" w:rsidR="00DA17D2" w:rsidRPr="00993AF2" w:rsidRDefault="00DA17D2" w:rsidP="00DA17D2">
            <w:r w:rsidRPr="00E62E48">
              <w:t>Type 1 diabetes mellitus with foot ulcer</w:t>
            </w:r>
          </w:p>
        </w:tc>
      </w:tr>
      <w:tr w:rsidR="00DA17D2" w14:paraId="280A5374" w14:textId="77777777" w:rsidTr="00FE6479">
        <w:tc>
          <w:tcPr>
            <w:tcW w:w="2044" w:type="dxa"/>
          </w:tcPr>
          <w:p w14:paraId="248C7DA3" w14:textId="77777777" w:rsidR="00DA17D2" w:rsidRDefault="00DA17D2" w:rsidP="00DA17D2"/>
        </w:tc>
        <w:tc>
          <w:tcPr>
            <w:tcW w:w="1641" w:type="dxa"/>
          </w:tcPr>
          <w:p w14:paraId="3CBC9E85" w14:textId="38C1DDBE" w:rsidR="00DA17D2" w:rsidRPr="00993AF2" w:rsidRDefault="00DA17D2" w:rsidP="00DA17D2">
            <w:r w:rsidRPr="00E62E48">
              <w:t>E10.622</w:t>
            </w:r>
          </w:p>
        </w:tc>
        <w:tc>
          <w:tcPr>
            <w:tcW w:w="5665" w:type="dxa"/>
          </w:tcPr>
          <w:p w14:paraId="2B1A3906" w14:textId="71982E3E" w:rsidR="00DA17D2" w:rsidRPr="00993AF2" w:rsidRDefault="00DA17D2" w:rsidP="00DA17D2">
            <w:r w:rsidRPr="00E62E48">
              <w:t>Type 1 diabetes mellitus with other skin ulcer</w:t>
            </w:r>
          </w:p>
        </w:tc>
      </w:tr>
      <w:tr w:rsidR="00DA17D2" w14:paraId="50F9B444" w14:textId="77777777" w:rsidTr="00FE6479">
        <w:tc>
          <w:tcPr>
            <w:tcW w:w="2044" w:type="dxa"/>
          </w:tcPr>
          <w:p w14:paraId="0799F579" w14:textId="77777777" w:rsidR="00DA17D2" w:rsidRDefault="00DA17D2" w:rsidP="00DA17D2"/>
        </w:tc>
        <w:tc>
          <w:tcPr>
            <w:tcW w:w="1641" w:type="dxa"/>
          </w:tcPr>
          <w:p w14:paraId="386AE08D" w14:textId="0064A023" w:rsidR="00DA17D2" w:rsidRPr="00993AF2" w:rsidRDefault="00DA17D2" w:rsidP="00DA17D2">
            <w:r w:rsidRPr="00E62E48">
              <w:t>E10.628</w:t>
            </w:r>
          </w:p>
        </w:tc>
        <w:tc>
          <w:tcPr>
            <w:tcW w:w="5665" w:type="dxa"/>
          </w:tcPr>
          <w:p w14:paraId="77354089" w14:textId="1B8D89E4" w:rsidR="00DA17D2" w:rsidRPr="00993AF2" w:rsidRDefault="00DA17D2" w:rsidP="00DA17D2">
            <w:r w:rsidRPr="00E62E48">
              <w:t>Type 1 diabetes mellitus with other skin complications</w:t>
            </w:r>
          </w:p>
        </w:tc>
      </w:tr>
      <w:tr w:rsidR="00DA17D2" w14:paraId="5388C50E" w14:textId="77777777" w:rsidTr="00FE6479">
        <w:tc>
          <w:tcPr>
            <w:tcW w:w="2044" w:type="dxa"/>
          </w:tcPr>
          <w:p w14:paraId="40187DF0" w14:textId="77777777" w:rsidR="00DA17D2" w:rsidRDefault="00DA17D2" w:rsidP="00DA17D2"/>
        </w:tc>
        <w:tc>
          <w:tcPr>
            <w:tcW w:w="1641" w:type="dxa"/>
          </w:tcPr>
          <w:p w14:paraId="06A43622" w14:textId="2F601796" w:rsidR="00DA17D2" w:rsidRPr="00993AF2" w:rsidRDefault="00DA17D2" w:rsidP="00DA17D2">
            <w:r w:rsidRPr="00E62E48">
              <w:t>E10.63</w:t>
            </w:r>
          </w:p>
        </w:tc>
        <w:tc>
          <w:tcPr>
            <w:tcW w:w="5665" w:type="dxa"/>
          </w:tcPr>
          <w:p w14:paraId="64BD76F0" w14:textId="4AB15278" w:rsidR="00DA17D2" w:rsidRPr="00993AF2" w:rsidRDefault="00DA17D2" w:rsidP="00DA17D2">
            <w:r w:rsidRPr="00E62E48">
              <w:t>Type 1 diabetes mellitus with oral complications</w:t>
            </w:r>
          </w:p>
        </w:tc>
      </w:tr>
      <w:tr w:rsidR="00DA17D2" w14:paraId="38AA4973" w14:textId="77777777" w:rsidTr="00FE6479">
        <w:tc>
          <w:tcPr>
            <w:tcW w:w="2044" w:type="dxa"/>
          </w:tcPr>
          <w:p w14:paraId="7A6E5AE5" w14:textId="77777777" w:rsidR="00DA17D2" w:rsidRDefault="00DA17D2" w:rsidP="00DA17D2"/>
        </w:tc>
        <w:tc>
          <w:tcPr>
            <w:tcW w:w="1641" w:type="dxa"/>
          </w:tcPr>
          <w:p w14:paraId="76A1F8FA" w14:textId="1475AA2A" w:rsidR="00DA17D2" w:rsidRPr="00993AF2" w:rsidRDefault="00DA17D2" w:rsidP="00DA17D2">
            <w:r w:rsidRPr="00E62E48">
              <w:t>E10.630</w:t>
            </w:r>
          </w:p>
        </w:tc>
        <w:tc>
          <w:tcPr>
            <w:tcW w:w="5665" w:type="dxa"/>
          </w:tcPr>
          <w:p w14:paraId="3ED97D57" w14:textId="458FB88C" w:rsidR="00DA17D2" w:rsidRPr="00993AF2" w:rsidRDefault="00DA17D2" w:rsidP="00DA17D2">
            <w:r w:rsidRPr="00E62E48">
              <w:t>Type 1 diabetes mellitus with periodontal disease</w:t>
            </w:r>
          </w:p>
        </w:tc>
      </w:tr>
      <w:tr w:rsidR="00DA17D2" w14:paraId="54AD7334" w14:textId="77777777" w:rsidTr="00FE6479">
        <w:tc>
          <w:tcPr>
            <w:tcW w:w="2044" w:type="dxa"/>
          </w:tcPr>
          <w:p w14:paraId="563FCEE1" w14:textId="77777777" w:rsidR="00DA17D2" w:rsidRDefault="00DA17D2" w:rsidP="00DA17D2"/>
        </w:tc>
        <w:tc>
          <w:tcPr>
            <w:tcW w:w="1641" w:type="dxa"/>
          </w:tcPr>
          <w:p w14:paraId="68F0682D" w14:textId="010DD8DD" w:rsidR="00DA17D2" w:rsidRPr="00993AF2" w:rsidRDefault="00DA17D2" w:rsidP="00DA17D2">
            <w:r w:rsidRPr="00E62E48">
              <w:t>E10.638</w:t>
            </w:r>
          </w:p>
        </w:tc>
        <w:tc>
          <w:tcPr>
            <w:tcW w:w="5665" w:type="dxa"/>
          </w:tcPr>
          <w:p w14:paraId="69D96967" w14:textId="7E314E55" w:rsidR="00DA17D2" w:rsidRPr="00993AF2" w:rsidRDefault="00DA17D2" w:rsidP="00DA17D2">
            <w:r w:rsidRPr="00E62E48">
              <w:t>Type 1 diabetes mellitus with other oral complications</w:t>
            </w:r>
          </w:p>
        </w:tc>
      </w:tr>
      <w:tr w:rsidR="00DA17D2" w14:paraId="5E3B2BD1" w14:textId="77777777" w:rsidTr="00FE6479">
        <w:tc>
          <w:tcPr>
            <w:tcW w:w="2044" w:type="dxa"/>
          </w:tcPr>
          <w:p w14:paraId="57FF66EF" w14:textId="77777777" w:rsidR="00DA17D2" w:rsidRDefault="00DA17D2" w:rsidP="00DA17D2"/>
        </w:tc>
        <w:tc>
          <w:tcPr>
            <w:tcW w:w="1641" w:type="dxa"/>
          </w:tcPr>
          <w:p w14:paraId="7C1CBFEE" w14:textId="0B455454" w:rsidR="00DA17D2" w:rsidRPr="00993AF2" w:rsidRDefault="00DA17D2" w:rsidP="00DA17D2">
            <w:r w:rsidRPr="00E62E48">
              <w:t>E10.64</w:t>
            </w:r>
          </w:p>
        </w:tc>
        <w:tc>
          <w:tcPr>
            <w:tcW w:w="5665" w:type="dxa"/>
          </w:tcPr>
          <w:p w14:paraId="75FBF6E2" w14:textId="713CEFF6" w:rsidR="00DA17D2" w:rsidRPr="00993AF2" w:rsidRDefault="00DA17D2" w:rsidP="00DA17D2">
            <w:r w:rsidRPr="00E62E48">
              <w:t>Type 1 diabetes mellitus with hypoglycemia</w:t>
            </w:r>
          </w:p>
        </w:tc>
      </w:tr>
      <w:tr w:rsidR="00DA17D2" w14:paraId="7B0456DF" w14:textId="77777777" w:rsidTr="00FE6479">
        <w:tc>
          <w:tcPr>
            <w:tcW w:w="2044" w:type="dxa"/>
          </w:tcPr>
          <w:p w14:paraId="35C72767" w14:textId="77777777" w:rsidR="00DA17D2" w:rsidRDefault="00DA17D2" w:rsidP="00DA17D2"/>
        </w:tc>
        <w:tc>
          <w:tcPr>
            <w:tcW w:w="1641" w:type="dxa"/>
          </w:tcPr>
          <w:p w14:paraId="343F692B" w14:textId="7DC0DD46" w:rsidR="00DA17D2" w:rsidRPr="00993AF2" w:rsidRDefault="00DA17D2" w:rsidP="00DA17D2">
            <w:r w:rsidRPr="00E62E48">
              <w:t>E10.641</w:t>
            </w:r>
          </w:p>
        </w:tc>
        <w:tc>
          <w:tcPr>
            <w:tcW w:w="5665" w:type="dxa"/>
          </w:tcPr>
          <w:p w14:paraId="7FB26CC9" w14:textId="1813D17A" w:rsidR="00DA17D2" w:rsidRPr="00993AF2" w:rsidRDefault="00DA17D2" w:rsidP="00DA17D2">
            <w:r w:rsidRPr="00E62E48">
              <w:t>Type 1 diabetes mellitus with hypoglycemia with coma</w:t>
            </w:r>
          </w:p>
        </w:tc>
      </w:tr>
      <w:tr w:rsidR="00DA17D2" w14:paraId="4F80ED1F" w14:textId="77777777" w:rsidTr="00FE6479">
        <w:tc>
          <w:tcPr>
            <w:tcW w:w="2044" w:type="dxa"/>
          </w:tcPr>
          <w:p w14:paraId="1C5B85CC" w14:textId="77777777" w:rsidR="00DA17D2" w:rsidRDefault="00DA17D2" w:rsidP="00DA17D2"/>
        </w:tc>
        <w:tc>
          <w:tcPr>
            <w:tcW w:w="1641" w:type="dxa"/>
          </w:tcPr>
          <w:p w14:paraId="7E28ADA9" w14:textId="6AF5CC10" w:rsidR="00DA17D2" w:rsidRPr="00993AF2" w:rsidRDefault="00DA17D2" w:rsidP="00DA17D2">
            <w:r w:rsidRPr="00E62E48">
              <w:t>E10.649</w:t>
            </w:r>
          </w:p>
        </w:tc>
        <w:tc>
          <w:tcPr>
            <w:tcW w:w="5665" w:type="dxa"/>
          </w:tcPr>
          <w:p w14:paraId="799B2254" w14:textId="095C2B53" w:rsidR="00DA17D2" w:rsidRPr="00993AF2" w:rsidRDefault="00DA17D2" w:rsidP="00DA17D2">
            <w:r w:rsidRPr="00E62E48">
              <w:t>Type 1 diabetes mellitus with hypoglycemia without coma</w:t>
            </w:r>
          </w:p>
        </w:tc>
      </w:tr>
      <w:tr w:rsidR="00DA17D2" w14:paraId="5783C270" w14:textId="77777777" w:rsidTr="00FE6479">
        <w:tc>
          <w:tcPr>
            <w:tcW w:w="2044" w:type="dxa"/>
          </w:tcPr>
          <w:p w14:paraId="6196CB7B" w14:textId="77777777" w:rsidR="00DA17D2" w:rsidRDefault="00DA17D2" w:rsidP="00DA17D2"/>
        </w:tc>
        <w:tc>
          <w:tcPr>
            <w:tcW w:w="1641" w:type="dxa"/>
          </w:tcPr>
          <w:p w14:paraId="71091B27" w14:textId="72A26D2F" w:rsidR="00DA17D2" w:rsidRPr="00993AF2" w:rsidRDefault="00DA17D2" w:rsidP="00DA17D2">
            <w:r w:rsidRPr="00E62E48">
              <w:t>E10.65</w:t>
            </w:r>
          </w:p>
        </w:tc>
        <w:tc>
          <w:tcPr>
            <w:tcW w:w="5665" w:type="dxa"/>
          </w:tcPr>
          <w:p w14:paraId="05638F79" w14:textId="28BACA7B" w:rsidR="00DA17D2" w:rsidRPr="00993AF2" w:rsidRDefault="00DA17D2" w:rsidP="00DA17D2">
            <w:r w:rsidRPr="00E62E48">
              <w:t>Type 1 diabetes mellitus with hyperglycemia</w:t>
            </w:r>
          </w:p>
        </w:tc>
      </w:tr>
      <w:tr w:rsidR="00DA17D2" w14:paraId="42D4AD08" w14:textId="77777777" w:rsidTr="00FE6479">
        <w:tc>
          <w:tcPr>
            <w:tcW w:w="2044" w:type="dxa"/>
          </w:tcPr>
          <w:p w14:paraId="33AF2CAC" w14:textId="77777777" w:rsidR="00DA17D2" w:rsidRDefault="00DA17D2" w:rsidP="00DA17D2"/>
        </w:tc>
        <w:tc>
          <w:tcPr>
            <w:tcW w:w="1641" w:type="dxa"/>
          </w:tcPr>
          <w:p w14:paraId="62518924" w14:textId="5C438927" w:rsidR="00DA17D2" w:rsidRPr="00993AF2" w:rsidRDefault="00DA17D2" w:rsidP="00DA17D2">
            <w:r w:rsidRPr="00E62E48">
              <w:t>E10.69</w:t>
            </w:r>
          </w:p>
        </w:tc>
        <w:tc>
          <w:tcPr>
            <w:tcW w:w="5665" w:type="dxa"/>
          </w:tcPr>
          <w:p w14:paraId="6D070EEE" w14:textId="2F9FE362" w:rsidR="00DA17D2" w:rsidRPr="00993AF2" w:rsidRDefault="00DA17D2" w:rsidP="00DA17D2">
            <w:r w:rsidRPr="00E62E48">
              <w:t>Type 1 diabetes mellitus with other specified complication</w:t>
            </w:r>
          </w:p>
        </w:tc>
      </w:tr>
      <w:tr w:rsidR="00DA17D2" w14:paraId="0EBEED1E" w14:textId="77777777" w:rsidTr="00FE6479">
        <w:tc>
          <w:tcPr>
            <w:tcW w:w="2044" w:type="dxa"/>
          </w:tcPr>
          <w:p w14:paraId="1FBA02B0" w14:textId="77777777" w:rsidR="00DA17D2" w:rsidRDefault="00DA17D2" w:rsidP="00DA17D2"/>
        </w:tc>
        <w:tc>
          <w:tcPr>
            <w:tcW w:w="1641" w:type="dxa"/>
          </w:tcPr>
          <w:p w14:paraId="3E05EA30" w14:textId="25F1785C" w:rsidR="00DA17D2" w:rsidRPr="00993AF2" w:rsidRDefault="00DA17D2" w:rsidP="00DA17D2">
            <w:r w:rsidRPr="00E62E48">
              <w:t>E10.8</w:t>
            </w:r>
          </w:p>
        </w:tc>
        <w:tc>
          <w:tcPr>
            <w:tcW w:w="5665" w:type="dxa"/>
          </w:tcPr>
          <w:p w14:paraId="03F5FB86" w14:textId="535BC5D7" w:rsidR="00DA17D2" w:rsidRPr="00993AF2" w:rsidRDefault="00DA17D2" w:rsidP="00DA17D2">
            <w:r w:rsidRPr="00E62E48">
              <w:t>Type 1 diabetes mellitus with unspecified complications</w:t>
            </w:r>
          </w:p>
        </w:tc>
      </w:tr>
      <w:tr w:rsidR="00DA17D2" w14:paraId="2FAB47FE" w14:textId="77777777" w:rsidTr="00FE6479">
        <w:tc>
          <w:tcPr>
            <w:tcW w:w="2044" w:type="dxa"/>
          </w:tcPr>
          <w:p w14:paraId="407C72E9" w14:textId="77777777" w:rsidR="00DA17D2" w:rsidRDefault="00DA17D2" w:rsidP="00DA17D2"/>
        </w:tc>
        <w:tc>
          <w:tcPr>
            <w:tcW w:w="1641" w:type="dxa"/>
          </w:tcPr>
          <w:p w14:paraId="01511F94" w14:textId="3BA31712" w:rsidR="00DA17D2" w:rsidRPr="00993AF2" w:rsidRDefault="00DA17D2" w:rsidP="00DA17D2">
            <w:r w:rsidRPr="00E62E48">
              <w:t>E10.9</w:t>
            </w:r>
          </w:p>
        </w:tc>
        <w:tc>
          <w:tcPr>
            <w:tcW w:w="5665" w:type="dxa"/>
          </w:tcPr>
          <w:p w14:paraId="20351675" w14:textId="58899B9D" w:rsidR="00DA17D2" w:rsidRPr="00993AF2" w:rsidRDefault="00DA17D2" w:rsidP="00DA17D2">
            <w:r w:rsidRPr="00E62E48">
              <w:t>Type 1 diabetes mellitus without complications</w:t>
            </w:r>
          </w:p>
        </w:tc>
      </w:tr>
      <w:tr w:rsidR="00DA17D2" w14:paraId="687480A3" w14:textId="77777777" w:rsidTr="00FE6479">
        <w:tc>
          <w:tcPr>
            <w:tcW w:w="2044" w:type="dxa"/>
          </w:tcPr>
          <w:p w14:paraId="46109ACF" w14:textId="77777777" w:rsidR="00DA17D2" w:rsidRDefault="00DA17D2" w:rsidP="00DA17D2"/>
        </w:tc>
        <w:tc>
          <w:tcPr>
            <w:tcW w:w="1641" w:type="dxa"/>
          </w:tcPr>
          <w:p w14:paraId="060FC414" w14:textId="7AB8E979" w:rsidR="00DA17D2" w:rsidRPr="00993AF2" w:rsidRDefault="00DA17D2" w:rsidP="00DA17D2">
            <w:r w:rsidRPr="00E62E48">
              <w:t>E11</w:t>
            </w:r>
          </w:p>
        </w:tc>
        <w:tc>
          <w:tcPr>
            <w:tcW w:w="5665" w:type="dxa"/>
          </w:tcPr>
          <w:p w14:paraId="25E1F4AE" w14:textId="1DFF6E7A" w:rsidR="00DA17D2" w:rsidRPr="00993AF2" w:rsidRDefault="00DA17D2" w:rsidP="00DA17D2">
            <w:r w:rsidRPr="00E62E48">
              <w:t>Type 2 diabetes mellitus</w:t>
            </w:r>
          </w:p>
        </w:tc>
      </w:tr>
      <w:tr w:rsidR="00DA17D2" w14:paraId="495A3F51" w14:textId="77777777" w:rsidTr="00FE6479">
        <w:tc>
          <w:tcPr>
            <w:tcW w:w="2044" w:type="dxa"/>
          </w:tcPr>
          <w:p w14:paraId="0262B781" w14:textId="77777777" w:rsidR="00DA17D2" w:rsidRDefault="00DA17D2" w:rsidP="00DA17D2"/>
        </w:tc>
        <w:tc>
          <w:tcPr>
            <w:tcW w:w="1641" w:type="dxa"/>
          </w:tcPr>
          <w:p w14:paraId="20268D88" w14:textId="22E1C24B" w:rsidR="00DA17D2" w:rsidRPr="00993AF2" w:rsidRDefault="00DA17D2" w:rsidP="00DA17D2">
            <w:r w:rsidRPr="00E62E48">
              <w:t>E11.0</w:t>
            </w:r>
          </w:p>
        </w:tc>
        <w:tc>
          <w:tcPr>
            <w:tcW w:w="5665" w:type="dxa"/>
          </w:tcPr>
          <w:p w14:paraId="021060B2" w14:textId="4210352E" w:rsidR="00DA17D2" w:rsidRPr="00993AF2" w:rsidRDefault="00DA17D2" w:rsidP="00DA17D2">
            <w:r w:rsidRPr="00E62E48">
              <w:t>Type 2 diabetes mellitus with hyperosmolarity</w:t>
            </w:r>
          </w:p>
        </w:tc>
      </w:tr>
      <w:tr w:rsidR="00DA17D2" w14:paraId="27185A7C" w14:textId="77777777" w:rsidTr="00FE6479">
        <w:tc>
          <w:tcPr>
            <w:tcW w:w="2044" w:type="dxa"/>
          </w:tcPr>
          <w:p w14:paraId="3ED8E377" w14:textId="77777777" w:rsidR="00DA17D2" w:rsidRDefault="00DA17D2" w:rsidP="00DA17D2"/>
        </w:tc>
        <w:tc>
          <w:tcPr>
            <w:tcW w:w="1641" w:type="dxa"/>
          </w:tcPr>
          <w:p w14:paraId="219B149D" w14:textId="49E76A1F" w:rsidR="00DA17D2" w:rsidRPr="00993AF2" w:rsidRDefault="00DA17D2" w:rsidP="00DA17D2">
            <w:r w:rsidRPr="00E62E48">
              <w:t>E11.00</w:t>
            </w:r>
          </w:p>
        </w:tc>
        <w:tc>
          <w:tcPr>
            <w:tcW w:w="5665" w:type="dxa"/>
          </w:tcPr>
          <w:p w14:paraId="55729058" w14:textId="3E4BADB1" w:rsidR="00DA17D2" w:rsidRPr="00993AF2" w:rsidRDefault="00DA17D2" w:rsidP="00DA17D2">
            <w:r w:rsidRPr="00E62E48">
              <w:t>Type 2 diabetes mellitus with hyperosmolarity without nonketotic hyperglycemic-hyperosmolar coma (</w:t>
            </w:r>
            <w:proofErr w:type="spellStart"/>
            <w:r w:rsidRPr="00E62E48">
              <w:t>nkhhc</w:t>
            </w:r>
            <w:proofErr w:type="spellEnd"/>
            <w:r w:rsidRPr="00E62E48">
              <w:t>)</w:t>
            </w:r>
          </w:p>
        </w:tc>
      </w:tr>
      <w:tr w:rsidR="00DA17D2" w14:paraId="4387E9AD" w14:textId="77777777" w:rsidTr="00FE6479">
        <w:tc>
          <w:tcPr>
            <w:tcW w:w="2044" w:type="dxa"/>
          </w:tcPr>
          <w:p w14:paraId="1C653BD5" w14:textId="77777777" w:rsidR="00DA17D2" w:rsidRDefault="00DA17D2" w:rsidP="00DA17D2"/>
        </w:tc>
        <w:tc>
          <w:tcPr>
            <w:tcW w:w="1641" w:type="dxa"/>
          </w:tcPr>
          <w:p w14:paraId="72B52B86" w14:textId="4DDF0DEA" w:rsidR="00DA17D2" w:rsidRPr="00993AF2" w:rsidRDefault="00DA17D2" w:rsidP="00DA17D2">
            <w:r w:rsidRPr="00E62E48">
              <w:t>E11.01</w:t>
            </w:r>
          </w:p>
        </w:tc>
        <w:tc>
          <w:tcPr>
            <w:tcW w:w="5665" w:type="dxa"/>
          </w:tcPr>
          <w:p w14:paraId="2B53A905" w14:textId="2A59D30D" w:rsidR="00DA17D2" w:rsidRPr="00993AF2" w:rsidRDefault="00DA17D2" w:rsidP="00DA17D2">
            <w:r w:rsidRPr="00E62E48">
              <w:t>Type 2 diabetes mellitus with hyperosmolarity with coma</w:t>
            </w:r>
          </w:p>
        </w:tc>
      </w:tr>
      <w:tr w:rsidR="00DA17D2" w14:paraId="7E88C6B7" w14:textId="77777777" w:rsidTr="00FE6479">
        <w:tc>
          <w:tcPr>
            <w:tcW w:w="2044" w:type="dxa"/>
          </w:tcPr>
          <w:p w14:paraId="22E53E8A" w14:textId="77777777" w:rsidR="00DA17D2" w:rsidRDefault="00DA17D2" w:rsidP="00DA17D2"/>
        </w:tc>
        <w:tc>
          <w:tcPr>
            <w:tcW w:w="1641" w:type="dxa"/>
          </w:tcPr>
          <w:p w14:paraId="4F9CE8BB" w14:textId="01259E02" w:rsidR="00DA17D2" w:rsidRPr="00993AF2" w:rsidRDefault="00DA17D2" w:rsidP="00DA17D2">
            <w:r w:rsidRPr="00E62E48">
              <w:t>E11.2</w:t>
            </w:r>
          </w:p>
        </w:tc>
        <w:tc>
          <w:tcPr>
            <w:tcW w:w="5665" w:type="dxa"/>
          </w:tcPr>
          <w:p w14:paraId="51993B67" w14:textId="1C01DC10" w:rsidR="00DA17D2" w:rsidRPr="00993AF2" w:rsidRDefault="00DA17D2" w:rsidP="00DA17D2">
            <w:r w:rsidRPr="00E62E48">
              <w:t>Type 2 diabetes mellitus with kidney complications</w:t>
            </w:r>
          </w:p>
        </w:tc>
      </w:tr>
      <w:tr w:rsidR="00DA17D2" w14:paraId="7E3B49E2" w14:textId="77777777" w:rsidTr="00FE6479">
        <w:tc>
          <w:tcPr>
            <w:tcW w:w="2044" w:type="dxa"/>
          </w:tcPr>
          <w:p w14:paraId="36DE12B0" w14:textId="77777777" w:rsidR="00DA17D2" w:rsidRDefault="00DA17D2" w:rsidP="00DA17D2"/>
        </w:tc>
        <w:tc>
          <w:tcPr>
            <w:tcW w:w="1641" w:type="dxa"/>
          </w:tcPr>
          <w:p w14:paraId="007FC342" w14:textId="1B2B5798" w:rsidR="00DA17D2" w:rsidRPr="00993AF2" w:rsidRDefault="00DA17D2" w:rsidP="00DA17D2">
            <w:r w:rsidRPr="00E62E48">
              <w:t>E11.21</w:t>
            </w:r>
          </w:p>
        </w:tc>
        <w:tc>
          <w:tcPr>
            <w:tcW w:w="5665" w:type="dxa"/>
          </w:tcPr>
          <w:p w14:paraId="40725BDF" w14:textId="2EAFF39B" w:rsidR="00DA17D2" w:rsidRPr="00993AF2" w:rsidRDefault="00DA17D2" w:rsidP="00DA17D2">
            <w:r w:rsidRPr="00E62E48">
              <w:t>Type 2 diabetes mellitus with diabetic nephropathy</w:t>
            </w:r>
          </w:p>
        </w:tc>
      </w:tr>
      <w:tr w:rsidR="00DA17D2" w14:paraId="7BBCDAF5" w14:textId="77777777" w:rsidTr="00FE6479">
        <w:tc>
          <w:tcPr>
            <w:tcW w:w="2044" w:type="dxa"/>
          </w:tcPr>
          <w:p w14:paraId="49595867" w14:textId="77777777" w:rsidR="00DA17D2" w:rsidRDefault="00DA17D2" w:rsidP="00DA17D2"/>
        </w:tc>
        <w:tc>
          <w:tcPr>
            <w:tcW w:w="1641" w:type="dxa"/>
          </w:tcPr>
          <w:p w14:paraId="03A14322" w14:textId="68CC23C8" w:rsidR="00DA17D2" w:rsidRPr="00993AF2" w:rsidRDefault="00DA17D2" w:rsidP="00DA17D2">
            <w:r w:rsidRPr="00E62E48">
              <w:t>E11.22</w:t>
            </w:r>
          </w:p>
        </w:tc>
        <w:tc>
          <w:tcPr>
            <w:tcW w:w="5665" w:type="dxa"/>
          </w:tcPr>
          <w:p w14:paraId="5C992F6A" w14:textId="2DF78F60" w:rsidR="00DA17D2" w:rsidRPr="00993AF2" w:rsidRDefault="00DA17D2" w:rsidP="00DA17D2">
            <w:r w:rsidRPr="00E62E48">
              <w:t>Type 2 diabetes mellitus with diabetic chronic kidney disease</w:t>
            </w:r>
          </w:p>
        </w:tc>
      </w:tr>
      <w:tr w:rsidR="00DA17D2" w14:paraId="6CD35C82" w14:textId="77777777" w:rsidTr="00FE6479">
        <w:tc>
          <w:tcPr>
            <w:tcW w:w="2044" w:type="dxa"/>
          </w:tcPr>
          <w:p w14:paraId="7E2F3571" w14:textId="77777777" w:rsidR="00DA17D2" w:rsidRDefault="00DA17D2" w:rsidP="00DA17D2"/>
        </w:tc>
        <w:tc>
          <w:tcPr>
            <w:tcW w:w="1641" w:type="dxa"/>
          </w:tcPr>
          <w:p w14:paraId="74221919" w14:textId="7A859285" w:rsidR="00DA17D2" w:rsidRPr="00993AF2" w:rsidRDefault="00DA17D2" w:rsidP="00DA17D2">
            <w:r w:rsidRPr="00E62E48">
              <w:t>E11.29</w:t>
            </w:r>
          </w:p>
        </w:tc>
        <w:tc>
          <w:tcPr>
            <w:tcW w:w="5665" w:type="dxa"/>
          </w:tcPr>
          <w:p w14:paraId="5B29C765" w14:textId="08833836" w:rsidR="00DA17D2" w:rsidRPr="00993AF2" w:rsidRDefault="00DA17D2" w:rsidP="00DA17D2">
            <w:r w:rsidRPr="00E62E48">
              <w:t xml:space="preserve">Type 2 diabetes mellitus with </w:t>
            </w:r>
            <w:proofErr w:type="gramStart"/>
            <w:r w:rsidRPr="00E62E48">
              <w:t>other</w:t>
            </w:r>
            <w:proofErr w:type="gramEnd"/>
            <w:r w:rsidRPr="00E62E48">
              <w:t xml:space="preserve"> diabetic kidney complication</w:t>
            </w:r>
          </w:p>
        </w:tc>
      </w:tr>
      <w:tr w:rsidR="00DA17D2" w14:paraId="1E9015BD" w14:textId="77777777" w:rsidTr="00FE6479">
        <w:tc>
          <w:tcPr>
            <w:tcW w:w="2044" w:type="dxa"/>
          </w:tcPr>
          <w:p w14:paraId="0C11CFD5" w14:textId="77777777" w:rsidR="00DA17D2" w:rsidRDefault="00DA17D2" w:rsidP="00DA17D2"/>
        </w:tc>
        <w:tc>
          <w:tcPr>
            <w:tcW w:w="1641" w:type="dxa"/>
          </w:tcPr>
          <w:p w14:paraId="225EDC32" w14:textId="7152FF2F" w:rsidR="00DA17D2" w:rsidRPr="00993AF2" w:rsidRDefault="00DA17D2" w:rsidP="00DA17D2">
            <w:r w:rsidRPr="00E62E48">
              <w:t>E11.3</w:t>
            </w:r>
          </w:p>
        </w:tc>
        <w:tc>
          <w:tcPr>
            <w:tcW w:w="5665" w:type="dxa"/>
          </w:tcPr>
          <w:p w14:paraId="2C323E63" w14:textId="619784F0" w:rsidR="00DA17D2" w:rsidRPr="00993AF2" w:rsidRDefault="00DA17D2" w:rsidP="00DA17D2">
            <w:r w:rsidRPr="00E62E48">
              <w:t>Type 2 diabetes mellitus with ophthalmic complications</w:t>
            </w:r>
          </w:p>
        </w:tc>
      </w:tr>
      <w:tr w:rsidR="00DA17D2" w14:paraId="432FCDF5" w14:textId="77777777" w:rsidTr="00FE6479">
        <w:tc>
          <w:tcPr>
            <w:tcW w:w="2044" w:type="dxa"/>
          </w:tcPr>
          <w:p w14:paraId="758E0BF2" w14:textId="77777777" w:rsidR="00DA17D2" w:rsidRDefault="00DA17D2" w:rsidP="00DA17D2"/>
        </w:tc>
        <w:tc>
          <w:tcPr>
            <w:tcW w:w="1641" w:type="dxa"/>
          </w:tcPr>
          <w:p w14:paraId="656D30C2" w14:textId="1814AC7B" w:rsidR="00DA17D2" w:rsidRPr="00993AF2" w:rsidRDefault="00DA17D2" w:rsidP="00DA17D2">
            <w:r w:rsidRPr="00E62E48">
              <w:t>E11.31</w:t>
            </w:r>
          </w:p>
        </w:tc>
        <w:tc>
          <w:tcPr>
            <w:tcW w:w="5665" w:type="dxa"/>
          </w:tcPr>
          <w:p w14:paraId="28F46768" w14:textId="354597AE" w:rsidR="00DA17D2" w:rsidRPr="00993AF2" w:rsidRDefault="00DA17D2" w:rsidP="00DA17D2">
            <w:r w:rsidRPr="00E62E48">
              <w:t>Type 2 diabetes mellitus with unspecified diabetic retinopathy</w:t>
            </w:r>
          </w:p>
        </w:tc>
      </w:tr>
      <w:tr w:rsidR="00DA17D2" w14:paraId="185C577A" w14:textId="77777777" w:rsidTr="00FE6479">
        <w:tc>
          <w:tcPr>
            <w:tcW w:w="2044" w:type="dxa"/>
          </w:tcPr>
          <w:p w14:paraId="24A1FFDC" w14:textId="77777777" w:rsidR="00DA17D2" w:rsidRDefault="00DA17D2" w:rsidP="00DA17D2"/>
        </w:tc>
        <w:tc>
          <w:tcPr>
            <w:tcW w:w="1641" w:type="dxa"/>
          </w:tcPr>
          <w:p w14:paraId="75E16EFD" w14:textId="6C29AEA4" w:rsidR="00DA17D2" w:rsidRPr="00993AF2" w:rsidRDefault="00DA17D2" w:rsidP="00DA17D2">
            <w:r w:rsidRPr="00E62E48">
              <w:t>E11.311</w:t>
            </w:r>
          </w:p>
        </w:tc>
        <w:tc>
          <w:tcPr>
            <w:tcW w:w="5665" w:type="dxa"/>
          </w:tcPr>
          <w:p w14:paraId="646BD878" w14:textId="194391A5" w:rsidR="00DA17D2" w:rsidRPr="00993AF2" w:rsidRDefault="00DA17D2" w:rsidP="00DA17D2">
            <w:r w:rsidRPr="00E62E48">
              <w:t>Type 2 diabetes mellitus with unspecified diabetic retinopathy with macular edema</w:t>
            </w:r>
          </w:p>
        </w:tc>
      </w:tr>
      <w:tr w:rsidR="00DA17D2" w14:paraId="1E1C4C36" w14:textId="77777777" w:rsidTr="00FE6479">
        <w:tc>
          <w:tcPr>
            <w:tcW w:w="2044" w:type="dxa"/>
          </w:tcPr>
          <w:p w14:paraId="6C67EAC3" w14:textId="77777777" w:rsidR="00DA17D2" w:rsidRDefault="00DA17D2" w:rsidP="00DA17D2"/>
        </w:tc>
        <w:tc>
          <w:tcPr>
            <w:tcW w:w="1641" w:type="dxa"/>
          </w:tcPr>
          <w:p w14:paraId="69A62E3A" w14:textId="161DC01E" w:rsidR="00DA17D2" w:rsidRPr="00993AF2" w:rsidRDefault="00DA17D2" w:rsidP="00DA17D2">
            <w:r w:rsidRPr="00E62E48">
              <w:t>E11.319</w:t>
            </w:r>
          </w:p>
        </w:tc>
        <w:tc>
          <w:tcPr>
            <w:tcW w:w="5665" w:type="dxa"/>
          </w:tcPr>
          <w:p w14:paraId="27485CC9" w14:textId="6C901174" w:rsidR="00DA17D2" w:rsidRPr="00993AF2" w:rsidRDefault="00DA17D2" w:rsidP="00DA17D2">
            <w:r w:rsidRPr="00E62E48">
              <w:t>Type 2 diabetes mellitus with unspecified diabetic retinopathy without macular edema</w:t>
            </w:r>
          </w:p>
        </w:tc>
      </w:tr>
      <w:tr w:rsidR="00DA17D2" w14:paraId="483F1BC0" w14:textId="77777777" w:rsidTr="00FE6479">
        <w:tc>
          <w:tcPr>
            <w:tcW w:w="2044" w:type="dxa"/>
          </w:tcPr>
          <w:p w14:paraId="46E261E8" w14:textId="77777777" w:rsidR="00DA17D2" w:rsidRDefault="00DA17D2" w:rsidP="00DA17D2"/>
        </w:tc>
        <w:tc>
          <w:tcPr>
            <w:tcW w:w="1641" w:type="dxa"/>
          </w:tcPr>
          <w:p w14:paraId="75D2E874" w14:textId="0E60002A" w:rsidR="00DA17D2" w:rsidRPr="00993AF2" w:rsidRDefault="00DA17D2" w:rsidP="00DA17D2">
            <w:r w:rsidRPr="00E62E48">
              <w:t>E11.32</w:t>
            </w:r>
          </w:p>
        </w:tc>
        <w:tc>
          <w:tcPr>
            <w:tcW w:w="5665" w:type="dxa"/>
          </w:tcPr>
          <w:p w14:paraId="372CAEEA" w14:textId="40C1700F" w:rsidR="00DA17D2" w:rsidRPr="00993AF2" w:rsidRDefault="00DA17D2" w:rsidP="00DA17D2">
            <w:r w:rsidRPr="00E62E48">
              <w:t xml:space="preserve">Type 2 diabetes mellitus with mild </w:t>
            </w:r>
            <w:proofErr w:type="spellStart"/>
            <w:r w:rsidRPr="00E62E48">
              <w:t>nonproliferative</w:t>
            </w:r>
            <w:proofErr w:type="spellEnd"/>
            <w:r w:rsidRPr="00E62E48">
              <w:t xml:space="preserve"> diabetic retinopathy</w:t>
            </w:r>
          </w:p>
        </w:tc>
      </w:tr>
      <w:tr w:rsidR="00DA17D2" w14:paraId="6DDD5153" w14:textId="77777777" w:rsidTr="00FE6479">
        <w:tc>
          <w:tcPr>
            <w:tcW w:w="2044" w:type="dxa"/>
          </w:tcPr>
          <w:p w14:paraId="1EFC39C5" w14:textId="77777777" w:rsidR="00DA17D2" w:rsidRDefault="00DA17D2" w:rsidP="00DA17D2"/>
        </w:tc>
        <w:tc>
          <w:tcPr>
            <w:tcW w:w="1641" w:type="dxa"/>
          </w:tcPr>
          <w:p w14:paraId="4D40F456" w14:textId="13F306C1" w:rsidR="00DA17D2" w:rsidRPr="00993AF2" w:rsidRDefault="00DA17D2" w:rsidP="00DA17D2">
            <w:r w:rsidRPr="00E62E48">
              <w:t>E11.321</w:t>
            </w:r>
          </w:p>
        </w:tc>
        <w:tc>
          <w:tcPr>
            <w:tcW w:w="5665" w:type="dxa"/>
          </w:tcPr>
          <w:p w14:paraId="4FEA62CE" w14:textId="669B5961" w:rsidR="00DA17D2" w:rsidRPr="00993AF2" w:rsidRDefault="00DA17D2" w:rsidP="00DA17D2">
            <w:r w:rsidRPr="00E62E48">
              <w:t xml:space="preserve">Type 2 diabetes mellitus with mild </w:t>
            </w:r>
            <w:proofErr w:type="spellStart"/>
            <w:r w:rsidRPr="00E62E48">
              <w:t>nonproliferative</w:t>
            </w:r>
            <w:proofErr w:type="spellEnd"/>
            <w:r w:rsidRPr="00E62E48">
              <w:t xml:space="preserve"> diabetic retinopathy with macular edema</w:t>
            </w:r>
          </w:p>
        </w:tc>
      </w:tr>
      <w:tr w:rsidR="00DA17D2" w14:paraId="6E012FFB" w14:textId="77777777" w:rsidTr="00FE6479">
        <w:tc>
          <w:tcPr>
            <w:tcW w:w="2044" w:type="dxa"/>
          </w:tcPr>
          <w:p w14:paraId="4B19444B" w14:textId="77777777" w:rsidR="00DA17D2" w:rsidRDefault="00DA17D2" w:rsidP="00DA17D2"/>
        </w:tc>
        <w:tc>
          <w:tcPr>
            <w:tcW w:w="1641" w:type="dxa"/>
          </w:tcPr>
          <w:p w14:paraId="235DD6DA" w14:textId="6D56D621" w:rsidR="00DA17D2" w:rsidRPr="00993AF2" w:rsidRDefault="00DA17D2" w:rsidP="00DA17D2">
            <w:r w:rsidRPr="00E62E48">
              <w:t>E11.329</w:t>
            </w:r>
          </w:p>
        </w:tc>
        <w:tc>
          <w:tcPr>
            <w:tcW w:w="5665" w:type="dxa"/>
          </w:tcPr>
          <w:p w14:paraId="6208285C" w14:textId="2DB5D9AE" w:rsidR="00DA17D2" w:rsidRPr="00993AF2" w:rsidRDefault="00DA17D2" w:rsidP="00DA17D2">
            <w:r w:rsidRPr="00E62E48">
              <w:t xml:space="preserve">Type 2 diabetes mellitus with mild </w:t>
            </w:r>
            <w:proofErr w:type="spellStart"/>
            <w:r w:rsidRPr="00E62E48">
              <w:t>nonproliferative</w:t>
            </w:r>
            <w:proofErr w:type="spellEnd"/>
            <w:r w:rsidRPr="00E62E48">
              <w:t xml:space="preserve"> diabetic retinopathy without macular edema</w:t>
            </w:r>
          </w:p>
        </w:tc>
      </w:tr>
      <w:tr w:rsidR="00DA17D2" w14:paraId="5D96B042" w14:textId="77777777" w:rsidTr="00FE6479">
        <w:tc>
          <w:tcPr>
            <w:tcW w:w="2044" w:type="dxa"/>
          </w:tcPr>
          <w:p w14:paraId="496BFF89" w14:textId="77777777" w:rsidR="00DA17D2" w:rsidRDefault="00DA17D2" w:rsidP="00DA17D2"/>
        </w:tc>
        <w:tc>
          <w:tcPr>
            <w:tcW w:w="1641" w:type="dxa"/>
          </w:tcPr>
          <w:p w14:paraId="4F36FD58" w14:textId="37619CC9" w:rsidR="00DA17D2" w:rsidRPr="00993AF2" w:rsidRDefault="00DA17D2" w:rsidP="00DA17D2">
            <w:r w:rsidRPr="00E62E48">
              <w:t>E11.3293</w:t>
            </w:r>
          </w:p>
        </w:tc>
        <w:tc>
          <w:tcPr>
            <w:tcW w:w="5665" w:type="dxa"/>
          </w:tcPr>
          <w:p w14:paraId="0BA1E9E5" w14:textId="47696BEB" w:rsidR="00DA17D2" w:rsidRPr="00993AF2" w:rsidRDefault="00DA17D2" w:rsidP="00DA17D2">
            <w:r w:rsidRPr="00E62E48">
              <w:t xml:space="preserve">Type 2 diabetes mellitus with mild </w:t>
            </w:r>
            <w:proofErr w:type="spellStart"/>
            <w:r w:rsidRPr="00E62E48">
              <w:t>nonproliferative</w:t>
            </w:r>
            <w:proofErr w:type="spellEnd"/>
            <w:r w:rsidRPr="00E62E48">
              <w:t xml:space="preserve"> diabetic retinopathy without macular edema, bilateral</w:t>
            </w:r>
          </w:p>
        </w:tc>
      </w:tr>
      <w:tr w:rsidR="00DA17D2" w14:paraId="122C318A" w14:textId="77777777" w:rsidTr="00FE6479">
        <w:tc>
          <w:tcPr>
            <w:tcW w:w="2044" w:type="dxa"/>
          </w:tcPr>
          <w:p w14:paraId="00C588A6" w14:textId="77777777" w:rsidR="00DA17D2" w:rsidRDefault="00DA17D2" w:rsidP="00DA17D2"/>
        </w:tc>
        <w:tc>
          <w:tcPr>
            <w:tcW w:w="1641" w:type="dxa"/>
          </w:tcPr>
          <w:p w14:paraId="351805F9" w14:textId="36C89AF8" w:rsidR="00DA17D2" w:rsidRPr="00993AF2" w:rsidRDefault="00DA17D2" w:rsidP="00DA17D2">
            <w:r w:rsidRPr="00E62E48">
              <w:t>E11.3299</w:t>
            </w:r>
          </w:p>
        </w:tc>
        <w:tc>
          <w:tcPr>
            <w:tcW w:w="5665" w:type="dxa"/>
          </w:tcPr>
          <w:p w14:paraId="75A9E7BD" w14:textId="57AFE67B" w:rsidR="00DA17D2" w:rsidRPr="00993AF2" w:rsidRDefault="00DA17D2" w:rsidP="00DA17D2">
            <w:r w:rsidRPr="00E62E48">
              <w:t xml:space="preserve">Type 2 diabetes mellitus with mild </w:t>
            </w:r>
            <w:proofErr w:type="spellStart"/>
            <w:r w:rsidRPr="00E62E48">
              <w:t>nonproliferative</w:t>
            </w:r>
            <w:proofErr w:type="spellEnd"/>
            <w:r w:rsidRPr="00E62E48">
              <w:t xml:space="preserve"> diabetic retinopathy without macular edema, unspecified eye</w:t>
            </w:r>
          </w:p>
        </w:tc>
      </w:tr>
      <w:tr w:rsidR="00DA17D2" w14:paraId="0F34F5EB" w14:textId="77777777" w:rsidTr="00FE6479">
        <w:tc>
          <w:tcPr>
            <w:tcW w:w="2044" w:type="dxa"/>
          </w:tcPr>
          <w:p w14:paraId="280ECF3B" w14:textId="77777777" w:rsidR="00DA17D2" w:rsidRDefault="00DA17D2" w:rsidP="00DA17D2"/>
        </w:tc>
        <w:tc>
          <w:tcPr>
            <w:tcW w:w="1641" w:type="dxa"/>
          </w:tcPr>
          <w:p w14:paraId="5B30CB8C" w14:textId="48EDEEAA" w:rsidR="00DA17D2" w:rsidRPr="00993AF2" w:rsidRDefault="00DA17D2" w:rsidP="00DA17D2">
            <w:r w:rsidRPr="00E62E48">
              <w:t>E11.33</w:t>
            </w:r>
          </w:p>
        </w:tc>
        <w:tc>
          <w:tcPr>
            <w:tcW w:w="5665" w:type="dxa"/>
          </w:tcPr>
          <w:p w14:paraId="79FD8DC7" w14:textId="69C727F8" w:rsidR="00DA17D2" w:rsidRPr="00993AF2" w:rsidRDefault="00DA17D2" w:rsidP="00DA17D2">
            <w:r w:rsidRPr="00E62E48">
              <w:t xml:space="preserve">Type 2 diabetes mellitus with moderate </w:t>
            </w:r>
            <w:proofErr w:type="spellStart"/>
            <w:r w:rsidRPr="00E62E48">
              <w:t>nonproliferative</w:t>
            </w:r>
            <w:proofErr w:type="spellEnd"/>
            <w:r w:rsidRPr="00E62E48">
              <w:t xml:space="preserve"> diabetic retinopathy</w:t>
            </w:r>
          </w:p>
        </w:tc>
      </w:tr>
      <w:tr w:rsidR="00DA17D2" w14:paraId="28568511" w14:textId="77777777" w:rsidTr="00FE6479">
        <w:tc>
          <w:tcPr>
            <w:tcW w:w="2044" w:type="dxa"/>
          </w:tcPr>
          <w:p w14:paraId="08029022" w14:textId="77777777" w:rsidR="00DA17D2" w:rsidRDefault="00DA17D2" w:rsidP="00DA17D2"/>
        </w:tc>
        <w:tc>
          <w:tcPr>
            <w:tcW w:w="1641" w:type="dxa"/>
          </w:tcPr>
          <w:p w14:paraId="6560238B" w14:textId="6AE9D00A" w:rsidR="00DA17D2" w:rsidRPr="00993AF2" w:rsidRDefault="00DA17D2" w:rsidP="00DA17D2">
            <w:r w:rsidRPr="00E62E48">
              <w:t>E11.331</w:t>
            </w:r>
          </w:p>
        </w:tc>
        <w:tc>
          <w:tcPr>
            <w:tcW w:w="5665" w:type="dxa"/>
          </w:tcPr>
          <w:p w14:paraId="3440785E" w14:textId="1CB0568B" w:rsidR="00DA17D2" w:rsidRPr="00993AF2" w:rsidRDefault="00DA17D2" w:rsidP="00DA17D2">
            <w:r w:rsidRPr="00E62E48">
              <w:t xml:space="preserve">Type 2 diabetes mellitus with moderate </w:t>
            </w:r>
            <w:proofErr w:type="spellStart"/>
            <w:r w:rsidRPr="00E62E48">
              <w:t>nonproliferative</w:t>
            </w:r>
            <w:proofErr w:type="spellEnd"/>
            <w:r w:rsidRPr="00E62E48">
              <w:t xml:space="preserve"> diabetic retinopathy with macular edema</w:t>
            </w:r>
          </w:p>
        </w:tc>
      </w:tr>
      <w:tr w:rsidR="00DA17D2" w14:paraId="7469605C" w14:textId="77777777" w:rsidTr="00FE6479">
        <w:tc>
          <w:tcPr>
            <w:tcW w:w="2044" w:type="dxa"/>
          </w:tcPr>
          <w:p w14:paraId="134F4FF0" w14:textId="77777777" w:rsidR="00DA17D2" w:rsidRDefault="00DA17D2" w:rsidP="00DA17D2"/>
        </w:tc>
        <w:tc>
          <w:tcPr>
            <w:tcW w:w="1641" w:type="dxa"/>
          </w:tcPr>
          <w:p w14:paraId="64BA54BF" w14:textId="26DEF922" w:rsidR="00DA17D2" w:rsidRPr="00993AF2" w:rsidRDefault="00DA17D2" w:rsidP="00DA17D2">
            <w:r w:rsidRPr="00E62E48">
              <w:t>E11.339</w:t>
            </w:r>
          </w:p>
        </w:tc>
        <w:tc>
          <w:tcPr>
            <w:tcW w:w="5665" w:type="dxa"/>
          </w:tcPr>
          <w:p w14:paraId="5B5203D1" w14:textId="5186A5AE" w:rsidR="00DA17D2" w:rsidRPr="00993AF2" w:rsidRDefault="00DA17D2" w:rsidP="00DA17D2">
            <w:r w:rsidRPr="00E62E48">
              <w:t xml:space="preserve">Type 2 diabetes mellitus with moderate </w:t>
            </w:r>
            <w:proofErr w:type="spellStart"/>
            <w:r w:rsidRPr="00E62E48">
              <w:t>nonproliferative</w:t>
            </w:r>
            <w:proofErr w:type="spellEnd"/>
            <w:r w:rsidRPr="00E62E48">
              <w:t xml:space="preserve"> diabetic retinopathy without macular edema</w:t>
            </w:r>
          </w:p>
        </w:tc>
      </w:tr>
      <w:tr w:rsidR="00DA17D2" w14:paraId="41C33704" w14:textId="77777777" w:rsidTr="00FE6479">
        <w:tc>
          <w:tcPr>
            <w:tcW w:w="2044" w:type="dxa"/>
          </w:tcPr>
          <w:p w14:paraId="4713655B" w14:textId="77777777" w:rsidR="00DA17D2" w:rsidRDefault="00DA17D2" w:rsidP="00DA17D2"/>
        </w:tc>
        <w:tc>
          <w:tcPr>
            <w:tcW w:w="1641" w:type="dxa"/>
          </w:tcPr>
          <w:p w14:paraId="4E2440B4" w14:textId="53085D99" w:rsidR="00DA17D2" w:rsidRPr="00993AF2" w:rsidRDefault="00DA17D2" w:rsidP="00DA17D2">
            <w:r w:rsidRPr="00E62E48">
              <w:t>E11.3393</w:t>
            </w:r>
          </w:p>
        </w:tc>
        <w:tc>
          <w:tcPr>
            <w:tcW w:w="5665" w:type="dxa"/>
          </w:tcPr>
          <w:p w14:paraId="5FD321C4" w14:textId="43DB368D" w:rsidR="00DA17D2" w:rsidRPr="00993AF2" w:rsidRDefault="00DA17D2" w:rsidP="00DA17D2">
            <w:r w:rsidRPr="00E62E48">
              <w:t xml:space="preserve">Type 2 diabetes mellitus with moderate </w:t>
            </w:r>
            <w:proofErr w:type="spellStart"/>
            <w:r w:rsidRPr="00E62E48">
              <w:t>nonproliferative</w:t>
            </w:r>
            <w:proofErr w:type="spellEnd"/>
            <w:r w:rsidRPr="00E62E48">
              <w:t xml:space="preserve"> diabetic retinopathy without macular edema, bilateral</w:t>
            </w:r>
          </w:p>
        </w:tc>
      </w:tr>
      <w:tr w:rsidR="00DA17D2" w14:paraId="630E1BC6" w14:textId="77777777" w:rsidTr="00FE6479">
        <w:tc>
          <w:tcPr>
            <w:tcW w:w="2044" w:type="dxa"/>
          </w:tcPr>
          <w:p w14:paraId="6D7976B6" w14:textId="77777777" w:rsidR="00DA17D2" w:rsidRDefault="00DA17D2" w:rsidP="00DA17D2"/>
        </w:tc>
        <w:tc>
          <w:tcPr>
            <w:tcW w:w="1641" w:type="dxa"/>
          </w:tcPr>
          <w:p w14:paraId="67CC10B0" w14:textId="02FBA508" w:rsidR="00DA17D2" w:rsidRPr="00993AF2" w:rsidRDefault="00DA17D2" w:rsidP="00DA17D2">
            <w:r w:rsidRPr="00E62E48">
              <w:t>E11.34</w:t>
            </w:r>
          </w:p>
        </w:tc>
        <w:tc>
          <w:tcPr>
            <w:tcW w:w="5665" w:type="dxa"/>
          </w:tcPr>
          <w:p w14:paraId="1AA9116C" w14:textId="6A2346CB" w:rsidR="00DA17D2" w:rsidRPr="00993AF2" w:rsidRDefault="00DA17D2" w:rsidP="00DA17D2">
            <w:r w:rsidRPr="00E62E48">
              <w:t xml:space="preserve">Type 2 diabetes mellitus with severe </w:t>
            </w:r>
            <w:proofErr w:type="spellStart"/>
            <w:r w:rsidRPr="00E62E48">
              <w:t>nonproliferative</w:t>
            </w:r>
            <w:proofErr w:type="spellEnd"/>
            <w:r w:rsidRPr="00E62E48">
              <w:t xml:space="preserve"> diabetic retinopathy</w:t>
            </w:r>
          </w:p>
        </w:tc>
      </w:tr>
      <w:tr w:rsidR="00DA17D2" w14:paraId="06CC61F5" w14:textId="77777777" w:rsidTr="00FE6479">
        <w:tc>
          <w:tcPr>
            <w:tcW w:w="2044" w:type="dxa"/>
          </w:tcPr>
          <w:p w14:paraId="3408CEB1" w14:textId="77777777" w:rsidR="00DA17D2" w:rsidRDefault="00DA17D2" w:rsidP="00DA17D2"/>
        </w:tc>
        <w:tc>
          <w:tcPr>
            <w:tcW w:w="1641" w:type="dxa"/>
          </w:tcPr>
          <w:p w14:paraId="50EE3C6F" w14:textId="0AF6CD58" w:rsidR="00DA17D2" w:rsidRPr="00993AF2" w:rsidRDefault="00DA17D2" w:rsidP="00DA17D2">
            <w:r w:rsidRPr="00E62E48">
              <w:t>E11.341</w:t>
            </w:r>
          </w:p>
        </w:tc>
        <w:tc>
          <w:tcPr>
            <w:tcW w:w="5665" w:type="dxa"/>
          </w:tcPr>
          <w:p w14:paraId="5E9149E3" w14:textId="01FA81D7" w:rsidR="00DA17D2" w:rsidRPr="00993AF2" w:rsidRDefault="00DA17D2" w:rsidP="00DA17D2">
            <w:r w:rsidRPr="00E62E48">
              <w:t xml:space="preserve">Type 2 diabetes mellitus with severe </w:t>
            </w:r>
            <w:proofErr w:type="spellStart"/>
            <w:r w:rsidRPr="00E62E48">
              <w:t>nonproliferative</w:t>
            </w:r>
            <w:proofErr w:type="spellEnd"/>
            <w:r w:rsidRPr="00E62E48">
              <w:t xml:space="preserve"> diabetic retinopathy with macular edema</w:t>
            </w:r>
          </w:p>
        </w:tc>
      </w:tr>
      <w:tr w:rsidR="00DA17D2" w14:paraId="4E1E46A2" w14:textId="77777777" w:rsidTr="00FE6479">
        <w:tc>
          <w:tcPr>
            <w:tcW w:w="2044" w:type="dxa"/>
          </w:tcPr>
          <w:p w14:paraId="52969EE2" w14:textId="77777777" w:rsidR="00DA17D2" w:rsidRDefault="00DA17D2" w:rsidP="00DA17D2"/>
        </w:tc>
        <w:tc>
          <w:tcPr>
            <w:tcW w:w="1641" w:type="dxa"/>
          </w:tcPr>
          <w:p w14:paraId="775A37B6" w14:textId="39306D9B" w:rsidR="00DA17D2" w:rsidRPr="00993AF2" w:rsidRDefault="00DA17D2" w:rsidP="00DA17D2">
            <w:r w:rsidRPr="00E62E48">
              <w:t>E11.349</w:t>
            </w:r>
          </w:p>
        </w:tc>
        <w:tc>
          <w:tcPr>
            <w:tcW w:w="5665" w:type="dxa"/>
          </w:tcPr>
          <w:p w14:paraId="5B184BBC" w14:textId="60ECE8B4" w:rsidR="00DA17D2" w:rsidRPr="00993AF2" w:rsidRDefault="00DA17D2" w:rsidP="00DA17D2">
            <w:r w:rsidRPr="00E62E48">
              <w:t xml:space="preserve">Type 2 diabetes mellitus with severe </w:t>
            </w:r>
            <w:proofErr w:type="spellStart"/>
            <w:r w:rsidRPr="00E62E48">
              <w:t>nonproliferative</w:t>
            </w:r>
            <w:proofErr w:type="spellEnd"/>
            <w:r w:rsidRPr="00E62E48">
              <w:t xml:space="preserve"> diabetic retinopathy without macular edema</w:t>
            </w:r>
          </w:p>
        </w:tc>
      </w:tr>
      <w:tr w:rsidR="00DA17D2" w14:paraId="2A1C001C" w14:textId="77777777" w:rsidTr="00FE6479">
        <w:tc>
          <w:tcPr>
            <w:tcW w:w="2044" w:type="dxa"/>
          </w:tcPr>
          <w:p w14:paraId="174F8887" w14:textId="77777777" w:rsidR="00DA17D2" w:rsidRDefault="00DA17D2" w:rsidP="00DA17D2"/>
        </w:tc>
        <w:tc>
          <w:tcPr>
            <w:tcW w:w="1641" w:type="dxa"/>
          </w:tcPr>
          <w:p w14:paraId="61354E6D" w14:textId="11E9AC78" w:rsidR="00DA17D2" w:rsidRPr="00993AF2" w:rsidRDefault="00DA17D2" w:rsidP="00DA17D2">
            <w:r w:rsidRPr="00E62E48">
              <w:t>E11.35</w:t>
            </w:r>
          </w:p>
        </w:tc>
        <w:tc>
          <w:tcPr>
            <w:tcW w:w="5665" w:type="dxa"/>
          </w:tcPr>
          <w:p w14:paraId="550E8BF4" w14:textId="7AC4AE9F" w:rsidR="00DA17D2" w:rsidRPr="00993AF2" w:rsidRDefault="00DA17D2" w:rsidP="00DA17D2">
            <w:r w:rsidRPr="00E62E48">
              <w:t>Type 2 diabetes mellitus with proliferative diabetic retinopathy</w:t>
            </w:r>
          </w:p>
        </w:tc>
      </w:tr>
      <w:tr w:rsidR="00DA17D2" w14:paraId="68455F46" w14:textId="77777777" w:rsidTr="00FE6479">
        <w:tc>
          <w:tcPr>
            <w:tcW w:w="2044" w:type="dxa"/>
          </w:tcPr>
          <w:p w14:paraId="02AC7A8E" w14:textId="77777777" w:rsidR="00DA17D2" w:rsidRDefault="00DA17D2" w:rsidP="00DA17D2"/>
        </w:tc>
        <w:tc>
          <w:tcPr>
            <w:tcW w:w="1641" w:type="dxa"/>
          </w:tcPr>
          <w:p w14:paraId="2DE65D9F" w14:textId="4C8A21A1" w:rsidR="00DA17D2" w:rsidRPr="00993AF2" w:rsidRDefault="00DA17D2" w:rsidP="00DA17D2">
            <w:r w:rsidRPr="00E62E48">
              <w:t>E11.351</w:t>
            </w:r>
          </w:p>
        </w:tc>
        <w:tc>
          <w:tcPr>
            <w:tcW w:w="5665" w:type="dxa"/>
          </w:tcPr>
          <w:p w14:paraId="79A273E7" w14:textId="5B0ECBBC" w:rsidR="00DA17D2" w:rsidRPr="00993AF2" w:rsidRDefault="00DA17D2" w:rsidP="00DA17D2">
            <w:r w:rsidRPr="00E62E48">
              <w:t>Type 2 diabetes mellitus with proliferative diabetic retinopathy with macular edema</w:t>
            </w:r>
          </w:p>
        </w:tc>
      </w:tr>
      <w:tr w:rsidR="00DA17D2" w14:paraId="74A41A19" w14:textId="77777777" w:rsidTr="00FE6479">
        <w:tc>
          <w:tcPr>
            <w:tcW w:w="2044" w:type="dxa"/>
          </w:tcPr>
          <w:p w14:paraId="4656076D" w14:textId="77777777" w:rsidR="00DA17D2" w:rsidRDefault="00DA17D2" w:rsidP="00DA17D2"/>
        </w:tc>
        <w:tc>
          <w:tcPr>
            <w:tcW w:w="1641" w:type="dxa"/>
          </w:tcPr>
          <w:p w14:paraId="6D67CB5E" w14:textId="6A38F381" w:rsidR="00DA17D2" w:rsidRPr="00993AF2" w:rsidRDefault="00DA17D2" w:rsidP="00DA17D2">
            <w:r w:rsidRPr="00E62E48">
              <w:t>E11.359</w:t>
            </w:r>
          </w:p>
        </w:tc>
        <w:tc>
          <w:tcPr>
            <w:tcW w:w="5665" w:type="dxa"/>
          </w:tcPr>
          <w:p w14:paraId="41F1CF22" w14:textId="6EE9866E" w:rsidR="00DA17D2" w:rsidRPr="00993AF2" w:rsidRDefault="00DA17D2" w:rsidP="00DA17D2">
            <w:r w:rsidRPr="00E62E48">
              <w:t>Type 2 diabetes mellitus with proliferative diabetic retinopathy without macular edema</w:t>
            </w:r>
          </w:p>
        </w:tc>
      </w:tr>
      <w:tr w:rsidR="00DA17D2" w14:paraId="301DE69F" w14:textId="77777777" w:rsidTr="00FE6479">
        <w:tc>
          <w:tcPr>
            <w:tcW w:w="2044" w:type="dxa"/>
          </w:tcPr>
          <w:p w14:paraId="437DB3DF" w14:textId="77777777" w:rsidR="00DA17D2" w:rsidRDefault="00DA17D2" w:rsidP="00DA17D2"/>
        </w:tc>
        <w:tc>
          <w:tcPr>
            <w:tcW w:w="1641" w:type="dxa"/>
          </w:tcPr>
          <w:p w14:paraId="486A519F" w14:textId="25E289C9" w:rsidR="00DA17D2" w:rsidRPr="00993AF2" w:rsidRDefault="00DA17D2" w:rsidP="00DA17D2">
            <w:r w:rsidRPr="00E62E48">
              <w:t>E11.36</w:t>
            </w:r>
          </w:p>
        </w:tc>
        <w:tc>
          <w:tcPr>
            <w:tcW w:w="5665" w:type="dxa"/>
          </w:tcPr>
          <w:p w14:paraId="31CA11E9" w14:textId="47BF3587" w:rsidR="00DA17D2" w:rsidRPr="00993AF2" w:rsidRDefault="00DA17D2" w:rsidP="00DA17D2">
            <w:r w:rsidRPr="00E62E48">
              <w:t>Type 2 diabetes mellitus with diabetic cataract</w:t>
            </w:r>
          </w:p>
        </w:tc>
      </w:tr>
      <w:tr w:rsidR="00DA17D2" w14:paraId="20094EBB" w14:textId="77777777" w:rsidTr="00FE6479">
        <w:tc>
          <w:tcPr>
            <w:tcW w:w="2044" w:type="dxa"/>
          </w:tcPr>
          <w:p w14:paraId="41555C6E" w14:textId="77777777" w:rsidR="00DA17D2" w:rsidRDefault="00DA17D2" w:rsidP="00DA17D2"/>
        </w:tc>
        <w:tc>
          <w:tcPr>
            <w:tcW w:w="1641" w:type="dxa"/>
          </w:tcPr>
          <w:p w14:paraId="02C7AF5F" w14:textId="7ECCA966" w:rsidR="00DA17D2" w:rsidRPr="00993AF2" w:rsidRDefault="00DA17D2" w:rsidP="00DA17D2">
            <w:r w:rsidRPr="00E62E48">
              <w:t>E11.39</w:t>
            </w:r>
          </w:p>
        </w:tc>
        <w:tc>
          <w:tcPr>
            <w:tcW w:w="5665" w:type="dxa"/>
          </w:tcPr>
          <w:p w14:paraId="419F86F5" w14:textId="66FCCCD6" w:rsidR="00DA17D2" w:rsidRPr="00993AF2" w:rsidRDefault="00DA17D2" w:rsidP="00DA17D2">
            <w:r w:rsidRPr="00E62E48">
              <w:t>Type 2 diabetes mellitus with other diabetic ophthalmic complication</w:t>
            </w:r>
          </w:p>
        </w:tc>
      </w:tr>
      <w:tr w:rsidR="00DA17D2" w14:paraId="1BF7801D" w14:textId="77777777" w:rsidTr="00FE6479">
        <w:tc>
          <w:tcPr>
            <w:tcW w:w="2044" w:type="dxa"/>
          </w:tcPr>
          <w:p w14:paraId="78E00D84" w14:textId="77777777" w:rsidR="00DA17D2" w:rsidRDefault="00DA17D2" w:rsidP="00DA17D2"/>
        </w:tc>
        <w:tc>
          <w:tcPr>
            <w:tcW w:w="1641" w:type="dxa"/>
          </w:tcPr>
          <w:p w14:paraId="4673716C" w14:textId="0C8BB5E7" w:rsidR="00DA17D2" w:rsidRPr="00993AF2" w:rsidRDefault="00DA17D2" w:rsidP="00DA17D2">
            <w:r w:rsidRPr="00E62E48">
              <w:t>E11.4</w:t>
            </w:r>
          </w:p>
        </w:tc>
        <w:tc>
          <w:tcPr>
            <w:tcW w:w="5665" w:type="dxa"/>
          </w:tcPr>
          <w:p w14:paraId="55D3086F" w14:textId="5A267D03" w:rsidR="00DA17D2" w:rsidRPr="00993AF2" w:rsidRDefault="00DA17D2" w:rsidP="00DA17D2">
            <w:r w:rsidRPr="00E62E48">
              <w:t>Type 2 diabetes mellitus with neurological complications</w:t>
            </w:r>
          </w:p>
        </w:tc>
      </w:tr>
      <w:tr w:rsidR="00DA17D2" w14:paraId="1B609B3E" w14:textId="77777777" w:rsidTr="00FE6479">
        <w:tc>
          <w:tcPr>
            <w:tcW w:w="2044" w:type="dxa"/>
          </w:tcPr>
          <w:p w14:paraId="3133D320" w14:textId="77777777" w:rsidR="00DA17D2" w:rsidRDefault="00DA17D2" w:rsidP="00DA17D2"/>
        </w:tc>
        <w:tc>
          <w:tcPr>
            <w:tcW w:w="1641" w:type="dxa"/>
          </w:tcPr>
          <w:p w14:paraId="2C37402D" w14:textId="66CE1E88" w:rsidR="00DA17D2" w:rsidRPr="00993AF2" w:rsidRDefault="00DA17D2" w:rsidP="00DA17D2">
            <w:r w:rsidRPr="00E62E48">
              <w:t>E11.40</w:t>
            </w:r>
          </w:p>
        </w:tc>
        <w:tc>
          <w:tcPr>
            <w:tcW w:w="5665" w:type="dxa"/>
          </w:tcPr>
          <w:p w14:paraId="5EA5D81C" w14:textId="60FBB888" w:rsidR="00DA17D2" w:rsidRPr="00993AF2" w:rsidRDefault="00DA17D2" w:rsidP="00DA17D2">
            <w:r w:rsidRPr="00E62E48">
              <w:t>Type 2 diabetes mellitus with diabetic neuropathy, unspecified</w:t>
            </w:r>
          </w:p>
        </w:tc>
      </w:tr>
      <w:tr w:rsidR="00DA17D2" w14:paraId="431354D0" w14:textId="77777777" w:rsidTr="00FE6479">
        <w:tc>
          <w:tcPr>
            <w:tcW w:w="2044" w:type="dxa"/>
          </w:tcPr>
          <w:p w14:paraId="1FE2168A" w14:textId="77777777" w:rsidR="00DA17D2" w:rsidRDefault="00DA17D2" w:rsidP="00DA17D2"/>
        </w:tc>
        <w:tc>
          <w:tcPr>
            <w:tcW w:w="1641" w:type="dxa"/>
          </w:tcPr>
          <w:p w14:paraId="3F8764C7" w14:textId="0C76296A" w:rsidR="00DA17D2" w:rsidRPr="00993AF2" w:rsidRDefault="00DA17D2" w:rsidP="00DA17D2">
            <w:r w:rsidRPr="00E62E48">
              <w:t>E11.41</w:t>
            </w:r>
          </w:p>
        </w:tc>
        <w:tc>
          <w:tcPr>
            <w:tcW w:w="5665" w:type="dxa"/>
          </w:tcPr>
          <w:p w14:paraId="48320C6C" w14:textId="2CC762A2" w:rsidR="00DA17D2" w:rsidRPr="00993AF2" w:rsidRDefault="00DA17D2" w:rsidP="00DA17D2">
            <w:r w:rsidRPr="00E62E48">
              <w:t>Type 2 diabetes mellitus with diabetic mononeuropathy</w:t>
            </w:r>
          </w:p>
        </w:tc>
      </w:tr>
      <w:tr w:rsidR="00DA17D2" w14:paraId="4AEEC0A7" w14:textId="77777777" w:rsidTr="00FE6479">
        <w:tc>
          <w:tcPr>
            <w:tcW w:w="2044" w:type="dxa"/>
          </w:tcPr>
          <w:p w14:paraId="065DE924" w14:textId="77777777" w:rsidR="00DA17D2" w:rsidRDefault="00DA17D2" w:rsidP="00DA17D2"/>
        </w:tc>
        <w:tc>
          <w:tcPr>
            <w:tcW w:w="1641" w:type="dxa"/>
          </w:tcPr>
          <w:p w14:paraId="5BC5C4E5" w14:textId="2C1F9177" w:rsidR="00DA17D2" w:rsidRPr="00993AF2" w:rsidRDefault="00DA17D2" w:rsidP="00DA17D2">
            <w:r w:rsidRPr="00E62E48">
              <w:t>E11.42</w:t>
            </w:r>
          </w:p>
        </w:tc>
        <w:tc>
          <w:tcPr>
            <w:tcW w:w="5665" w:type="dxa"/>
          </w:tcPr>
          <w:p w14:paraId="4D1F7595" w14:textId="724D20DC" w:rsidR="00DA17D2" w:rsidRPr="00993AF2" w:rsidRDefault="00DA17D2" w:rsidP="00DA17D2">
            <w:r w:rsidRPr="00E62E48">
              <w:t>Type 2 diabetes mellitus with diabetic polyneuropathy</w:t>
            </w:r>
          </w:p>
        </w:tc>
      </w:tr>
      <w:tr w:rsidR="00DA17D2" w14:paraId="014DA697" w14:textId="77777777" w:rsidTr="00FE6479">
        <w:tc>
          <w:tcPr>
            <w:tcW w:w="2044" w:type="dxa"/>
          </w:tcPr>
          <w:p w14:paraId="18023E86" w14:textId="77777777" w:rsidR="00DA17D2" w:rsidRDefault="00DA17D2" w:rsidP="00DA17D2"/>
        </w:tc>
        <w:tc>
          <w:tcPr>
            <w:tcW w:w="1641" w:type="dxa"/>
          </w:tcPr>
          <w:p w14:paraId="29255FC4" w14:textId="521C406C" w:rsidR="00DA17D2" w:rsidRPr="00E62E48" w:rsidRDefault="00DA17D2" w:rsidP="00DA17D2">
            <w:r w:rsidRPr="00CE176F">
              <w:t>E11.43</w:t>
            </w:r>
          </w:p>
        </w:tc>
        <w:tc>
          <w:tcPr>
            <w:tcW w:w="5665" w:type="dxa"/>
          </w:tcPr>
          <w:p w14:paraId="19D7A7D0" w14:textId="3703E6A5" w:rsidR="00DA17D2" w:rsidRPr="00E62E48" w:rsidRDefault="00DA17D2" w:rsidP="00DA17D2">
            <w:r w:rsidRPr="00CE176F">
              <w:t>Type 2 diabetes mellitus with diabetic autonomic (poly)neuropathy</w:t>
            </w:r>
          </w:p>
        </w:tc>
      </w:tr>
      <w:tr w:rsidR="00DA17D2" w14:paraId="73541D0A" w14:textId="77777777" w:rsidTr="00FE6479">
        <w:tc>
          <w:tcPr>
            <w:tcW w:w="2044" w:type="dxa"/>
          </w:tcPr>
          <w:p w14:paraId="7885CAA2" w14:textId="77777777" w:rsidR="00DA17D2" w:rsidRDefault="00DA17D2" w:rsidP="00DA17D2"/>
        </w:tc>
        <w:tc>
          <w:tcPr>
            <w:tcW w:w="1641" w:type="dxa"/>
          </w:tcPr>
          <w:p w14:paraId="3FBB99C5" w14:textId="20E03FEF" w:rsidR="00DA17D2" w:rsidRPr="00E62E48" w:rsidRDefault="00DA17D2" w:rsidP="00DA17D2">
            <w:r w:rsidRPr="00CE176F">
              <w:t>E11.44</w:t>
            </w:r>
          </w:p>
        </w:tc>
        <w:tc>
          <w:tcPr>
            <w:tcW w:w="5665" w:type="dxa"/>
          </w:tcPr>
          <w:p w14:paraId="1B06EA38" w14:textId="37083845" w:rsidR="00DA17D2" w:rsidRPr="00E62E48" w:rsidRDefault="00DA17D2" w:rsidP="00DA17D2">
            <w:r w:rsidRPr="00CE176F">
              <w:t>Type 2 diabetes mellitus with diabetic amyotrophy</w:t>
            </w:r>
          </w:p>
        </w:tc>
      </w:tr>
      <w:tr w:rsidR="00DA17D2" w14:paraId="397A1F79" w14:textId="77777777" w:rsidTr="00FE6479">
        <w:tc>
          <w:tcPr>
            <w:tcW w:w="2044" w:type="dxa"/>
          </w:tcPr>
          <w:p w14:paraId="7CEE57C5" w14:textId="77777777" w:rsidR="00DA17D2" w:rsidRDefault="00DA17D2" w:rsidP="00DA17D2"/>
        </w:tc>
        <w:tc>
          <w:tcPr>
            <w:tcW w:w="1641" w:type="dxa"/>
          </w:tcPr>
          <w:p w14:paraId="5EAA0B7D" w14:textId="56017F5A" w:rsidR="00DA17D2" w:rsidRPr="00E62E48" w:rsidRDefault="00DA17D2" w:rsidP="00DA17D2">
            <w:r w:rsidRPr="00CE176F">
              <w:t>E11.49</w:t>
            </w:r>
          </w:p>
        </w:tc>
        <w:tc>
          <w:tcPr>
            <w:tcW w:w="5665" w:type="dxa"/>
          </w:tcPr>
          <w:p w14:paraId="3C879C0B" w14:textId="72E119F1" w:rsidR="00DA17D2" w:rsidRPr="00E62E48" w:rsidRDefault="00DA17D2" w:rsidP="00DA17D2">
            <w:r w:rsidRPr="00CE176F">
              <w:t>Type 2 diabetes mellitus with other diabetic neurological complication</w:t>
            </w:r>
          </w:p>
        </w:tc>
      </w:tr>
      <w:tr w:rsidR="00DA17D2" w14:paraId="05F515BF" w14:textId="77777777" w:rsidTr="00FE6479">
        <w:tc>
          <w:tcPr>
            <w:tcW w:w="2044" w:type="dxa"/>
          </w:tcPr>
          <w:p w14:paraId="64CA6299" w14:textId="77777777" w:rsidR="00DA17D2" w:rsidRDefault="00DA17D2" w:rsidP="00DA17D2"/>
        </w:tc>
        <w:tc>
          <w:tcPr>
            <w:tcW w:w="1641" w:type="dxa"/>
          </w:tcPr>
          <w:p w14:paraId="43357281" w14:textId="127F7D22" w:rsidR="00DA17D2" w:rsidRPr="00E62E48" w:rsidRDefault="00DA17D2" w:rsidP="00DA17D2">
            <w:r w:rsidRPr="00CE176F">
              <w:t>E11.5</w:t>
            </w:r>
          </w:p>
        </w:tc>
        <w:tc>
          <w:tcPr>
            <w:tcW w:w="5665" w:type="dxa"/>
          </w:tcPr>
          <w:p w14:paraId="7476A06B" w14:textId="4D89DE6B" w:rsidR="00DA17D2" w:rsidRPr="00E62E48" w:rsidRDefault="00DA17D2" w:rsidP="00DA17D2">
            <w:r w:rsidRPr="00CE176F">
              <w:t>Type 2 diabetes mellitus with circulatory complications</w:t>
            </w:r>
          </w:p>
        </w:tc>
      </w:tr>
      <w:tr w:rsidR="00DA17D2" w14:paraId="6881E2F5" w14:textId="77777777" w:rsidTr="00FE6479">
        <w:tc>
          <w:tcPr>
            <w:tcW w:w="2044" w:type="dxa"/>
          </w:tcPr>
          <w:p w14:paraId="6A14BF36" w14:textId="77777777" w:rsidR="00DA17D2" w:rsidRDefault="00DA17D2" w:rsidP="00DA17D2"/>
        </w:tc>
        <w:tc>
          <w:tcPr>
            <w:tcW w:w="1641" w:type="dxa"/>
          </w:tcPr>
          <w:p w14:paraId="38F8591A" w14:textId="3FF0483C" w:rsidR="00DA17D2" w:rsidRPr="00E62E48" w:rsidRDefault="00DA17D2" w:rsidP="00DA17D2">
            <w:r w:rsidRPr="00CE176F">
              <w:t>E11.51</w:t>
            </w:r>
          </w:p>
        </w:tc>
        <w:tc>
          <w:tcPr>
            <w:tcW w:w="5665" w:type="dxa"/>
          </w:tcPr>
          <w:p w14:paraId="2A7F1629" w14:textId="091E2DE4" w:rsidR="00DA17D2" w:rsidRPr="00E62E48" w:rsidRDefault="00DA17D2" w:rsidP="00DA17D2">
            <w:r w:rsidRPr="00CE176F">
              <w:t>Type 2 diabetes mellitus with diabetic peripheral angiopathy without gangrene</w:t>
            </w:r>
          </w:p>
        </w:tc>
      </w:tr>
      <w:tr w:rsidR="00DA17D2" w14:paraId="268D4F06" w14:textId="77777777" w:rsidTr="00FE6479">
        <w:tc>
          <w:tcPr>
            <w:tcW w:w="2044" w:type="dxa"/>
          </w:tcPr>
          <w:p w14:paraId="6C81E13F" w14:textId="77777777" w:rsidR="00DA17D2" w:rsidRDefault="00DA17D2" w:rsidP="00DA17D2"/>
        </w:tc>
        <w:tc>
          <w:tcPr>
            <w:tcW w:w="1641" w:type="dxa"/>
          </w:tcPr>
          <w:p w14:paraId="4DAB173C" w14:textId="000FF932" w:rsidR="00DA17D2" w:rsidRPr="00E62E48" w:rsidRDefault="00DA17D2" w:rsidP="00DA17D2">
            <w:r w:rsidRPr="00CE176F">
              <w:t>E11.52</w:t>
            </w:r>
          </w:p>
        </w:tc>
        <w:tc>
          <w:tcPr>
            <w:tcW w:w="5665" w:type="dxa"/>
          </w:tcPr>
          <w:p w14:paraId="37A7419F" w14:textId="713FF10D" w:rsidR="00DA17D2" w:rsidRPr="00E62E48" w:rsidRDefault="00DA17D2" w:rsidP="00DA17D2">
            <w:r w:rsidRPr="00CE176F">
              <w:t>Type 2 diabetes mellitus with diabetic peripheral angiopathy with gangrene</w:t>
            </w:r>
          </w:p>
        </w:tc>
      </w:tr>
      <w:tr w:rsidR="00DA17D2" w14:paraId="52BC6698" w14:textId="77777777" w:rsidTr="00FE6479">
        <w:tc>
          <w:tcPr>
            <w:tcW w:w="2044" w:type="dxa"/>
          </w:tcPr>
          <w:p w14:paraId="0A03CF46" w14:textId="77777777" w:rsidR="00DA17D2" w:rsidRDefault="00DA17D2" w:rsidP="00DA17D2"/>
        </w:tc>
        <w:tc>
          <w:tcPr>
            <w:tcW w:w="1641" w:type="dxa"/>
          </w:tcPr>
          <w:p w14:paraId="4F336900" w14:textId="7FD7AD01" w:rsidR="00DA17D2" w:rsidRPr="00E62E48" w:rsidRDefault="00DA17D2" w:rsidP="00DA17D2">
            <w:r w:rsidRPr="00CE176F">
              <w:t>E11.59</w:t>
            </w:r>
          </w:p>
        </w:tc>
        <w:tc>
          <w:tcPr>
            <w:tcW w:w="5665" w:type="dxa"/>
          </w:tcPr>
          <w:p w14:paraId="0250042A" w14:textId="1497B0D9" w:rsidR="00DA17D2" w:rsidRPr="00E62E48" w:rsidRDefault="00DA17D2" w:rsidP="00DA17D2">
            <w:r w:rsidRPr="00CE176F">
              <w:t>Type 2 diabetes mellitus with other circulatory complications</w:t>
            </w:r>
          </w:p>
        </w:tc>
      </w:tr>
      <w:tr w:rsidR="00DA17D2" w14:paraId="17846991" w14:textId="77777777" w:rsidTr="00FE6479">
        <w:tc>
          <w:tcPr>
            <w:tcW w:w="2044" w:type="dxa"/>
          </w:tcPr>
          <w:p w14:paraId="608050D6" w14:textId="77777777" w:rsidR="00DA17D2" w:rsidRDefault="00DA17D2" w:rsidP="00DA17D2"/>
        </w:tc>
        <w:tc>
          <w:tcPr>
            <w:tcW w:w="1641" w:type="dxa"/>
          </w:tcPr>
          <w:p w14:paraId="35AA1475" w14:textId="10150843" w:rsidR="00DA17D2" w:rsidRPr="00E62E48" w:rsidRDefault="00DA17D2" w:rsidP="00DA17D2">
            <w:r w:rsidRPr="00CE176F">
              <w:t>E11.6</w:t>
            </w:r>
          </w:p>
        </w:tc>
        <w:tc>
          <w:tcPr>
            <w:tcW w:w="5665" w:type="dxa"/>
          </w:tcPr>
          <w:p w14:paraId="58DFA9DD" w14:textId="2A29C180" w:rsidR="00DA17D2" w:rsidRPr="00E62E48" w:rsidRDefault="00DA17D2" w:rsidP="00DA17D2">
            <w:r w:rsidRPr="00CE176F">
              <w:t>Type 2 diabetes mellitus with other specified complications</w:t>
            </w:r>
          </w:p>
        </w:tc>
      </w:tr>
      <w:tr w:rsidR="00DA17D2" w14:paraId="7CB2D243" w14:textId="77777777" w:rsidTr="00FE6479">
        <w:tc>
          <w:tcPr>
            <w:tcW w:w="2044" w:type="dxa"/>
          </w:tcPr>
          <w:p w14:paraId="1527DD14" w14:textId="77777777" w:rsidR="00DA17D2" w:rsidRDefault="00DA17D2" w:rsidP="00DA17D2"/>
        </w:tc>
        <w:tc>
          <w:tcPr>
            <w:tcW w:w="1641" w:type="dxa"/>
          </w:tcPr>
          <w:p w14:paraId="35590E1A" w14:textId="11EAAE10" w:rsidR="00DA17D2" w:rsidRPr="00E62E48" w:rsidRDefault="00DA17D2" w:rsidP="00DA17D2">
            <w:r w:rsidRPr="00CE176F">
              <w:t>E11.61</w:t>
            </w:r>
          </w:p>
        </w:tc>
        <w:tc>
          <w:tcPr>
            <w:tcW w:w="5665" w:type="dxa"/>
          </w:tcPr>
          <w:p w14:paraId="347EBA03" w14:textId="2218C477" w:rsidR="00DA17D2" w:rsidRPr="00E62E48" w:rsidRDefault="00DA17D2" w:rsidP="00DA17D2">
            <w:r w:rsidRPr="00CE176F">
              <w:t>Type 2 diabetes mellitus with diabetic arthropathy</w:t>
            </w:r>
          </w:p>
        </w:tc>
      </w:tr>
      <w:tr w:rsidR="00DA17D2" w14:paraId="21622B68" w14:textId="77777777" w:rsidTr="00FE6479">
        <w:tc>
          <w:tcPr>
            <w:tcW w:w="2044" w:type="dxa"/>
          </w:tcPr>
          <w:p w14:paraId="18E92D7B" w14:textId="77777777" w:rsidR="00DA17D2" w:rsidRDefault="00DA17D2" w:rsidP="00DA17D2"/>
        </w:tc>
        <w:tc>
          <w:tcPr>
            <w:tcW w:w="1641" w:type="dxa"/>
          </w:tcPr>
          <w:p w14:paraId="44828E1E" w14:textId="7324465E" w:rsidR="00DA17D2" w:rsidRPr="00E62E48" w:rsidRDefault="00DA17D2" w:rsidP="00DA17D2">
            <w:r w:rsidRPr="00CE176F">
              <w:t>E11.610</w:t>
            </w:r>
          </w:p>
        </w:tc>
        <w:tc>
          <w:tcPr>
            <w:tcW w:w="5665" w:type="dxa"/>
          </w:tcPr>
          <w:p w14:paraId="5F92E4D8" w14:textId="48055862" w:rsidR="00DA17D2" w:rsidRPr="00E62E48" w:rsidRDefault="00DA17D2" w:rsidP="00DA17D2">
            <w:r w:rsidRPr="00CE176F">
              <w:t>Type 2 diabetes mellitus with diabetic neuropathic arthropathy</w:t>
            </w:r>
          </w:p>
        </w:tc>
      </w:tr>
      <w:tr w:rsidR="00DA17D2" w14:paraId="58FD342D" w14:textId="77777777" w:rsidTr="00FE6479">
        <w:tc>
          <w:tcPr>
            <w:tcW w:w="2044" w:type="dxa"/>
          </w:tcPr>
          <w:p w14:paraId="2C714667" w14:textId="77777777" w:rsidR="00DA17D2" w:rsidRDefault="00DA17D2" w:rsidP="00DA17D2"/>
        </w:tc>
        <w:tc>
          <w:tcPr>
            <w:tcW w:w="1641" w:type="dxa"/>
          </w:tcPr>
          <w:p w14:paraId="10A6B430" w14:textId="51AC8AF2" w:rsidR="00DA17D2" w:rsidRPr="00E62E48" w:rsidRDefault="00DA17D2" w:rsidP="00DA17D2">
            <w:r w:rsidRPr="00CE176F">
              <w:t>E11.618</w:t>
            </w:r>
          </w:p>
        </w:tc>
        <w:tc>
          <w:tcPr>
            <w:tcW w:w="5665" w:type="dxa"/>
          </w:tcPr>
          <w:p w14:paraId="665B55F3" w14:textId="2F768B0B" w:rsidR="00DA17D2" w:rsidRPr="00E62E48" w:rsidRDefault="00DA17D2" w:rsidP="00DA17D2">
            <w:r w:rsidRPr="00CE176F">
              <w:t>Type 2 diabetes mellitus with other diabetic arthropathy</w:t>
            </w:r>
          </w:p>
        </w:tc>
      </w:tr>
      <w:tr w:rsidR="00DA17D2" w14:paraId="0309FA82" w14:textId="77777777" w:rsidTr="00FE6479">
        <w:tc>
          <w:tcPr>
            <w:tcW w:w="2044" w:type="dxa"/>
          </w:tcPr>
          <w:p w14:paraId="57F7C76F" w14:textId="77777777" w:rsidR="00DA17D2" w:rsidRDefault="00DA17D2" w:rsidP="00DA17D2"/>
        </w:tc>
        <w:tc>
          <w:tcPr>
            <w:tcW w:w="1641" w:type="dxa"/>
          </w:tcPr>
          <w:p w14:paraId="57AAC1EB" w14:textId="635B370F" w:rsidR="00DA17D2" w:rsidRPr="00E62E48" w:rsidRDefault="00DA17D2" w:rsidP="00DA17D2">
            <w:r w:rsidRPr="00CE176F">
              <w:t>E11.62</w:t>
            </w:r>
          </w:p>
        </w:tc>
        <w:tc>
          <w:tcPr>
            <w:tcW w:w="5665" w:type="dxa"/>
          </w:tcPr>
          <w:p w14:paraId="4CDE30FB" w14:textId="144AC5ED" w:rsidR="00DA17D2" w:rsidRPr="00E62E48" w:rsidRDefault="00DA17D2" w:rsidP="00DA17D2">
            <w:r w:rsidRPr="00CE176F">
              <w:t>Type 2 diabetes mellitus with skin complications</w:t>
            </w:r>
          </w:p>
        </w:tc>
      </w:tr>
      <w:tr w:rsidR="00DA17D2" w14:paraId="0E49DDA0" w14:textId="77777777" w:rsidTr="00FE6479">
        <w:tc>
          <w:tcPr>
            <w:tcW w:w="2044" w:type="dxa"/>
          </w:tcPr>
          <w:p w14:paraId="49EA88D6" w14:textId="77777777" w:rsidR="00DA17D2" w:rsidRDefault="00DA17D2" w:rsidP="00DA17D2"/>
        </w:tc>
        <w:tc>
          <w:tcPr>
            <w:tcW w:w="1641" w:type="dxa"/>
          </w:tcPr>
          <w:p w14:paraId="459044AC" w14:textId="3D5C2FCA" w:rsidR="00DA17D2" w:rsidRPr="00E62E48" w:rsidRDefault="00DA17D2" w:rsidP="00DA17D2">
            <w:r w:rsidRPr="00CE176F">
              <w:t>E11.620</w:t>
            </w:r>
          </w:p>
        </w:tc>
        <w:tc>
          <w:tcPr>
            <w:tcW w:w="5665" w:type="dxa"/>
          </w:tcPr>
          <w:p w14:paraId="4AA74689" w14:textId="417ABB20" w:rsidR="00DA17D2" w:rsidRPr="00E62E48" w:rsidRDefault="00DA17D2" w:rsidP="00DA17D2">
            <w:r w:rsidRPr="00CE176F">
              <w:t>Type 2 diabetes mellitus with diabetic dermatitis</w:t>
            </w:r>
          </w:p>
        </w:tc>
      </w:tr>
      <w:tr w:rsidR="00DA17D2" w14:paraId="6B82A9D2" w14:textId="77777777" w:rsidTr="00FE6479">
        <w:tc>
          <w:tcPr>
            <w:tcW w:w="2044" w:type="dxa"/>
          </w:tcPr>
          <w:p w14:paraId="361BE30F" w14:textId="77777777" w:rsidR="00DA17D2" w:rsidRDefault="00DA17D2" w:rsidP="00DA17D2"/>
        </w:tc>
        <w:tc>
          <w:tcPr>
            <w:tcW w:w="1641" w:type="dxa"/>
          </w:tcPr>
          <w:p w14:paraId="66E297EE" w14:textId="14A21D18" w:rsidR="00DA17D2" w:rsidRPr="00E62E48" w:rsidRDefault="00DA17D2" w:rsidP="00DA17D2">
            <w:r w:rsidRPr="00CE176F">
              <w:t>E11.621</w:t>
            </w:r>
          </w:p>
        </w:tc>
        <w:tc>
          <w:tcPr>
            <w:tcW w:w="5665" w:type="dxa"/>
          </w:tcPr>
          <w:p w14:paraId="1DEB6B5E" w14:textId="19B667CD" w:rsidR="00DA17D2" w:rsidRPr="00E62E48" w:rsidRDefault="00DA17D2" w:rsidP="00DA17D2">
            <w:r w:rsidRPr="00CE176F">
              <w:t>Type 2 diabetes mellitus with foot ulcer</w:t>
            </w:r>
          </w:p>
        </w:tc>
      </w:tr>
      <w:tr w:rsidR="00DA17D2" w14:paraId="2F78B71D" w14:textId="77777777" w:rsidTr="00FE6479">
        <w:tc>
          <w:tcPr>
            <w:tcW w:w="2044" w:type="dxa"/>
          </w:tcPr>
          <w:p w14:paraId="2272A303" w14:textId="77777777" w:rsidR="00DA17D2" w:rsidRDefault="00DA17D2" w:rsidP="00DA17D2"/>
        </w:tc>
        <w:tc>
          <w:tcPr>
            <w:tcW w:w="1641" w:type="dxa"/>
          </w:tcPr>
          <w:p w14:paraId="22E4600A" w14:textId="2A42EADA" w:rsidR="00DA17D2" w:rsidRPr="00E62E48" w:rsidRDefault="00DA17D2" w:rsidP="00DA17D2">
            <w:r w:rsidRPr="00CE176F">
              <w:t>E11.622</w:t>
            </w:r>
          </w:p>
        </w:tc>
        <w:tc>
          <w:tcPr>
            <w:tcW w:w="5665" w:type="dxa"/>
          </w:tcPr>
          <w:p w14:paraId="2E453115" w14:textId="21769ECB" w:rsidR="00DA17D2" w:rsidRPr="00E62E48" w:rsidRDefault="00DA17D2" w:rsidP="00DA17D2">
            <w:r w:rsidRPr="00CE176F">
              <w:t>Type 2 diabetes mellitus with other skin ulcer</w:t>
            </w:r>
          </w:p>
        </w:tc>
      </w:tr>
      <w:tr w:rsidR="00DA17D2" w14:paraId="6CCAC85E" w14:textId="77777777" w:rsidTr="00FE6479">
        <w:tc>
          <w:tcPr>
            <w:tcW w:w="2044" w:type="dxa"/>
          </w:tcPr>
          <w:p w14:paraId="2627C094" w14:textId="77777777" w:rsidR="00DA17D2" w:rsidRDefault="00DA17D2" w:rsidP="00DA17D2"/>
        </w:tc>
        <w:tc>
          <w:tcPr>
            <w:tcW w:w="1641" w:type="dxa"/>
          </w:tcPr>
          <w:p w14:paraId="5E13C3A2" w14:textId="64386B75" w:rsidR="00DA17D2" w:rsidRPr="00E62E48" w:rsidRDefault="00DA17D2" w:rsidP="00DA17D2">
            <w:r w:rsidRPr="00CE176F">
              <w:t>E11.628</w:t>
            </w:r>
          </w:p>
        </w:tc>
        <w:tc>
          <w:tcPr>
            <w:tcW w:w="5665" w:type="dxa"/>
          </w:tcPr>
          <w:p w14:paraId="3744FDD6" w14:textId="1D9A10EE" w:rsidR="00DA17D2" w:rsidRPr="00E62E48" w:rsidRDefault="00DA17D2" w:rsidP="00DA17D2">
            <w:r w:rsidRPr="00CE176F">
              <w:t>Type 2 diabetes mellitus with other skin complications</w:t>
            </w:r>
          </w:p>
        </w:tc>
      </w:tr>
      <w:tr w:rsidR="00DA17D2" w14:paraId="0318C113" w14:textId="77777777" w:rsidTr="00FE6479">
        <w:tc>
          <w:tcPr>
            <w:tcW w:w="2044" w:type="dxa"/>
          </w:tcPr>
          <w:p w14:paraId="18711817" w14:textId="77777777" w:rsidR="00DA17D2" w:rsidRDefault="00DA17D2" w:rsidP="00DA17D2"/>
        </w:tc>
        <w:tc>
          <w:tcPr>
            <w:tcW w:w="1641" w:type="dxa"/>
          </w:tcPr>
          <w:p w14:paraId="45B5E566" w14:textId="637F6588" w:rsidR="00DA17D2" w:rsidRPr="00E62E48" w:rsidRDefault="00DA17D2" w:rsidP="00DA17D2">
            <w:r w:rsidRPr="00CE176F">
              <w:t>E11.63</w:t>
            </w:r>
          </w:p>
        </w:tc>
        <w:tc>
          <w:tcPr>
            <w:tcW w:w="5665" w:type="dxa"/>
          </w:tcPr>
          <w:p w14:paraId="6E2E58FD" w14:textId="17624A53" w:rsidR="00DA17D2" w:rsidRPr="00E62E48" w:rsidRDefault="00DA17D2" w:rsidP="00DA17D2">
            <w:r w:rsidRPr="00CE176F">
              <w:t>Type 2 diabetes mellitus with oral complications</w:t>
            </w:r>
          </w:p>
        </w:tc>
      </w:tr>
      <w:tr w:rsidR="00DA17D2" w14:paraId="174C904A" w14:textId="77777777" w:rsidTr="00FE6479">
        <w:tc>
          <w:tcPr>
            <w:tcW w:w="2044" w:type="dxa"/>
          </w:tcPr>
          <w:p w14:paraId="53B6AA59" w14:textId="77777777" w:rsidR="00DA17D2" w:rsidRDefault="00DA17D2" w:rsidP="00DA17D2"/>
        </w:tc>
        <w:tc>
          <w:tcPr>
            <w:tcW w:w="1641" w:type="dxa"/>
          </w:tcPr>
          <w:p w14:paraId="21B1FF49" w14:textId="2967002E" w:rsidR="00DA17D2" w:rsidRPr="00E62E48" w:rsidRDefault="00DA17D2" w:rsidP="00DA17D2">
            <w:r w:rsidRPr="00CE176F">
              <w:t>E11.630</w:t>
            </w:r>
          </w:p>
        </w:tc>
        <w:tc>
          <w:tcPr>
            <w:tcW w:w="5665" w:type="dxa"/>
          </w:tcPr>
          <w:p w14:paraId="449B5D06" w14:textId="53CAA631" w:rsidR="00DA17D2" w:rsidRPr="00E62E48" w:rsidRDefault="00DA17D2" w:rsidP="00DA17D2">
            <w:r w:rsidRPr="00CE176F">
              <w:t>Type 2 diabetes mellitus with periodontal disease</w:t>
            </w:r>
          </w:p>
        </w:tc>
      </w:tr>
      <w:tr w:rsidR="00DA17D2" w14:paraId="30EB6635" w14:textId="77777777" w:rsidTr="00FE6479">
        <w:tc>
          <w:tcPr>
            <w:tcW w:w="2044" w:type="dxa"/>
          </w:tcPr>
          <w:p w14:paraId="0F088951" w14:textId="77777777" w:rsidR="00DA17D2" w:rsidRDefault="00DA17D2" w:rsidP="00DA17D2"/>
        </w:tc>
        <w:tc>
          <w:tcPr>
            <w:tcW w:w="1641" w:type="dxa"/>
          </w:tcPr>
          <w:p w14:paraId="5588A857" w14:textId="6F7E9C28" w:rsidR="00DA17D2" w:rsidRPr="00E62E48" w:rsidRDefault="00DA17D2" w:rsidP="00DA17D2">
            <w:r w:rsidRPr="00CE176F">
              <w:t>E11.638</w:t>
            </w:r>
          </w:p>
        </w:tc>
        <w:tc>
          <w:tcPr>
            <w:tcW w:w="5665" w:type="dxa"/>
          </w:tcPr>
          <w:p w14:paraId="76AEF49F" w14:textId="30FE4D2A" w:rsidR="00DA17D2" w:rsidRPr="00E62E48" w:rsidRDefault="00DA17D2" w:rsidP="00DA17D2">
            <w:r w:rsidRPr="00CE176F">
              <w:t>Type 2 diabetes mellitus with other oral complications</w:t>
            </w:r>
          </w:p>
        </w:tc>
      </w:tr>
      <w:tr w:rsidR="00DA17D2" w14:paraId="0A6CA734" w14:textId="77777777" w:rsidTr="00FE6479">
        <w:tc>
          <w:tcPr>
            <w:tcW w:w="2044" w:type="dxa"/>
          </w:tcPr>
          <w:p w14:paraId="53E6DE4E" w14:textId="77777777" w:rsidR="00DA17D2" w:rsidRDefault="00DA17D2" w:rsidP="00DA17D2"/>
        </w:tc>
        <w:tc>
          <w:tcPr>
            <w:tcW w:w="1641" w:type="dxa"/>
          </w:tcPr>
          <w:p w14:paraId="5AEB2695" w14:textId="67399441" w:rsidR="00DA17D2" w:rsidRPr="00E62E48" w:rsidRDefault="00DA17D2" w:rsidP="00DA17D2">
            <w:r w:rsidRPr="00CE176F">
              <w:t>E11.64</w:t>
            </w:r>
          </w:p>
        </w:tc>
        <w:tc>
          <w:tcPr>
            <w:tcW w:w="5665" w:type="dxa"/>
          </w:tcPr>
          <w:p w14:paraId="0A341094" w14:textId="726DF218" w:rsidR="00DA17D2" w:rsidRPr="00E62E48" w:rsidRDefault="00DA17D2" w:rsidP="00DA17D2">
            <w:r w:rsidRPr="00CE176F">
              <w:t>Type 2 diabetes mellitus with hypoglycemia</w:t>
            </w:r>
          </w:p>
        </w:tc>
      </w:tr>
      <w:tr w:rsidR="00DA17D2" w14:paraId="08F6B5F2" w14:textId="77777777" w:rsidTr="00FE6479">
        <w:tc>
          <w:tcPr>
            <w:tcW w:w="2044" w:type="dxa"/>
          </w:tcPr>
          <w:p w14:paraId="7CF03904" w14:textId="77777777" w:rsidR="00DA17D2" w:rsidRDefault="00DA17D2" w:rsidP="00DA17D2"/>
        </w:tc>
        <w:tc>
          <w:tcPr>
            <w:tcW w:w="1641" w:type="dxa"/>
          </w:tcPr>
          <w:p w14:paraId="26C84DAF" w14:textId="26F966D8" w:rsidR="00DA17D2" w:rsidRPr="00E62E48" w:rsidRDefault="00DA17D2" w:rsidP="00DA17D2">
            <w:r w:rsidRPr="00CE176F">
              <w:t>E11.641</w:t>
            </w:r>
          </w:p>
        </w:tc>
        <w:tc>
          <w:tcPr>
            <w:tcW w:w="5665" w:type="dxa"/>
          </w:tcPr>
          <w:p w14:paraId="6D58F688" w14:textId="7976A176" w:rsidR="00DA17D2" w:rsidRPr="00E62E48" w:rsidRDefault="00DA17D2" w:rsidP="00DA17D2">
            <w:r w:rsidRPr="00CE176F">
              <w:t>Type 2 diabetes mellitus with hypoglycemia with coma</w:t>
            </w:r>
          </w:p>
        </w:tc>
      </w:tr>
      <w:tr w:rsidR="00DA17D2" w14:paraId="3920655F" w14:textId="77777777" w:rsidTr="00FE6479">
        <w:tc>
          <w:tcPr>
            <w:tcW w:w="2044" w:type="dxa"/>
          </w:tcPr>
          <w:p w14:paraId="49F05AAE" w14:textId="77777777" w:rsidR="00DA17D2" w:rsidRDefault="00DA17D2" w:rsidP="00DA17D2"/>
        </w:tc>
        <w:tc>
          <w:tcPr>
            <w:tcW w:w="1641" w:type="dxa"/>
          </w:tcPr>
          <w:p w14:paraId="24D393E3" w14:textId="48EB2F28" w:rsidR="00DA17D2" w:rsidRPr="00E62E48" w:rsidRDefault="00DA17D2" w:rsidP="00DA17D2">
            <w:r w:rsidRPr="00CE176F">
              <w:t>E11.649</w:t>
            </w:r>
          </w:p>
        </w:tc>
        <w:tc>
          <w:tcPr>
            <w:tcW w:w="5665" w:type="dxa"/>
          </w:tcPr>
          <w:p w14:paraId="63DD3AAA" w14:textId="1261E09F" w:rsidR="00DA17D2" w:rsidRPr="00E62E48" w:rsidRDefault="00DA17D2" w:rsidP="00DA17D2">
            <w:r w:rsidRPr="00CE176F">
              <w:t>Type 2 diabetes mellitus with hypoglycemia without coma</w:t>
            </w:r>
          </w:p>
        </w:tc>
      </w:tr>
      <w:tr w:rsidR="00DA17D2" w14:paraId="7543B32F" w14:textId="77777777" w:rsidTr="00FE6479">
        <w:tc>
          <w:tcPr>
            <w:tcW w:w="2044" w:type="dxa"/>
          </w:tcPr>
          <w:p w14:paraId="10654981" w14:textId="77777777" w:rsidR="00DA17D2" w:rsidRDefault="00DA17D2" w:rsidP="00DA17D2"/>
        </w:tc>
        <w:tc>
          <w:tcPr>
            <w:tcW w:w="1641" w:type="dxa"/>
          </w:tcPr>
          <w:p w14:paraId="18C196EF" w14:textId="017CDE56" w:rsidR="00DA17D2" w:rsidRPr="00E62E48" w:rsidRDefault="00DA17D2" w:rsidP="00DA17D2">
            <w:r w:rsidRPr="00CE176F">
              <w:t>E11.65</w:t>
            </w:r>
          </w:p>
        </w:tc>
        <w:tc>
          <w:tcPr>
            <w:tcW w:w="5665" w:type="dxa"/>
          </w:tcPr>
          <w:p w14:paraId="55C803B9" w14:textId="34C33F27" w:rsidR="00DA17D2" w:rsidRPr="00E62E48" w:rsidRDefault="00DA17D2" w:rsidP="00DA17D2">
            <w:r w:rsidRPr="00CE176F">
              <w:t>Type 2 diabetes mellitus with hyperglycemia</w:t>
            </w:r>
          </w:p>
        </w:tc>
      </w:tr>
      <w:tr w:rsidR="00DA17D2" w14:paraId="116F3D03" w14:textId="77777777" w:rsidTr="00FE6479">
        <w:tc>
          <w:tcPr>
            <w:tcW w:w="2044" w:type="dxa"/>
          </w:tcPr>
          <w:p w14:paraId="26239984" w14:textId="77777777" w:rsidR="00DA17D2" w:rsidRDefault="00DA17D2" w:rsidP="00DA17D2"/>
        </w:tc>
        <w:tc>
          <w:tcPr>
            <w:tcW w:w="1641" w:type="dxa"/>
          </w:tcPr>
          <w:p w14:paraId="3EC514B3" w14:textId="2E6A43B0" w:rsidR="00DA17D2" w:rsidRPr="00E62E48" w:rsidRDefault="00DA17D2" w:rsidP="00DA17D2">
            <w:r w:rsidRPr="00CE176F">
              <w:t>E11.69</w:t>
            </w:r>
          </w:p>
        </w:tc>
        <w:tc>
          <w:tcPr>
            <w:tcW w:w="5665" w:type="dxa"/>
          </w:tcPr>
          <w:p w14:paraId="29B7F643" w14:textId="48BA7A6D" w:rsidR="00DA17D2" w:rsidRPr="00E62E48" w:rsidRDefault="00DA17D2" w:rsidP="00DA17D2">
            <w:r w:rsidRPr="00CE176F">
              <w:t>Type 2 diabetes mellitus with other specified complication</w:t>
            </w:r>
          </w:p>
        </w:tc>
      </w:tr>
      <w:tr w:rsidR="00DA17D2" w14:paraId="5743487D" w14:textId="77777777" w:rsidTr="00FE6479">
        <w:tc>
          <w:tcPr>
            <w:tcW w:w="2044" w:type="dxa"/>
          </w:tcPr>
          <w:p w14:paraId="032FCBCC" w14:textId="77777777" w:rsidR="00DA17D2" w:rsidRDefault="00DA17D2" w:rsidP="00DA17D2"/>
        </w:tc>
        <w:tc>
          <w:tcPr>
            <w:tcW w:w="1641" w:type="dxa"/>
          </w:tcPr>
          <w:p w14:paraId="5BA9F90B" w14:textId="3DB3847D" w:rsidR="00DA17D2" w:rsidRPr="00E62E48" w:rsidRDefault="00DA17D2" w:rsidP="00DA17D2">
            <w:r w:rsidRPr="00CE176F">
              <w:t>E11.8</w:t>
            </w:r>
          </w:p>
        </w:tc>
        <w:tc>
          <w:tcPr>
            <w:tcW w:w="5665" w:type="dxa"/>
          </w:tcPr>
          <w:p w14:paraId="22C41416" w14:textId="18B43A44" w:rsidR="00DA17D2" w:rsidRPr="00E62E48" w:rsidRDefault="00DA17D2" w:rsidP="00DA17D2">
            <w:r w:rsidRPr="00CE176F">
              <w:t>Type 2 diabetes mellitus with unspecified complications</w:t>
            </w:r>
          </w:p>
        </w:tc>
      </w:tr>
      <w:tr w:rsidR="00DA17D2" w14:paraId="5D610019" w14:textId="77777777" w:rsidTr="00FE6479">
        <w:tc>
          <w:tcPr>
            <w:tcW w:w="2044" w:type="dxa"/>
          </w:tcPr>
          <w:p w14:paraId="157C0964" w14:textId="77777777" w:rsidR="00DA17D2" w:rsidRDefault="00DA17D2" w:rsidP="00DA17D2"/>
        </w:tc>
        <w:tc>
          <w:tcPr>
            <w:tcW w:w="1641" w:type="dxa"/>
          </w:tcPr>
          <w:p w14:paraId="52810DD4" w14:textId="2AEE94AD" w:rsidR="00DA17D2" w:rsidRPr="00E62E48" w:rsidRDefault="00DA17D2" w:rsidP="00DA17D2">
            <w:r w:rsidRPr="00CE176F">
              <w:t>E11.9</w:t>
            </w:r>
          </w:p>
        </w:tc>
        <w:tc>
          <w:tcPr>
            <w:tcW w:w="5665" w:type="dxa"/>
          </w:tcPr>
          <w:p w14:paraId="3BFC6950" w14:textId="1184C06A" w:rsidR="00DA17D2" w:rsidRPr="00E62E48" w:rsidRDefault="00DA17D2" w:rsidP="00DA17D2">
            <w:r w:rsidRPr="00CE176F">
              <w:t>Type 2 diabetes mellitus without complications</w:t>
            </w:r>
          </w:p>
        </w:tc>
      </w:tr>
      <w:tr w:rsidR="00DA17D2" w14:paraId="5532AB4A" w14:textId="77777777" w:rsidTr="00FE6479">
        <w:tc>
          <w:tcPr>
            <w:tcW w:w="2044" w:type="dxa"/>
          </w:tcPr>
          <w:p w14:paraId="6D6DE3D2" w14:textId="77777777" w:rsidR="00DA17D2" w:rsidRDefault="00DA17D2" w:rsidP="00DA17D2"/>
        </w:tc>
        <w:tc>
          <w:tcPr>
            <w:tcW w:w="1641" w:type="dxa"/>
          </w:tcPr>
          <w:p w14:paraId="2BC9DA83" w14:textId="1DCA8A2A" w:rsidR="00DA17D2" w:rsidRPr="00E62E48" w:rsidRDefault="00DA17D2" w:rsidP="00DA17D2">
            <w:r w:rsidRPr="00CE176F">
              <w:t>E13</w:t>
            </w:r>
          </w:p>
        </w:tc>
        <w:tc>
          <w:tcPr>
            <w:tcW w:w="5665" w:type="dxa"/>
          </w:tcPr>
          <w:p w14:paraId="79D0AABA" w14:textId="358DD7A4" w:rsidR="00DA17D2" w:rsidRPr="00E62E48" w:rsidRDefault="00DA17D2" w:rsidP="00DA17D2">
            <w:r w:rsidRPr="00CE176F">
              <w:t>Other specified diabetes mellitus</w:t>
            </w:r>
          </w:p>
        </w:tc>
      </w:tr>
      <w:tr w:rsidR="00DA17D2" w14:paraId="42F3D631" w14:textId="77777777" w:rsidTr="00FE6479">
        <w:tc>
          <w:tcPr>
            <w:tcW w:w="2044" w:type="dxa"/>
          </w:tcPr>
          <w:p w14:paraId="09E4839E" w14:textId="77777777" w:rsidR="00DA17D2" w:rsidRDefault="00DA17D2" w:rsidP="00DA17D2"/>
        </w:tc>
        <w:tc>
          <w:tcPr>
            <w:tcW w:w="1641" w:type="dxa"/>
          </w:tcPr>
          <w:p w14:paraId="1E9A012B" w14:textId="7E233483" w:rsidR="00DA17D2" w:rsidRPr="00E62E48" w:rsidRDefault="00DA17D2" w:rsidP="00DA17D2">
            <w:r w:rsidRPr="00CE176F">
              <w:t>E13.0</w:t>
            </w:r>
          </w:p>
        </w:tc>
        <w:tc>
          <w:tcPr>
            <w:tcW w:w="5665" w:type="dxa"/>
          </w:tcPr>
          <w:p w14:paraId="152B8E03" w14:textId="33F6574B" w:rsidR="00DA17D2" w:rsidRPr="00E62E48" w:rsidRDefault="00DA17D2" w:rsidP="00DA17D2">
            <w:r w:rsidRPr="00CE176F">
              <w:t>Other specified diabetes mellitus with hyperosmolarity</w:t>
            </w:r>
          </w:p>
        </w:tc>
      </w:tr>
      <w:tr w:rsidR="00DA17D2" w14:paraId="57906800" w14:textId="77777777" w:rsidTr="00FE6479">
        <w:tc>
          <w:tcPr>
            <w:tcW w:w="2044" w:type="dxa"/>
          </w:tcPr>
          <w:p w14:paraId="27AF5046" w14:textId="77777777" w:rsidR="00DA17D2" w:rsidRDefault="00DA17D2" w:rsidP="00DA17D2"/>
        </w:tc>
        <w:tc>
          <w:tcPr>
            <w:tcW w:w="1641" w:type="dxa"/>
          </w:tcPr>
          <w:p w14:paraId="0BA76540" w14:textId="27A27BD4" w:rsidR="00DA17D2" w:rsidRPr="00E62E48" w:rsidRDefault="00DA17D2" w:rsidP="00DA17D2">
            <w:r w:rsidRPr="00CE176F">
              <w:t>E13.00</w:t>
            </w:r>
          </w:p>
        </w:tc>
        <w:tc>
          <w:tcPr>
            <w:tcW w:w="5665" w:type="dxa"/>
          </w:tcPr>
          <w:p w14:paraId="2FE3F73B" w14:textId="17D1BF55" w:rsidR="00DA17D2" w:rsidRPr="00E62E48" w:rsidRDefault="00DA17D2" w:rsidP="00DA17D2">
            <w:r w:rsidRPr="00CE176F">
              <w:t>Other specified diabetes mellitus with hyperosmolarity without nonketotic hyperglycemic-hyperosmolar coma (</w:t>
            </w:r>
            <w:proofErr w:type="spellStart"/>
            <w:r w:rsidRPr="00CE176F">
              <w:t>nkhhc</w:t>
            </w:r>
            <w:proofErr w:type="spellEnd"/>
            <w:r w:rsidRPr="00CE176F">
              <w:t>)</w:t>
            </w:r>
          </w:p>
        </w:tc>
      </w:tr>
      <w:tr w:rsidR="00DA17D2" w14:paraId="3CB80867" w14:textId="77777777" w:rsidTr="00FE6479">
        <w:tc>
          <w:tcPr>
            <w:tcW w:w="2044" w:type="dxa"/>
          </w:tcPr>
          <w:p w14:paraId="7ABCE9CF" w14:textId="77777777" w:rsidR="00DA17D2" w:rsidRDefault="00DA17D2" w:rsidP="00DA17D2"/>
        </w:tc>
        <w:tc>
          <w:tcPr>
            <w:tcW w:w="1641" w:type="dxa"/>
          </w:tcPr>
          <w:p w14:paraId="3C62B425" w14:textId="1F753FC5" w:rsidR="00DA17D2" w:rsidRPr="00E62E48" w:rsidRDefault="00DA17D2" w:rsidP="00DA17D2">
            <w:r w:rsidRPr="00CE176F">
              <w:t>E13.01</w:t>
            </w:r>
          </w:p>
        </w:tc>
        <w:tc>
          <w:tcPr>
            <w:tcW w:w="5665" w:type="dxa"/>
          </w:tcPr>
          <w:p w14:paraId="31A5B25B" w14:textId="4C6190EC" w:rsidR="00DA17D2" w:rsidRPr="00E62E48" w:rsidRDefault="00DA17D2" w:rsidP="00DA17D2">
            <w:r w:rsidRPr="00CE176F">
              <w:t>Other specified diabetes mellitus with hyperosmolarity with coma</w:t>
            </w:r>
          </w:p>
        </w:tc>
      </w:tr>
      <w:tr w:rsidR="00DA17D2" w14:paraId="05EEEF18" w14:textId="77777777" w:rsidTr="00FE6479">
        <w:tc>
          <w:tcPr>
            <w:tcW w:w="2044" w:type="dxa"/>
          </w:tcPr>
          <w:p w14:paraId="2061F309" w14:textId="77777777" w:rsidR="00DA17D2" w:rsidRDefault="00DA17D2" w:rsidP="00DA17D2"/>
        </w:tc>
        <w:tc>
          <w:tcPr>
            <w:tcW w:w="1641" w:type="dxa"/>
          </w:tcPr>
          <w:p w14:paraId="68B554F1" w14:textId="701C348B" w:rsidR="00DA17D2" w:rsidRPr="00E62E48" w:rsidRDefault="00DA17D2" w:rsidP="00DA17D2">
            <w:r w:rsidRPr="00CE176F">
              <w:t>E13.1</w:t>
            </w:r>
          </w:p>
        </w:tc>
        <w:tc>
          <w:tcPr>
            <w:tcW w:w="5665" w:type="dxa"/>
          </w:tcPr>
          <w:p w14:paraId="0F8895FE" w14:textId="1636277F" w:rsidR="00DA17D2" w:rsidRPr="00E62E48" w:rsidRDefault="00DA17D2" w:rsidP="00DA17D2">
            <w:r w:rsidRPr="00CE176F">
              <w:t>Other specified diabetes mellitus with ketoacidosis</w:t>
            </w:r>
          </w:p>
        </w:tc>
      </w:tr>
      <w:tr w:rsidR="00DA17D2" w14:paraId="2593688C" w14:textId="77777777" w:rsidTr="00FE6479">
        <w:tc>
          <w:tcPr>
            <w:tcW w:w="2044" w:type="dxa"/>
          </w:tcPr>
          <w:p w14:paraId="211A685F" w14:textId="77777777" w:rsidR="00DA17D2" w:rsidRDefault="00DA17D2" w:rsidP="00DA17D2"/>
        </w:tc>
        <w:tc>
          <w:tcPr>
            <w:tcW w:w="1641" w:type="dxa"/>
          </w:tcPr>
          <w:p w14:paraId="0D22CBD9" w14:textId="05189962" w:rsidR="00DA17D2" w:rsidRPr="00E62E48" w:rsidRDefault="00DA17D2" w:rsidP="00DA17D2">
            <w:r w:rsidRPr="00CE176F">
              <w:t>E13.10</w:t>
            </w:r>
          </w:p>
        </w:tc>
        <w:tc>
          <w:tcPr>
            <w:tcW w:w="5665" w:type="dxa"/>
          </w:tcPr>
          <w:p w14:paraId="0AF2F450" w14:textId="3129F649" w:rsidR="00DA17D2" w:rsidRPr="00E62E48" w:rsidRDefault="00DA17D2" w:rsidP="00DA17D2">
            <w:r w:rsidRPr="00CE176F">
              <w:t>Other specified diabetes mellitus with ketoacidosis without coma</w:t>
            </w:r>
          </w:p>
        </w:tc>
      </w:tr>
      <w:tr w:rsidR="00DA17D2" w14:paraId="0E760D33" w14:textId="77777777" w:rsidTr="00FE6479">
        <w:tc>
          <w:tcPr>
            <w:tcW w:w="2044" w:type="dxa"/>
          </w:tcPr>
          <w:p w14:paraId="44A078E2" w14:textId="77777777" w:rsidR="00DA17D2" w:rsidRDefault="00DA17D2" w:rsidP="00DA17D2"/>
        </w:tc>
        <w:tc>
          <w:tcPr>
            <w:tcW w:w="1641" w:type="dxa"/>
          </w:tcPr>
          <w:p w14:paraId="5B4A58C8" w14:textId="1BC0F2D6" w:rsidR="00DA17D2" w:rsidRPr="00E62E48" w:rsidRDefault="00DA17D2" w:rsidP="00DA17D2">
            <w:r w:rsidRPr="00CE176F">
              <w:t>E13.11</w:t>
            </w:r>
          </w:p>
        </w:tc>
        <w:tc>
          <w:tcPr>
            <w:tcW w:w="5665" w:type="dxa"/>
          </w:tcPr>
          <w:p w14:paraId="4E3CD2F6" w14:textId="15882E6C" w:rsidR="00DA17D2" w:rsidRPr="00E62E48" w:rsidRDefault="00DA17D2" w:rsidP="00DA17D2">
            <w:r w:rsidRPr="00CE176F">
              <w:t>Other specified diabetes mellitus with ketoacidosis with coma</w:t>
            </w:r>
          </w:p>
        </w:tc>
      </w:tr>
      <w:tr w:rsidR="00DA17D2" w14:paraId="7549B586" w14:textId="77777777" w:rsidTr="00FE6479">
        <w:tc>
          <w:tcPr>
            <w:tcW w:w="2044" w:type="dxa"/>
          </w:tcPr>
          <w:p w14:paraId="46CE3902" w14:textId="77777777" w:rsidR="00DA17D2" w:rsidRDefault="00DA17D2" w:rsidP="00DA17D2"/>
        </w:tc>
        <w:tc>
          <w:tcPr>
            <w:tcW w:w="1641" w:type="dxa"/>
          </w:tcPr>
          <w:p w14:paraId="706DD019" w14:textId="5430B1FD" w:rsidR="00DA17D2" w:rsidRPr="00E62E48" w:rsidRDefault="00DA17D2" w:rsidP="00DA17D2">
            <w:r w:rsidRPr="00CE176F">
              <w:t>E13.2</w:t>
            </w:r>
          </w:p>
        </w:tc>
        <w:tc>
          <w:tcPr>
            <w:tcW w:w="5665" w:type="dxa"/>
          </w:tcPr>
          <w:p w14:paraId="3FD54F23" w14:textId="01EEF179" w:rsidR="00DA17D2" w:rsidRPr="00E62E48" w:rsidRDefault="00DA17D2" w:rsidP="00DA17D2">
            <w:r w:rsidRPr="00CE176F">
              <w:t>Other specified diabetes mellitus with kidney complications</w:t>
            </w:r>
          </w:p>
        </w:tc>
      </w:tr>
      <w:tr w:rsidR="00DA17D2" w14:paraId="7E17646B" w14:textId="77777777" w:rsidTr="00FE6479">
        <w:tc>
          <w:tcPr>
            <w:tcW w:w="2044" w:type="dxa"/>
          </w:tcPr>
          <w:p w14:paraId="7E824924" w14:textId="77777777" w:rsidR="00DA17D2" w:rsidRDefault="00DA17D2" w:rsidP="00DA17D2"/>
        </w:tc>
        <w:tc>
          <w:tcPr>
            <w:tcW w:w="1641" w:type="dxa"/>
          </w:tcPr>
          <w:p w14:paraId="673CD90B" w14:textId="6B29243A" w:rsidR="00DA17D2" w:rsidRPr="00E62E48" w:rsidRDefault="00DA17D2" w:rsidP="00DA17D2">
            <w:r w:rsidRPr="00CE176F">
              <w:t>E13.21</w:t>
            </w:r>
          </w:p>
        </w:tc>
        <w:tc>
          <w:tcPr>
            <w:tcW w:w="5665" w:type="dxa"/>
          </w:tcPr>
          <w:p w14:paraId="245F7BA6" w14:textId="46AD5485" w:rsidR="00DA17D2" w:rsidRPr="00E62E48" w:rsidRDefault="00DA17D2" w:rsidP="00DA17D2">
            <w:r w:rsidRPr="00CE176F">
              <w:t>Other specified diabetes mellitus with diabetic nephropathy</w:t>
            </w:r>
          </w:p>
        </w:tc>
      </w:tr>
      <w:tr w:rsidR="00DA17D2" w14:paraId="3A58ED31" w14:textId="77777777" w:rsidTr="00FE6479">
        <w:tc>
          <w:tcPr>
            <w:tcW w:w="2044" w:type="dxa"/>
          </w:tcPr>
          <w:p w14:paraId="7890728C" w14:textId="77777777" w:rsidR="00DA17D2" w:rsidRDefault="00DA17D2" w:rsidP="00DA17D2"/>
        </w:tc>
        <w:tc>
          <w:tcPr>
            <w:tcW w:w="1641" w:type="dxa"/>
          </w:tcPr>
          <w:p w14:paraId="5887515B" w14:textId="245FC5CD" w:rsidR="00DA17D2" w:rsidRPr="00E62E48" w:rsidRDefault="00DA17D2" w:rsidP="00DA17D2">
            <w:r w:rsidRPr="00CE176F">
              <w:t>E13.22</w:t>
            </w:r>
          </w:p>
        </w:tc>
        <w:tc>
          <w:tcPr>
            <w:tcW w:w="5665" w:type="dxa"/>
          </w:tcPr>
          <w:p w14:paraId="5A48EA7F" w14:textId="77391002" w:rsidR="00DA17D2" w:rsidRPr="00E62E48" w:rsidRDefault="00DA17D2" w:rsidP="00DA17D2">
            <w:r w:rsidRPr="00CE176F">
              <w:t>Other specified diabetes mellitus with diabetic chronic kidney disease</w:t>
            </w:r>
          </w:p>
        </w:tc>
      </w:tr>
      <w:tr w:rsidR="00DA17D2" w14:paraId="21B90B7B" w14:textId="77777777" w:rsidTr="00FE6479">
        <w:tc>
          <w:tcPr>
            <w:tcW w:w="2044" w:type="dxa"/>
          </w:tcPr>
          <w:p w14:paraId="222789A7" w14:textId="77777777" w:rsidR="00DA17D2" w:rsidRDefault="00DA17D2" w:rsidP="00DA17D2"/>
        </w:tc>
        <w:tc>
          <w:tcPr>
            <w:tcW w:w="1641" w:type="dxa"/>
          </w:tcPr>
          <w:p w14:paraId="61D88D27" w14:textId="0933FF5A" w:rsidR="00DA17D2" w:rsidRPr="00E62E48" w:rsidRDefault="00DA17D2" w:rsidP="00DA17D2">
            <w:r w:rsidRPr="00CE176F">
              <w:t>E13.29</w:t>
            </w:r>
          </w:p>
        </w:tc>
        <w:tc>
          <w:tcPr>
            <w:tcW w:w="5665" w:type="dxa"/>
          </w:tcPr>
          <w:p w14:paraId="4BAC07EE" w14:textId="12725B97" w:rsidR="00DA17D2" w:rsidRPr="00E62E48" w:rsidRDefault="00DA17D2" w:rsidP="00DA17D2">
            <w:r w:rsidRPr="00CE176F">
              <w:t xml:space="preserve">Other specified diabetes mellitus with </w:t>
            </w:r>
            <w:proofErr w:type="gramStart"/>
            <w:r w:rsidRPr="00CE176F">
              <w:t>other</w:t>
            </w:r>
            <w:proofErr w:type="gramEnd"/>
            <w:r w:rsidRPr="00CE176F">
              <w:t xml:space="preserve"> diabetic kidney complication</w:t>
            </w:r>
          </w:p>
        </w:tc>
      </w:tr>
      <w:tr w:rsidR="00DA17D2" w14:paraId="4137BEA5" w14:textId="77777777" w:rsidTr="00FE6479">
        <w:tc>
          <w:tcPr>
            <w:tcW w:w="2044" w:type="dxa"/>
          </w:tcPr>
          <w:p w14:paraId="13A6DFBF" w14:textId="77777777" w:rsidR="00DA17D2" w:rsidRDefault="00DA17D2" w:rsidP="00DA17D2"/>
        </w:tc>
        <w:tc>
          <w:tcPr>
            <w:tcW w:w="1641" w:type="dxa"/>
          </w:tcPr>
          <w:p w14:paraId="03E25711" w14:textId="2AD7C3D0" w:rsidR="00DA17D2" w:rsidRPr="00E62E48" w:rsidRDefault="00DA17D2" w:rsidP="00DA17D2">
            <w:r w:rsidRPr="00CE176F">
              <w:t>E13.3</w:t>
            </w:r>
          </w:p>
        </w:tc>
        <w:tc>
          <w:tcPr>
            <w:tcW w:w="5665" w:type="dxa"/>
          </w:tcPr>
          <w:p w14:paraId="1D32CEE4" w14:textId="0595CC14" w:rsidR="00DA17D2" w:rsidRPr="00E62E48" w:rsidRDefault="00DA17D2" w:rsidP="00DA17D2">
            <w:r w:rsidRPr="00CE176F">
              <w:t>Other specified diabetes mellitus with ophthalmic complications</w:t>
            </w:r>
          </w:p>
        </w:tc>
      </w:tr>
      <w:tr w:rsidR="00DA17D2" w14:paraId="7F994130" w14:textId="77777777" w:rsidTr="00FE6479">
        <w:tc>
          <w:tcPr>
            <w:tcW w:w="2044" w:type="dxa"/>
          </w:tcPr>
          <w:p w14:paraId="5BCDFD4C" w14:textId="77777777" w:rsidR="00DA17D2" w:rsidRDefault="00DA17D2" w:rsidP="00DA17D2"/>
        </w:tc>
        <w:tc>
          <w:tcPr>
            <w:tcW w:w="1641" w:type="dxa"/>
          </w:tcPr>
          <w:p w14:paraId="087B3A4F" w14:textId="327FCB2B" w:rsidR="00DA17D2" w:rsidRPr="00E62E48" w:rsidRDefault="00DA17D2" w:rsidP="00DA17D2">
            <w:r w:rsidRPr="00CE176F">
              <w:t>E13.31</w:t>
            </w:r>
          </w:p>
        </w:tc>
        <w:tc>
          <w:tcPr>
            <w:tcW w:w="5665" w:type="dxa"/>
          </w:tcPr>
          <w:p w14:paraId="7A78992D" w14:textId="71824C34" w:rsidR="00DA17D2" w:rsidRPr="00E62E48" w:rsidRDefault="00DA17D2" w:rsidP="00DA17D2">
            <w:r w:rsidRPr="00CE176F">
              <w:t>Other specified diabetes mellitus with unspecified diabetic retinopathy</w:t>
            </w:r>
          </w:p>
        </w:tc>
      </w:tr>
      <w:tr w:rsidR="00DA17D2" w14:paraId="665BD01A" w14:textId="77777777" w:rsidTr="00FE6479">
        <w:tc>
          <w:tcPr>
            <w:tcW w:w="2044" w:type="dxa"/>
          </w:tcPr>
          <w:p w14:paraId="0A302CB5" w14:textId="77777777" w:rsidR="00DA17D2" w:rsidRDefault="00DA17D2" w:rsidP="00DA17D2"/>
        </w:tc>
        <w:tc>
          <w:tcPr>
            <w:tcW w:w="1641" w:type="dxa"/>
          </w:tcPr>
          <w:p w14:paraId="752FD166" w14:textId="6BA20AD5" w:rsidR="00DA17D2" w:rsidRPr="00E62E48" w:rsidRDefault="00DA17D2" w:rsidP="00DA17D2">
            <w:r w:rsidRPr="00CE176F">
              <w:t>E13.311</w:t>
            </w:r>
          </w:p>
        </w:tc>
        <w:tc>
          <w:tcPr>
            <w:tcW w:w="5665" w:type="dxa"/>
          </w:tcPr>
          <w:p w14:paraId="4681385B" w14:textId="0A91D345" w:rsidR="00DA17D2" w:rsidRPr="00E62E48" w:rsidRDefault="00DA17D2" w:rsidP="00DA17D2">
            <w:r w:rsidRPr="00CE176F">
              <w:t>Other specified diabetes mellitus with unspecified diabetic retinopathy with macular edema</w:t>
            </w:r>
          </w:p>
        </w:tc>
      </w:tr>
      <w:tr w:rsidR="00DA17D2" w14:paraId="2553B2F0" w14:textId="77777777" w:rsidTr="00FE6479">
        <w:tc>
          <w:tcPr>
            <w:tcW w:w="2044" w:type="dxa"/>
          </w:tcPr>
          <w:p w14:paraId="1B82B0BB" w14:textId="77777777" w:rsidR="00DA17D2" w:rsidRDefault="00DA17D2" w:rsidP="00DA17D2"/>
        </w:tc>
        <w:tc>
          <w:tcPr>
            <w:tcW w:w="1641" w:type="dxa"/>
          </w:tcPr>
          <w:p w14:paraId="7FC2A5D0" w14:textId="428681E4" w:rsidR="00DA17D2" w:rsidRPr="00E62E48" w:rsidRDefault="00DA17D2" w:rsidP="00DA17D2">
            <w:r w:rsidRPr="00CE176F">
              <w:t>E13.319</w:t>
            </w:r>
          </w:p>
        </w:tc>
        <w:tc>
          <w:tcPr>
            <w:tcW w:w="5665" w:type="dxa"/>
          </w:tcPr>
          <w:p w14:paraId="69601006" w14:textId="3F1FA03B" w:rsidR="00DA17D2" w:rsidRPr="00E62E48" w:rsidRDefault="00DA17D2" w:rsidP="00DA17D2">
            <w:r w:rsidRPr="00CE176F">
              <w:t>Other specified diabetes mellitus with unspecified diabetic retinopathy without macular edema</w:t>
            </w:r>
          </w:p>
        </w:tc>
      </w:tr>
      <w:tr w:rsidR="00DA17D2" w14:paraId="25454EFC" w14:textId="77777777" w:rsidTr="00FE6479">
        <w:tc>
          <w:tcPr>
            <w:tcW w:w="2044" w:type="dxa"/>
          </w:tcPr>
          <w:p w14:paraId="4466EFBB" w14:textId="77777777" w:rsidR="00DA17D2" w:rsidRDefault="00DA17D2" w:rsidP="00DA17D2"/>
        </w:tc>
        <w:tc>
          <w:tcPr>
            <w:tcW w:w="1641" w:type="dxa"/>
          </w:tcPr>
          <w:p w14:paraId="3C07C009" w14:textId="3D31F30D" w:rsidR="00DA17D2" w:rsidRPr="00E62E48" w:rsidRDefault="00DA17D2" w:rsidP="00DA17D2">
            <w:r w:rsidRPr="00CE176F">
              <w:t>E13.32</w:t>
            </w:r>
          </w:p>
        </w:tc>
        <w:tc>
          <w:tcPr>
            <w:tcW w:w="5665" w:type="dxa"/>
          </w:tcPr>
          <w:p w14:paraId="105EF0B7" w14:textId="7244A6D5" w:rsidR="00DA17D2" w:rsidRPr="00E62E48" w:rsidRDefault="00DA17D2" w:rsidP="00DA17D2">
            <w:r w:rsidRPr="00CE176F">
              <w:t xml:space="preserve">Other specified diabetes mellitus with mild </w:t>
            </w:r>
            <w:proofErr w:type="spellStart"/>
            <w:r w:rsidRPr="00CE176F">
              <w:t>nonproliferative</w:t>
            </w:r>
            <w:proofErr w:type="spellEnd"/>
            <w:r w:rsidRPr="00CE176F">
              <w:t xml:space="preserve"> diabetic retinopathy</w:t>
            </w:r>
          </w:p>
        </w:tc>
      </w:tr>
      <w:tr w:rsidR="00DA17D2" w14:paraId="108D634A" w14:textId="77777777" w:rsidTr="00FE6479">
        <w:tc>
          <w:tcPr>
            <w:tcW w:w="2044" w:type="dxa"/>
          </w:tcPr>
          <w:p w14:paraId="0C0B38ED" w14:textId="77777777" w:rsidR="00DA17D2" w:rsidRDefault="00DA17D2" w:rsidP="00DA17D2"/>
        </w:tc>
        <w:tc>
          <w:tcPr>
            <w:tcW w:w="1641" w:type="dxa"/>
          </w:tcPr>
          <w:p w14:paraId="25938130" w14:textId="404610CA" w:rsidR="00DA17D2" w:rsidRPr="00E62E48" w:rsidRDefault="00DA17D2" w:rsidP="00DA17D2">
            <w:r w:rsidRPr="00CE176F">
              <w:t>E13.321</w:t>
            </w:r>
          </w:p>
        </w:tc>
        <w:tc>
          <w:tcPr>
            <w:tcW w:w="5665" w:type="dxa"/>
          </w:tcPr>
          <w:p w14:paraId="26CFE4E8" w14:textId="653E0149" w:rsidR="00DA17D2" w:rsidRPr="00E62E48" w:rsidRDefault="00DA17D2" w:rsidP="00DA17D2">
            <w:r w:rsidRPr="00CE176F">
              <w:t xml:space="preserve">Other specified diabetes mellitus with mild </w:t>
            </w:r>
            <w:proofErr w:type="spellStart"/>
            <w:r w:rsidRPr="00CE176F">
              <w:t>nonproliferative</w:t>
            </w:r>
            <w:proofErr w:type="spellEnd"/>
            <w:r w:rsidRPr="00CE176F">
              <w:t xml:space="preserve"> diabetic retinopathy with macular edema</w:t>
            </w:r>
          </w:p>
        </w:tc>
      </w:tr>
      <w:tr w:rsidR="00DA17D2" w14:paraId="54225C2D" w14:textId="77777777" w:rsidTr="00FE6479">
        <w:tc>
          <w:tcPr>
            <w:tcW w:w="2044" w:type="dxa"/>
          </w:tcPr>
          <w:p w14:paraId="27B25FF2" w14:textId="77777777" w:rsidR="00DA17D2" w:rsidRDefault="00DA17D2" w:rsidP="00DA17D2"/>
        </w:tc>
        <w:tc>
          <w:tcPr>
            <w:tcW w:w="1641" w:type="dxa"/>
          </w:tcPr>
          <w:p w14:paraId="0117A03C" w14:textId="5AFEF1C5" w:rsidR="00DA17D2" w:rsidRPr="00E62E48" w:rsidRDefault="00DA17D2" w:rsidP="00DA17D2">
            <w:r w:rsidRPr="00CE176F">
              <w:t>E13.329</w:t>
            </w:r>
          </w:p>
        </w:tc>
        <w:tc>
          <w:tcPr>
            <w:tcW w:w="5665" w:type="dxa"/>
          </w:tcPr>
          <w:p w14:paraId="026ABEB2" w14:textId="01B03D5C" w:rsidR="00DA17D2" w:rsidRPr="00E62E48" w:rsidRDefault="00DA17D2" w:rsidP="00DA17D2">
            <w:r w:rsidRPr="00CE176F">
              <w:t xml:space="preserve">Other specified diabetes mellitus with mild </w:t>
            </w:r>
            <w:proofErr w:type="spellStart"/>
            <w:r w:rsidRPr="00CE176F">
              <w:t>nonproliferative</w:t>
            </w:r>
            <w:proofErr w:type="spellEnd"/>
            <w:r w:rsidRPr="00CE176F">
              <w:t xml:space="preserve"> diabetic retinopathy without macular edema</w:t>
            </w:r>
          </w:p>
        </w:tc>
      </w:tr>
      <w:tr w:rsidR="00DA17D2" w14:paraId="53A4F078" w14:textId="77777777" w:rsidTr="00FE6479">
        <w:tc>
          <w:tcPr>
            <w:tcW w:w="2044" w:type="dxa"/>
          </w:tcPr>
          <w:p w14:paraId="1F6699A7" w14:textId="77777777" w:rsidR="00DA17D2" w:rsidRDefault="00DA17D2" w:rsidP="00DA17D2"/>
        </w:tc>
        <w:tc>
          <w:tcPr>
            <w:tcW w:w="1641" w:type="dxa"/>
          </w:tcPr>
          <w:p w14:paraId="3E214EC5" w14:textId="018DEAFC" w:rsidR="00DA17D2" w:rsidRPr="00E62E48" w:rsidRDefault="00DA17D2" w:rsidP="00DA17D2">
            <w:r w:rsidRPr="00CE176F">
              <w:t>E13.33</w:t>
            </w:r>
          </w:p>
        </w:tc>
        <w:tc>
          <w:tcPr>
            <w:tcW w:w="5665" w:type="dxa"/>
          </w:tcPr>
          <w:p w14:paraId="1ED7B0C3" w14:textId="567C9045" w:rsidR="00DA17D2" w:rsidRPr="00E62E48" w:rsidRDefault="00DA17D2" w:rsidP="00DA17D2">
            <w:r w:rsidRPr="00CE176F">
              <w:t xml:space="preserve">Other specified diabetes mellitus with moderate </w:t>
            </w:r>
            <w:proofErr w:type="spellStart"/>
            <w:r w:rsidRPr="00CE176F">
              <w:t>nonproliferative</w:t>
            </w:r>
            <w:proofErr w:type="spellEnd"/>
            <w:r w:rsidRPr="00CE176F">
              <w:t xml:space="preserve"> diabetic retinopathy</w:t>
            </w:r>
          </w:p>
        </w:tc>
      </w:tr>
      <w:tr w:rsidR="00DA17D2" w14:paraId="24ADB07E" w14:textId="77777777" w:rsidTr="00FE6479">
        <w:tc>
          <w:tcPr>
            <w:tcW w:w="2044" w:type="dxa"/>
          </w:tcPr>
          <w:p w14:paraId="0038D1D5" w14:textId="77777777" w:rsidR="00DA17D2" w:rsidRDefault="00DA17D2" w:rsidP="00DA17D2"/>
        </w:tc>
        <w:tc>
          <w:tcPr>
            <w:tcW w:w="1641" w:type="dxa"/>
          </w:tcPr>
          <w:p w14:paraId="1ED6899C" w14:textId="3C7C85E9" w:rsidR="00DA17D2" w:rsidRPr="00E62E48" w:rsidRDefault="00DA17D2" w:rsidP="00DA17D2">
            <w:r w:rsidRPr="00CE176F">
              <w:t>E13.331</w:t>
            </w:r>
          </w:p>
        </w:tc>
        <w:tc>
          <w:tcPr>
            <w:tcW w:w="5665" w:type="dxa"/>
          </w:tcPr>
          <w:p w14:paraId="2769E61D" w14:textId="33AAC101" w:rsidR="00DA17D2" w:rsidRPr="00E62E48" w:rsidRDefault="00DA17D2" w:rsidP="00DA17D2">
            <w:r w:rsidRPr="00CE176F">
              <w:t xml:space="preserve">Other specified diabetes mellitus with moderate </w:t>
            </w:r>
            <w:proofErr w:type="spellStart"/>
            <w:r w:rsidRPr="00CE176F">
              <w:t>nonproliferative</w:t>
            </w:r>
            <w:proofErr w:type="spellEnd"/>
            <w:r w:rsidRPr="00CE176F">
              <w:t xml:space="preserve"> diabetic retinopathy with macular edema</w:t>
            </w:r>
          </w:p>
        </w:tc>
      </w:tr>
      <w:tr w:rsidR="00DA17D2" w14:paraId="61936195" w14:textId="77777777" w:rsidTr="00FE6479">
        <w:tc>
          <w:tcPr>
            <w:tcW w:w="2044" w:type="dxa"/>
          </w:tcPr>
          <w:p w14:paraId="3962A2D9" w14:textId="77777777" w:rsidR="00DA17D2" w:rsidRDefault="00DA17D2" w:rsidP="00DA17D2"/>
        </w:tc>
        <w:tc>
          <w:tcPr>
            <w:tcW w:w="1641" w:type="dxa"/>
          </w:tcPr>
          <w:p w14:paraId="180E25B8" w14:textId="102A169D" w:rsidR="00DA17D2" w:rsidRPr="00E62E48" w:rsidRDefault="00DA17D2" w:rsidP="00DA17D2">
            <w:r w:rsidRPr="00CE176F">
              <w:t>E13.339</w:t>
            </w:r>
          </w:p>
        </w:tc>
        <w:tc>
          <w:tcPr>
            <w:tcW w:w="5665" w:type="dxa"/>
          </w:tcPr>
          <w:p w14:paraId="71C9B0DF" w14:textId="7AFAC0FA" w:rsidR="00DA17D2" w:rsidRPr="00E62E48" w:rsidRDefault="00DA17D2" w:rsidP="00DA17D2">
            <w:r w:rsidRPr="00CE176F">
              <w:t xml:space="preserve">Other specified diabetes mellitus with moderate </w:t>
            </w:r>
            <w:proofErr w:type="spellStart"/>
            <w:r w:rsidRPr="00CE176F">
              <w:t>nonproliferative</w:t>
            </w:r>
            <w:proofErr w:type="spellEnd"/>
            <w:r w:rsidRPr="00CE176F">
              <w:t xml:space="preserve"> diabetic retinopathy without macular edema</w:t>
            </w:r>
          </w:p>
        </w:tc>
      </w:tr>
      <w:tr w:rsidR="00DA17D2" w14:paraId="3B74CB10" w14:textId="77777777" w:rsidTr="00FE6479">
        <w:tc>
          <w:tcPr>
            <w:tcW w:w="2044" w:type="dxa"/>
          </w:tcPr>
          <w:p w14:paraId="712229C7" w14:textId="77777777" w:rsidR="00DA17D2" w:rsidRDefault="00DA17D2" w:rsidP="00DA17D2"/>
        </w:tc>
        <w:tc>
          <w:tcPr>
            <w:tcW w:w="1641" w:type="dxa"/>
          </w:tcPr>
          <w:p w14:paraId="46A9B59F" w14:textId="39B2313E" w:rsidR="00DA17D2" w:rsidRPr="00E62E48" w:rsidRDefault="00DA17D2" w:rsidP="00DA17D2">
            <w:r w:rsidRPr="00CE176F">
              <w:t>E13.34</w:t>
            </w:r>
          </w:p>
        </w:tc>
        <w:tc>
          <w:tcPr>
            <w:tcW w:w="5665" w:type="dxa"/>
          </w:tcPr>
          <w:p w14:paraId="77A97830" w14:textId="674F02B4" w:rsidR="00DA17D2" w:rsidRPr="00E62E48" w:rsidRDefault="00DA17D2" w:rsidP="00DA17D2">
            <w:r w:rsidRPr="00CE176F">
              <w:t xml:space="preserve">Other specified diabetes mellitus with severe </w:t>
            </w:r>
            <w:proofErr w:type="spellStart"/>
            <w:r w:rsidRPr="00CE176F">
              <w:t>nonproliferative</w:t>
            </w:r>
            <w:proofErr w:type="spellEnd"/>
            <w:r w:rsidRPr="00CE176F">
              <w:t xml:space="preserve"> diabetic retinopathy</w:t>
            </w:r>
          </w:p>
        </w:tc>
      </w:tr>
      <w:tr w:rsidR="00DA17D2" w14:paraId="6311A9B4" w14:textId="77777777" w:rsidTr="00FE6479">
        <w:tc>
          <w:tcPr>
            <w:tcW w:w="2044" w:type="dxa"/>
          </w:tcPr>
          <w:p w14:paraId="12D68602" w14:textId="77777777" w:rsidR="00DA17D2" w:rsidRDefault="00DA17D2" w:rsidP="00DA17D2"/>
        </w:tc>
        <w:tc>
          <w:tcPr>
            <w:tcW w:w="1641" w:type="dxa"/>
          </w:tcPr>
          <w:p w14:paraId="4ADFB7CB" w14:textId="0417F7CF" w:rsidR="00DA17D2" w:rsidRPr="00E62E48" w:rsidRDefault="00DA17D2" w:rsidP="00DA17D2">
            <w:r w:rsidRPr="00CE176F">
              <w:t>E13.341</w:t>
            </w:r>
          </w:p>
        </w:tc>
        <w:tc>
          <w:tcPr>
            <w:tcW w:w="5665" w:type="dxa"/>
          </w:tcPr>
          <w:p w14:paraId="039AC203" w14:textId="52F73B55" w:rsidR="00DA17D2" w:rsidRPr="00E62E48" w:rsidRDefault="00DA17D2" w:rsidP="00DA17D2">
            <w:r w:rsidRPr="00CE176F">
              <w:t xml:space="preserve">Other specified diabetes mellitus with severe </w:t>
            </w:r>
            <w:proofErr w:type="spellStart"/>
            <w:r w:rsidRPr="00CE176F">
              <w:t>nonproliferative</w:t>
            </w:r>
            <w:proofErr w:type="spellEnd"/>
            <w:r w:rsidRPr="00CE176F">
              <w:t xml:space="preserve"> diabetic retinopathy with macular edema</w:t>
            </w:r>
          </w:p>
        </w:tc>
      </w:tr>
      <w:tr w:rsidR="00DA17D2" w14:paraId="31E780FF" w14:textId="77777777" w:rsidTr="00FE6479">
        <w:tc>
          <w:tcPr>
            <w:tcW w:w="2044" w:type="dxa"/>
          </w:tcPr>
          <w:p w14:paraId="34995F18" w14:textId="77777777" w:rsidR="00DA17D2" w:rsidRDefault="00DA17D2" w:rsidP="00DA17D2"/>
        </w:tc>
        <w:tc>
          <w:tcPr>
            <w:tcW w:w="1641" w:type="dxa"/>
          </w:tcPr>
          <w:p w14:paraId="7AE1F9D3" w14:textId="268A8356" w:rsidR="00DA17D2" w:rsidRPr="00E62E48" w:rsidRDefault="00DA17D2" w:rsidP="00DA17D2">
            <w:r w:rsidRPr="00CE176F">
              <w:t>E13.349</w:t>
            </w:r>
          </w:p>
        </w:tc>
        <w:tc>
          <w:tcPr>
            <w:tcW w:w="5665" w:type="dxa"/>
          </w:tcPr>
          <w:p w14:paraId="4A3A1940" w14:textId="73078B9C" w:rsidR="00DA17D2" w:rsidRPr="00E62E48" w:rsidRDefault="00DA17D2" w:rsidP="00DA17D2">
            <w:r w:rsidRPr="00CE176F">
              <w:t xml:space="preserve">Other specified diabetes mellitus with severe </w:t>
            </w:r>
            <w:proofErr w:type="spellStart"/>
            <w:r w:rsidRPr="00CE176F">
              <w:t>nonproliferative</w:t>
            </w:r>
            <w:proofErr w:type="spellEnd"/>
            <w:r w:rsidRPr="00CE176F">
              <w:t xml:space="preserve"> diabetic retinopathy without macular edema</w:t>
            </w:r>
          </w:p>
        </w:tc>
      </w:tr>
      <w:tr w:rsidR="00DA17D2" w14:paraId="2EA55786" w14:textId="77777777" w:rsidTr="00FE6479">
        <w:tc>
          <w:tcPr>
            <w:tcW w:w="2044" w:type="dxa"/>
          </w:tcPr>
          <w:p w14:paraId="38F2D362" w14:textId="77777777" w:rsidR="00DA17D2" w:rsidRDefault="00DA17D2" w:rsidP="00DA17D2"/>
        </w:tc>
        <w:tc>
          <w:tcPr>
            <w:tcW w:w="1641" w:type="dxa"/>
          </w:tcPr>
          <w:p w14:paraId="56A436A9" w14:textId="2ADD4A7E" w:rsidR="00DA17D2" w:rsidRPr="00E62E48" w:rsidRDefault="00DA17D2" w:rsidP="00DA17D2">
            <w:r w:rsidRPr="00CE176F">
              <w:t>E13.35</w:t>
            </w:r>
          </w:p>
        </w:tc>
        <w:tc>
          <w:tcPr>
            <w:tcW w:w="5665" w:type="dxa"/>
          </w:tcPr>
          <w:p w14:paraId="74D1C5FC" w14:textId="764459B4" w:rsidR="00DA17D2" w:rsidRPr="00E62E48" w:rsidRDefault="00DA17D2" w:rsidP="00DA17D2">
            <w:r w:rsidRPr="00CE176F">
              <w:t>Other specified diabetes mellitus with proliferative diabetic retinopathy</w:t>
            </w:r>
          </w:p>
        </w:tc>
      </w:tr>
      <w:tr w:rsidR="00DA17D2" w14:paraId="2F37AF84" w14:textId="77777777" w:rsidTr="00FE6479">
        <w:tc>
          <w:tcPr>
            <w:tcW w:w="2044" w:type="dxa"/>
          </w:tcPr>
          <w:p w14:paraId="27A6E02D" w14:textId="77777777" w:rsidR="00DA17D2" w:rsidRDefault="00DA17D2" w:rsidP="00DA17D2"/>
        </w:tc>
        <w:tc>
          <w:tcPr>
            <w:tcW w:w="1641" w:type="dxa"/>
          </w:tcPr>
          <w:p w14:paraId="47F2F62A" w14:textId="067F8BDC" w:rsidR="00DA17D2" w:rsidRPr="00E62E48" w:rsidRDefault="00DA17D2" w:rsidP="00DA17D2">
            <w:r w:rsidRPr="00CE176F">
              <w:t>E13.351</w:t>
            </w:r>
          </w:p>
        </w:tc>
        <w:tc>
          <w:tcPr>
            <w:tcW w:w="5665" w:type="dxa"/>
          </w:tcPr>
          <w:p w14:paraId="4EDA7E9A" w14:textId="1F2C187C" w:rsidR="00DA17D2" w:rsidRPr="00E62E48" w:rsidRDefault="00DA17D2" w:rsidP="00DA17D2">
            <w:r w:rsidRPr="00CE176F">
              <w:t>Other specified diabetes mellitus with proliferative diabetic retinopathy with macular edema</w:t>
            </w:r>
          </w:p>
        </w:tc>
      </w:tr>
      <w:tr w:rsidR="00DA17D2" w14:paraId="208418BF" w14:textId="77777777" w:rsidTr="00FE6479">
        <w:tc>
          <w:tcPr>
            <w:tcW w:w="2044" w:type="dxa"/>
          </w:tcPr>
          <w:p w14:paraId="40E2521E" w14:textId="77777777" w:rsidR="00DA17D2" w:rsidRDefault="00DA17D2" w:rsidP="00DA17D2"/>
        </w:tc>
        <w:tc>
          <w:tcPr>
            <w:tcW w:w="1641" w:type="dxa"/>
          </w:tcPr>
          <w:p w14:paraId="45752D61" w14:textId="6625205B" w:rsidR="00DA17D2" w:rsidRPr="00E62E48" w:rsidRDefault="00DA17D2" w:rsidP="00DA17D2">
            <w:r w:rsidRPr="00CE176F">
              <w:t>E13.359</w:t>
            </w:r>
          </w:p>
        </w:tc>
        <w:tc>
          <w:tcPr>
            <w:tcW w:w="5665" w:type="dxa"/>
          </w:tcPr>
          <w:p w14:paraId="3B5AABF8" w14:textId="0AA1798D" w:rsidR="00DA17D2" w:rsidRPr="00E62E48" w:rsidRDefault="00DA17D2" w:rsidP="00DA17D2">
            <w:r w:rsidRPr="00CE176F">
              <w:t>Other specified diabetes mellitus with proliferative diabetic retinopathy without macular edema</w:t>
            </w:r>
          </w:p>
        </w:tc>
      </w:tr>
      <w:tr w:rsidR="00DA17D2" w14:paraId="18015883" w14:textId="77777777" w:rsidTr="00FE6479">
        <w:tc>
          <w:tcPr>
            <w:tcW w:w="2044" w:type="dxa"/>
          </w:tcPr>
          <w:p w14:paraId="0E3092A4" w14:textId="77777777" w:rsidR="00DA17D2" w:rsidRDefault="00DA17D2" w:rsidP="00DA17D2"/>
        </w:tc>
        <w:tc>
          <w:tcPr>
            <w:tcW w:w="1641" w:type="dxa"/>
          </w:tcPr>
          <w:p w14:paraId="78764510" w14:textId="39572E0F" w:rsidR="00DA17D2" w:rsidRPr="00E62E48" w:rsidRDefault="00DA17D2" w:rsidP="00DA17D2">
            <w:r w:rsidRPr="00CE176F">
              <w:t>E13.36</w:t>
            </w:r>
          </w:p>
        </w:tc>
        <w:tc>
          <w:tcPr>
            <w:tcW w:w="5665" w:type="dxa"/>
          </w:tcPr>
          <w:p w14:paraId="6C446C73" w14:textId="5411D229" w:rsidR="00DA17D2" w:rsidRPr="00E62E48" w:rsidRDefault="00DA17D2" w:rsidP="00DA17D2">
            <w:r w:rsidRPr="00CE176F">
              <w:t>Other specified diabetes mellitus with diabetic cataract</w:t>
            </w:r>
          </w:p>
        </w:tc>
      </w:tr>
      <w:tr w:rsidR="00DA17D2" w14:paraId="4BF56651" w14:textId="77777777" w:rsidTr="00FE6479">
        <w:tc>
          <w:tcPr>
            <w:tcW w:w="2044" w:type="dxa"/>
          </w:tcPr>
          <w:p w14:paraId="791838D6" w14:textId="77777777" w:rsidR="00DA17D2" w:rsidRDefault="00DA17D2" w:rsidP="00DA17D2"/>
        </w:tc>
        <w:tc>
          <w:tcPr>
            <w:tcW w:w="1641" w:type="dxa"/>
          </w:tcPr>
          <w:p w14:paraId="31496F0A" w14:textId="608EB79C" w:rsidR="00DA17D2" w:rsidRPr="00E62E48" w:rsidRDefault="00DA17D2" w:rsidP="00DA17D2">
            <w:r w:rsidRPr="00CE176F">
              <w:t>E13.39</w:t>
            </w:r>
          </w:p>
        </w:tc>
        <w:tc>
          <w:tcPr>
            <w:tcW w:w="5665" w:type="dxa"/>
          </w:tcPr>
          <w:p w14:paraId="6935B1DD" w14:textId="1D4F0901" w:rsidR="00DA17D2" w:rsidRPr="00E62E48" w:rsidRDefault="00DA17D2" w:rsidP="00DA17D2">
            <w:r w:rsidRPr="00CE176F">
              <w:t>Other specified diabetes mellitus with other diabetic ophthalmic complication</w:t>
            </w:r>
          </w:p>
        </w:tc>
      </w:tr>
      <w:tr w:rsidR="00DA17D2" w14:paraId="5986D5D6" w14:textId="77777777" w:rsidTr="00FE6479">
        <w:tc>
          <w:tcPr>
            <w:tcW w:w="2044" w:type="dxa"/>
          </w:tcPr>
          <w:p w14:paraId="7EB64E49" w14:textId="77777777" w:rsidR="00DA17D2" w:rsidRDefault="00DA17D2" w:rsidP="00DA17D2"/>
        </w:tc>
        <w:tc>
          <w:tcPr>
            <w:tcW w:w="1641" w:type="dxa"/>
          </w:tcPr>
          <w:p w14:paraId="32E63B2F" w14:textId="5E26C46C" w:rsidR="00DA17D2" w:rsidRPr="00E62E48" w:rsidRDefault="00DA17D2" w:rsidP="00DA17D2">
            <w:r w:rsidRPr="00CE176F">
              <w:t>E13.4</w:t>
            </w:r>
          </w:p>
        </w:tc>
        <w:tc>
          <w:tcPr>
            <w:tcW w:w="5665" w:type="dxa"/>
          </w:tcPr>
          <w:p w14:paraId="45794CDF" w14:textId="6A53B4B0" w:rsidR="00DA17D2" w:rsidRPr="00E62E48" w:rsidRDefault="00DA17D2" w:rsidP="00DA17D2">
            <w:r w:rsidRPr="00CE176F">
              <w:t>Other specified diabetes mellitus with neurological complications</w:t>
            </w:r>
          </w:p>
        </w:tc>
      </w:tr>
      <w:tr w:rsidR="00DA17D2" w14:paraId="0E639999" w14:textId="77777777" w:rsidTr="00FE6479">
        <w:tc>
          <w:tcPr>
            <w:tcW w:w="2044" w:type="dxa"/>
          </w:tcPr>
          <w:p w14:paraId="25CDEB6F" w14:textId="77777777" w:rsidR="00DA17D2" w:rsidRDefault="00DA17D2" w:rsidP="00DA17D2"/>
        </w:tc>
        <w:tc>
          <w:tcPr>
            <w:tcW w:w="1641" w:type="dxa"/>
          </w:tcPr>
          <w:p w14:paraId="67CDCB93" w14:textId="104A3A87" w:rsidR="00DA17D2" w:rsidRPr="00E62E48" w:rsidRDefault="00DA17D2" w:rsidP="00DA17D2">
            <w:r w:rsidRPr="00CE176F">
              <w:t>E13.40</w:t>
            </w:r>
          </w:p>
        </w:tc>
        <w:tc>
          <w:tcPr>
            <w:tcW w:w="5665" w:type="dxa"/>
          </w:tcPr>
          <w:p w14:paraId="5D07C6D4" w14:textId="64A3E618" w:rsidR="00DA17D2" w:rsidRPr="00E62E48" w:rsidRDefault="00DA17D2" w:rsidP="00DA17D2">
            <w:r w:rsidRPr="00CE176F">
              <w:t>Other specified diabetes mellitus with diabetic neuropathy, unspecified</w:t>
            </w:r>
          </w:p>
        </w:tc>
      </w:tr>
      <w:tr w:rsidR="00DA17D2" w14:paraId="07C18F31" w14:textId="77777777" w:rsidTr="00FE6479">
        <w:tc>
          <w:tcPr>
            <w:tcW w:w="2044" w:type="dxa"/>
          </w:tcPr>
          <w:p w14:paraId="64F56F38" w14:textId="77777777" w:rsidR="00DA17D2" w:rsidRDefault="00DA17D2" w:rsidP="00DA17D2"/>
        </w:tc>
        <w:tc>
          <w:tcPr>
            <w:tcW w:w="1641" w:type="dxa"/>
          </w:tcPr>
          <w:p w14:paraId="36B89DEC" w14:textId="0AB417FA" w:rsidR="00DA17D2" w:rsidRPr="00E62E48" w:rsidRDefault="00DA17D2" w:rsidP="00DA17D2">
            <w:r w:rsidRPr="00CE176F">
              <w:t>E13.41</w:t>
            </w:r>
          </w:p>
        </w:tc>
        <w:tc>
          <w:tcPr>
            <w:tcW w:w="5665" w:type="dxa"/>
          </w:tcPr>
          <w:p w14:paraId="638F33C2" w14:textId="0137779B" w:rsidR="00DA17D2" w:rsidRPr="00E62E48" w:rsidRDefault="00DA17D2" w:rsidP="00DA17D2">
            <w:r w:rsidRPr="00CE176F">
              <w:t>Other specified diabetes mellitus with diabetic mononeuropathy</w:t>
            </w:r>
          </w:p>
        </w:tc>
      </w:tr>
      <w:tr w:rsidR="00DA17D2" w14:paraId="63ABE971" w14:textId="77777777" w:rsidTr="00FE6479">
        <w:tc>
          <w:tcPr>
            <w:tcW w:w="2044" w:type="dxa"/>
          </w:tcPr>
          <w:p w14:paraId="17020019" w14:textId="77777777" w:rsidR="00DA17D2" w:rsidRDefault="00DA17D2" w:rsidP="00DA17D2"/>
        </w:tc>
        <w:tc>
          <w:tcPr>
            <w:tcW w:w="1641" w:type="dxa"/>
          </w:tcPr>
          <w:p w14:paraId="42CA6C30" w14:textId="3A087783" w:rsidR="00DA17D2" w:rsidRPr="00E62E48" w:rsidRDefault="00DA17D2" w:rsidP="00DA17D2">
            <w:r w:rsidRPr="00CE176F">
              <w:t>E13.42</w:t>
            </w:r>
          </w:p>
        </w:tc>
        <w:tc>
          <w:tcPr>
            <w:tcW w:w="5665" w:type="dxa"/>
          </w:tcPr>
          <w:p w14:paraId="6AA5549D" w14:textId="7EB062F6" w:rsidR="00DA17D2" w:rsidRPr="00E62E48" w:rsidRDefault="00DA17D2" w:rsidP="00DA17D2">
            <w:r w:rsidRPr="00CE176F">
              <w:t>Other specified diabetes mellitus with diabetic polyneuropathy</w:t>
            </w:r>
          </w:p>
        </w:tc>
      </w:tr>
      <w:tr w:rsidR="00DA17D2" w14:paraId="471F144E" w14:textId="77777777" w:rsidTr="00FE6479">
        <w:tc>
          <w:tcPr>
            <w:tcW w:w="2044" w:type="dxa"/>
          </w:tcPr>
          <w:p w14:paraId="49139B15" w14:textId="77777777" w:rsidR="00DA17D2" w:rsidRDefault="00DA17D2" w:rsidP="00DA17D2"/>
        </w:tc>
        <w:tc>
          <w:tcPr>
            <w:tcW w:w="1641" w:type="dxa"/>
          </w:tcPr>
          <w:p w14:paraId="103149AD" w14:textId="71DD9E13" w:rsidR="00DA17D2" w:rsidRPr="00E62E48" w:rsidRDefault="00DA17D2" w:rsidP="00DA17D2">
            <w:r w:rsidRPr="00CE176F">
              <w:t>E13.43</w:t>
            </w:r>
          </w:p>
        </w:tc>
        <w:tc>
          <w:tcPr>
            <w:tcW w:w="5665" w:type="dxa"/>
          </w:tcPr>
          <w:p w14:paraId="4DE43702" w14:textId="33467DF4" w:rsidR="00DA17D2" w:rsidRPr="00E62E48" w:rsidRDefault="00DA17D2" w:rsidP="00DA17D2">
            <w:r w:rsidRPr="00CE176F">
              <w:t>Other specified diabetes mellitus with diabetic autonomic (poly)neuropathy</w:t>
            </w:r>
          </w:p>
        </w:tc>
      </w:tr>
      <w:tr w:rsidR="00DA17D2" w14:paraId="66831DE9" w14:textId="77777777" w:rsidTr="00FE6479">
        <w:tc>
          <w:tcPr>
            <w:tcW w:w="2044" w:type="dxa"/>
          </w:tcPr>
          <w:p w14:paraId="34AB24C4" w14:textId="77777777" w:rsidR="00DA17D2" w:rsidRDefault="00DA17D2" w:rsidP="00DA17D2"/>
        </w:tc>
        <w:tc>
          <w:tcPr>
            <w:tcW w:w="1641" w:type="dxa"/>
          </w:tcPr>
          <w:p w14:paraId="24AE41CE" w14:textId="5E0635AA" w:rsidR="00DA17D2" w:rsidRPr="00E62E48" w:rsidRDefault="00DA17D2" w:rsidP="00DA17D2">
            <w:r w:rsidRPr="00CE176F">
              <w:t>E13.44</w:t>
            </w:r>
          </w:p>
        </w:tc>
        <w:tc>
          <w:tcPr>
            <w:tcW w:w="5665" w:type="dxa"/>
          </w:tcPr>
          <w:p w14:paraId="4C1F4411" w14:textId="623BFE2C" w:rsidR="00DA17D2" w:rsidRPr="00E62E48" w:rsidRDefault="00DA17D2" w:rsidP="00DA17D2">
            <w:r w:rsidRPr="00CE176F">
              <w:t>Other specified diabetes mellitus with diabetic amyotrophy</w:t>
            </w:r>
          </w:p>
        </w:tc>
      </w:tr>
      <w:tr w:rsidR="00DA17D2" w14:paraId="36257C5D" w14:textId="77777777" w:rsidTr="00FE6479">
        <w:tc>
          <w:tcPr>
            <w:tcW w:w="2044" w:type="dxa"/>
          </w:tcPr>
          <w:p w14:paraId="0BFFE728" w14:textId="77777777" w:rsidR="00DA17D2" w:rsidRDefault="00DA17D2" w:rsidP="00DA17D2"/>
        </w:tc>
        <w:tc>
          <w:tcPr>
            <w:tcW w:w="1641" w:type="dxa"/>
          </w:tcPr>
          <w:p w14:paraId="7353A035" w14:textId="2F4590DA" w:rsidR="00DA17D2" w:rsidRPr="00E62E48" w:rsidRDefault="00DA17D2" w:rsidP="00DA17D2">
            <w:r w:rsidRPr="00CE176F">
              <w:t>E13.49</w:t>
            </w:r>
          </w:p>
        </w:tc>
        <w:tc>
          <w:tcPr>
            <w:tcW w:w="5665" w:type="dxa"/>
          </w:tcPr>
          <w:p w14:paraId="6A3609DE" w14:textId="43B6B366" w:rsidR="00DA17D2" w:rsidRPr="00E62E48" w:rsidRDefault="00DA17D2" w:rsidP="00DA17D2">
            <w:r w:rsidRPr="00CE176F">
              <w:t>Other specified diabetes mellitus with other diabetic neurological complication</w:t>
            </w:r>
          </w:p>
        </w:tc>
      </w:tr>
      <w:tr w:rsidR="00DA17D2" w14:paraId="70892C21" w14:textId="77777777" w:rsidTr="00FE6479">
        <w:tc>
          <w:tcPr>
            <w:tcW w:w="2044" w:type="dxa"/>
          </w:tcPr>
          <w:p w14:paraId="5E992141" w14:textId="77777777" w:rsidR="00DA17D2" w:rsidRDefault="00DA17D2" w:rsidP="00DA17D2"/>
        </w:tc>
        <w:tc>
          <w:tcPr>
            <w:tcW w:w="1641" w:type="dxa"/>
          </w:tcPr>
          <w:p w14:paraId="339DA0AB" w14:textId="1AD2C9B9" w:rsidR="00DA17D2" w:rsidRPr="00E62E48" w:rsidRDefault="00DA17D2" w:rsidP="00DA17D2">
            <w:r w:rsidRPr="00CE176F">
              <w:t>E13.5</w:t>
            </w:r>
          </w:p>
        </w:tc>
        <w:tc>
          <w:tcPr>
            <w:tcW w:w="5665" w:type="dxa"/>
          </w:tcPr>
          <w:p w14:paraId="412982BC" w14:textId="3BB6A03C" w:rsidR="00DA17D2" w:rsidRPr="00E62E48" w:rsidRDefault="00DA17D2" w:rsidP="00DA17D2">
            <w:r w:rsidRPr="00CE176F">
              <w:t>Other specified diabetes mellitus with circulatory complications</w:t>
            </w:r>
          </w:p>
        </w:tc>
      </w:tr>
      <w:tr w:rsidR="00DA17D2" w14:paraId="1B8A25B8" w14:textId="77777777" w:rsidTr="00FE6479">
        <w:tc>
          <w:tcPr>
            <w:tcW w:w="2044" w:type="dxa"/>
          </w:tcPr>
          <w:p w14:paraId="1B958AA5" w14:textId="77777777" w:rsidR="00DA17D2" w:rsidRDefault="00DA17D2" w:rsidP="00DA17D2"/>
        </w:tc>
        <w:tc>
          <w:tcPr>
            <w:tcW w:w="1641" w:type="dxa"/>
          </w:tcPr>
          <w:p w14:paraId="52F49197" w14:textId="23917F79" w:rsidR="00DA17D2" w:rsidRPr="00E62E48" w:rsidRDefault="00DA17D2" w:rsidP="00DA17D2">
            <w:r w:rsidRPr="00CE176F">
              <w:t>E13.51</w:t>
            </w:r>
          </w:p>
        </w:tc>
        <w:tc>
          <w:tcPr>
            <w:tcW w:w="5665" w:type="dxa"/>
          </w:tcPr>
          <w:p w14:paraId="0B8229CC" w14:textId="447F7109" w:rsidR="00DA17D2" w:rsidRPr="00E62E48" w:rsidRDefault="00DA17D2" w:rsidP="00DA17D2">
            <w:r w:rsidRPr="00CE176F">
              <w:t>Other specified diabetes mellitus with diabetic peripheral angiopathy without gangrene</w:t>
            </w:r>
          </w:p>
        </w:tc>
      </w:tr>
      <w:tr w:rsidR="00DA17D2" w14:paraId="016F0DB7" w14:textId="77777777" w:rsidTr="00FE6479">
        <w:tc>
          <w:tcPr>
            <w:tcW w:w="2044" w:type="dxa"/>
          </w:tcPr>
          <w:p w14:paraId="322CBE2D" w14:textId="77777777" w:rsidR="00DA17D2" w:rsidRDefault="00DA17D2" w:rsidP="00DA17D2"/>
        </w:tc>
        <w:tc>
          <w:tcPr>
            <w:tcW w:w="1641" w:type="dxa"/>
          </w:tcPr>
          <w:p w14:paraId="79888CF3" w14:textId="1FD40074" w:rsidR="00DA17D2" w:rsidRPr="00E62E48" w:rsidRDefault="00DA17D2" w:rsidP="00DA17D2">
            <w:r w:rsidRPr="00CE176F">
              <w:t>E13.52</w:t>
            </w:r>
          </w:p>
        </w:tc>
        <w:tc>
          <w:tcPr>
            <w:tcW w:w="5665" w:type="dxa"/>
          </w:tcPr>
          <w:p w14:paraId="069446DC" w14:textId="3987557D" w:rsidR="00DA17D2" w:rsidRPr="00E62E48" w:rsidRDefault="00DA17D2" w:rsidP="00DA17D2">
            <w:r w:rsidRPr="00CE176F">
              <w:t>Other specified diabetes mellitus with diabetic peripheral angiopathy with gangrene</w:t>
            </w:r>
          </w:p>
        </w:tc>
      </w:tr>
      <w:tr w:rsidR="00DA17D2" w14:paraId="6DE9171A" w14:textId="77777777" w:rsidTr="00FE6479">
        <w:tc>
          <w:tcPr>
            <w:tcW w:w="2044" w:type="dxa"/>
          </w:tcPr>
          <w:p w14:paraId="4E327791" w14:textId="77777777" w:rsidR="00DA17D2" w:rsidRDefault="00DA17D2" w:rsidP="00DA17D2"/>
        </w:tc>
        <w:tc>
          <w:tcPr>
            <w:tcW w:w="1641" w:type="dxa"/>
          </w:tcPr>
          <w:p w14:paraId="0121C794" w14:textId="23221E29" w:rsidR="00DA17D2" w:rsidRPr="00E62E48" w:rsidRDefault="00DA17D2" w:rsidP="00DA17D2">
            <w:r w:rsidRPr="00CE176F">
              <w:t>E13.59</w:t>
            </w:r>
          </w:p>
        </w:tc>
        <w:tc>
          <w:tcPr>
            <w:tcW w:w="5665" w:type="dxa"/>
          </w:tcPr>
          <w:p w14:paraId="07F21A56" w14:textId="260F22A8" w:rsidR="00DA17D2" w:rsidRPr="00E62E48" w:rsidRDefault="00DA17D2" w:rsidP="00DA17D2">
            <w:r w:rsidRPr="00CE176F">
              <w:t>Other specified diabetes mellitus with other circulatory complications</w:t>
            </w:r>
          </w:p>
        </w:tc>
      </w:tr>
      <w:tr w:rsidR="00DA17D2" w14:paraId="46EB20F0" w14:textId="77777777" w:rsidTr="00FE6479">
        <w:tc>
          <w:tcPr>
            <w:tcW w:w="2044" w:type="dxa"/>
          </w:tcPr>
          <w:p w14:paraId="3B1D47D6" w14:textId="77777777" w:rsidR="00DA17D2" w:rsidRDefault="00DA17D2" w:rsidP="00DA17D2"/>
        </w:tc>
        <w:tc>
          <w:tcPr>
            <w:tcW w:w="1641" w:type="dxa"/>
          </w:tcPr>
          <w:p w14:paraId="6D59A0B3" w14:textId="6EEBD153" w:rsidR="00DA17D2" w:rsidRPr="00E62E48" w:rsidRDefault="00DA17D2" w:rsidP="00DA17D2">
            <w:r w:rsidRPr="00CE176F">
              <w:t>E13.6</w:t>
            </w:r>
          </w:p>
        </w:tc>
        <w:tc>
          <w:tcPr>
            <w:tcW w:w="5665" w:type="dxa"/>
          </w:tcPr>
          <w:p w14:paraId="2276E991" w14:textId="05AAE18C" w:rsidR="00DA17D2" w:rsidRPr="00E62E48" w:rsidRDefault="00DA17D2" w:rsidP="00DA17D2">
            <w:r w:rsidRPr="00CE176F">
              <w:t>Other specified diabetes mellitus with other specified complications</w:t>
            </w:r>
          </w:p>
        </w:tc>
      </w:tr>
      <w:tr w:rsidR="00DA17D2" w14:paraId="7BEBD232" w14:textId="77777777" w:rsidTr="00FE6479">
        <w:tc>
          <w:tcPr>
            <w:tcW w:w="2044" w:type="dxa"/>
          </w:tcPr>
          <w:p w14:paraId="7EEE6E6E" w14:textId="77777777" w:rsidR="00DA17D2" w:rsidRDefault="00DA17D2" w:rsidP="00DA17D2"/>
        </w:tc>
        <w:tc>
          <w:tcPr>
            <w:tcW w:w="1641" w:type="dxa"/>
          </w:tcPr>
          <w:p w14:paraId="1C0F6AE6" w14:textId="67CA5376" w:rsidR="00DA17D2" w:rsidRPr="00E62E48" w:rsidRDefault="00DA17D2" w:rsidP="00DA17D2">
            <w:r w:rsidRPr="00CE176F">
              <w:t>E13.61</w:t>
            </w:r>
          </w:p>
        </w:tc>
        <w:tc>
          <w:tcPr>
            <w:tcW w:w="5665" w:type="dxa"/>
          </w:tcPr>
          <w:p w14:paraId="1684B3A1" w14:textId="6E2A0E2A" w:rsidR="00DA17D2" w:rsidRPr="00E62E48" w:rsidRDefault="00DA17D2" w:rsidP="00DA17D2">
            <w:r w:rsidRPr="00CE176F">
              <w:t>Other specified diabetes mellitus with diabetic arthropathy</w:t>
            </w:r>
          </w:p>
        </w:tc>
      </w:tr>
      <w:tr w:rsidR="00DA17D2" w14:paraId="51979792" w14:textId="77777777" w:rsidTr="00FE6479">
        <w:tc>
          <w:tcPr>
            <w:tcW w:w="2044" w:type="dxa"/>
          </w:tcPr>
          <w:p w14:paraId="1A1F6F12" w14:textId="77777777" w:rsidR="00DA17D2" w:rsidRDefault="00DA17D2" w:rsidP="00DA17D2"/>
        </w:tc>
        <w:tc>
          <w:tcPr>
            <w:tcW w:w="1641" w:type="dxa"/>
          </w:tcPr>
          <w:p w14:paraId="42F4CBD2" w14:textId="57F0CEE0" w:rsidR="00DA17D2" w:rsidRPr="00E62E48" w:rsidRDefault="00DA17D2" w:rsidP="00DA17D2">
            <w:r w:rsidRPr="00CE176F">
              <w:t>E13.610</w:t>
            </w:r>
          </w:p>
        </w:tc>
        <w:tc>
          <w:tcPr>
            <w:tcW w:w="5665" w:type="dxa"/>
          </w:tcPr>
          <w:p w14:paraId="443C1FAA" w14:textId="4A6FEB45" w:rsidR="00DA17D2" w:rsidRPr="00E62E48" w:rsidRDefault="00DA17D2" w:rsidP="00DA17D2">
            <w:r w:rsidRPr="00CE176F">
              <w:t>Other specified diabetes mellitus with diabetic neuropathic arthropathy</w:t>
            </w:r>
          </w:p>
        </w:tc>
      </w:tr>
      <w:tr w:rsidR="00DA17D2" w14:paraId="702486F4" w14:textId="77777777" w:rsidTr="00FE6479">
        <w:tc>
          <w:tcPr>
            <w:tcW w:w="2044" w:type="dxa"/>
          </w:tcPr>
          <w:p w14:paraId="0878C069" w14:textId="77777777" w:rsidR="00DA17D2" w:rsidRDefault="00DA17D2" w:rsidP="00DA17D2"/>
        </w:tc>
        <w:tc>
          <w:tcPr>
            <w:tcW w:w="1641" w:type="dxa"/>
          </w:tcPr>
          <w:p w14:paraId="1B7A226F" w14:textId="4C3D4EA0" w:rsidR="00DA17D2" w:rsidRPr="00E62E48" w:rsidRDefault="00DA17D2" w:rsidP="00DA17D2">
            <w:r w:rsidRPr="00CE176F">
              <w:t>E13.618</w:t>
            </w:r>
          </w:p>
        </w:tc>
        <w:tc>
          <w:tcPr>
            <w:tcW w:w="5665" w:type="dxa"/>
          </w:tcPr>
          <w:p w14:paraId="3787CF32" w14:textId="48FB4165" w:rsidR="00DA17D2" w:rsidRPr="00E62E48" w:rsidRDefault="00DA17D2" w:rsidP="00DA17D2">
            <w:r w:rsidRPr="00CE176F">
              <w:t>Other specified diabetes mellitus with other diabetic arthropathy</w:t>
            </w:r>
          </w:p>
        </w:tc>
      </w:tr>
      <w:tr w:rsidR="00DA17D2" w14:paraId="164FB37B" w14:textId="77777777" w:rsidTr="00FE6479">
        <w:tc>
          <w:tcPr>
            <w:tcW w:w="2044" w:type="dxa"/>
          </w:tcPr>
          <w:p w14:paraId="74C9C396" w14:textId="77777777" w:rsidR="00DA17D2" w:rsidRDefault="00DA17D2" w:rsidP="00DA17D2"/>
        </w:tc>
        <w:tc>
          <w:tcPr>
            <w:tcW w:w="1641" w:type="dxa"/>
          </w:tcPr>
          <w:p w14:paraId="7B61440E" w14:textId="66FE3580" w:rsidR="00DA17D2" w:rsidRPr="00E62E48" w:rsidRDefault="00DA17D2" w:rsidP="00DA17D2">
            <w:r w:rsidRPr="00CE176F">
              <w:t>E13.62</w:t>
            </w:r>
          </w:p>
        </w:tc>
        <w:tc>
          <w:tcPr>
            <w:tcW w:w="5665" w:type="dxa"/>
          </w:tcPr>
          <w:p w14:paraId="5D7CC2F2" w14:textId="68A314CE" w:rsidR="00DA17D2" w:rsidRPr="00E62E48" w:rsidRDefault="00DA17D2" w:rsidP="00DA17D2">
            <w:r w:rsidRPr="00CE176F">
              <w:t>Other specified diabetes mellitus with skin complications</w:t>
            </w:r>
          </w:p>
        </w:tc>
      </w:tr>
      <w:tr w:rsidR="00DA17D2" w14:paraId="0B0CBD32" w14:textId="77777777" w:rsidTr="00FE6479">
        <w:tc>
          <w:tcPr>
            <w:tcW w:w="2044" w:type="dxa"/>
          </w:tcPr>
          <w:p w14:paraId="627520F1" w14:textId="77777777" w:rsidR="00DA17D2" w:rsidRDefault="00DA17D2" w:rsidP="00DA17D2"/>
        </w:tc>
        <w:tc>
          <w:tcPr>
            <w:tcW w:w="1641" w:type="dxa"/>
          </w:tcPr>
          <w:p w14:paraId="427DA1CE" w14:textId="4157667D" w:rsidR="00DA17D2" w:rsidRPr="00E62E48" w:rsidRDefault="00DA17D2" w:rsidP="00DA17D2">
            <w:r w:rsidRPr="00CE176F">
              <w:t>E13.620</w:t>
            </w:r>
          </w:p>
        </w:tc>
        <w:tc>
          <w:tcPr>
            <w:tcW w:w="5665" w:type="dxa"/>
          </w:tcPr>
          <w:p w14:paraId="68B53706" w14:textId="76CD2977" w:rsidR="00DA17D2" w:rsidRPr="00E62E48" w:rsidRDefault="00DA17D2" w:rsidP="00DA17D2">
            <w:r w:rsidRPr="00CE176F">
              <w:t>Other specified diabetes mellitus with diabetic dermatitis</w:t>
            </w:r>
          </w:p>
        </w:tc>
      </w:tr>
      <w:tr w:rsidR="00DA17D2" w14:paraId="7AB8E319" w14:textId="77777777" w:rsidTr="00FE6479">
        <w:tc>
          <w:tcPr>
            <w:tcW w:w="2044" w:type="dxa"/>
          </w:tcPr>
          <w:p w14:paraId="60507D79" w14:textId="77777777" w:rsidR="00DA17D2" w:rsidRDefault="00DA17D2" w:rsidP="00DA17D2"/>
        </w:tc>
        <w:tc>
          <w:tcPr>
            <w:tcW w:w="1641" w:type="dxa"/>
          </w:tcPr>
          <w:p w14:paraId="0AEA7535" w14:textId="51038DF8" w:rsidR="00DA17D2" w:rsidRPr="00E62E48" w:rsidRDefault="00DA17D2" w:rsidP="00DA17D2">
            <w:r w:rsidRPr="00CE176F">
              <w:t>E13.621</w:t>
            </w:r>
          </w:p>
        </w:tc>
        <w:tc>
          <w:tcPr>
            <w:tcW w:w="5665" w:type="dxa"/>
          </w:tcPr>
          <w:p w14:paraId="5F9F3B75" w14:textId="5E06E8F8" w:rsidR="00DA17D2" w:rsidRPr="00E62E48" w:rsidRDefault="00DA17D2" w:rsidP="00DA17D2">
            <w:r w:rsidRPr="00CE176F">
              <w:t>Other specified diabetes mellitus with foot ulcer</w:t>
            </w:r>
          </w:p>
        </w:tc>
      </w:tr>
      <w:tr w:rsidR="00DA17D2" w14:paraId="7D9CDB4E" w14:textId="77777777" w:rsidTr="00FE6479">
        <w:tc>
          <w:tcPr>
            <w:tcW w:w="2044" w:type="dxa"/>
          </w:tcPr>
          <w:p w14:paraId="559F6BE2" w14:textId="77777777" w:rsidR="00DA17D2" w:rsidRDefault="00DA17D2" w:rsidP="00DA17D2"/>
        </w:tc>
        <w:tc>
          <w:tcPr>
            <w:tcW w:w="1641" w:type="dxa"/>
          </w:tcPr>
          <w:p w14:paraId="5FFAA480" w14:textId="106A44A7" w:rsidR="00DA17D2" w:rsidRPr="00E62E48" w:rsidRDefault="00DA17D2" w:rsidP="00DA17D2">
            <w:r w:rsidRPr="00CE176F">
              <w:t>E13.622</w:t>
            </w:r>
          </w:p>
        </w:tc>
        <w:tc>
          <w:tcPr>
            <w:tcW w:w="5665" w:type="dxa"/>
          </w:tcPr>
          <w:p w14:paraId="2D85B5D1" w14:textId="7025631A" w:rsidR="00DA17D2" w:rsidRPr="00E62E48" w:rsidRDefault="00DA17D2" w:rsidP="00DA17D2">
            <w:r w:rsidRPr="00CE176F">
              <w:t>Other specified diabetes mellitus with other skin ulcer</w:t>
            </w:r>
          </w:p>
        </w:tc>
      </w:tr>
      <w:tr w:rsidR="00DA17D2" w14:paraId="5201F54E" w14:textId="77777777" w:rsidTr="00FE6479">
        <w:tc>
          <w:tcPr>
            <w:tcW w:w="2044" w:type="dxa"/>
          </w:tcPr>
          <w:p w14:paraId="1116DBA2" w14:textId="77777777" w:rsidR="00DA17D2" w:rsidRDefault="00DA17D2" w:rsidP="00DA17D2"/>
        </w:tc>
        <w:tc>
          <w:tcPr>
            <w:tcW w:w="1641" w:type="dxa"/>
          </w:tcPr>
          <w:p w14:paraId="34F48176" w14:textId="57D8812D" w:rsidR="00DA17D2" w:rsidRPr="00E62E48" w:rsidRDefault="00DA17D2" w:rsidP="00DA17D2">
            <w:r w:rsidRPr="00CE176F">
              <w:t>E13.628</w:t>
            </w:r>
          </w:p>
        </w:tc>
        <w:tc>
          <w:tcPr>
            <w:tcW w:w="5665" w:type="dxa"/>
          </w:tcPr>
          <w:p w14:paraId="23175AC5" w14:textId="75400EEA" w:rsidR="00DA17D2" w:rsidRPr="00E62E48" w:rsidRDefault="00DA17D2" w:rsidP="00DA17D2">
            <w:r w:rsidRPr="00CE176F">
              <w:t>Other specified diabetes mellitus with other skin complications</w:t>
            </w:r>
          </w:p>
        </w:tc>
      </w:tr>
      <w:tr w:rsidR="00DA17D2" w14:paraId="1F8464ED" w14:textId="77777777" w:rsidTr="00FE6479">
        <w:tc>
          <w:tcPr>
            <w:tcW w:w="2044" w:type="dxa"/>
          </w:tcPr>
          <w:p w14:paraId="5469E13B" w14:textId="77777777" w:rsidR="00DA17D2" w:rsidRDefault="00DA17D2" w:rsidP="00DA17D2"/>
        </w:tc>
        <w:tc>
          <w:tcPr>
            <w:tcW w:w="1641" w:type="dxa"/>
          </w:tcPr>
          <w:p w14:paraId="7CF2705E" w14:textId="27E07244" w:rsidR="00DA17D2" w:rsidRPr="00E62E48" w:rsidRDefault="00DA17D2" w:rsidP="00DA17D2">
            <w:r w:rsidRPr="00CE176F">
              <w:t>E13.63</w:t>
            </w:r>
          </w:p>
        </w:tc>
        <w:tc>
          <w:tcPr>
            <w:tcW w:w="5665" w:type="dxa"/>
          </w:tcPr>
          <w:p w14:paraId="7BCDC17A" w14:textId="6A0B306D" w:rsidR="00DA17D2" w:rsidRPr="00E62E48" w:rsidRDefault="00DA17D2" w:rsidP="00DA17D2">
            <w:r w:rsidRPr="00CE176F">
              <w:t>Other specified diabetes mellitus with oral complications</w:t>
            </w:r>
          </w:p>
        </w:tc>
      </w:tr>
      <w:tr w:rsidR="00DA17D2" w14:paraId="26BB140A" w14:textId="77777777" w:rsidTr="00FE6479">
        <w:tc>
          <w:tcPr>
            <w:tcW w:w="2044" w:type="dxa"/>
          </w:tcPr>
          <w:p w14:paraId="7249B058" w14:textId="77777777" w:rsidR="00DA17D2" w:rsidRDefault="00DA17D2" w:rsidP="00DA17D2"/>
        </w:tc>
        <w:tc>
          <w:tcPr>
            <w:tcW w:w="1641" w:type="dxa"/>
          </w:tcPr>
          <w:p w14:paraId="0FFF1A2E" w14:textId="688C6927" w:rsidR="00DA17D2" w:rsidRPr="00E62E48" w:rsidRDefault="00DA17D2" w:rsidP="00DA17D2">
            <w:r w:rsidRPr="00CE176F">
              <w:t>E13.630</w:t>
            </w:r>
          </w:p>
        </w:tc>
        <w:tc>
          <w:tcPr>
            <w:tcW w:w="5665" w:type="dxa"/>
          </w:tcPr>
          <w:p w14:paraId="489C1414" w14:textId="24C9B9B9" w:rsidR="00DA17D2" w:rsidRPr="00E62E48" w:rsidRDefault="00DA17D2" w:rsidP="00DA17D2">
            <w:r w:rsidRPr="00CE176F">
              <w:t>Other specified diabetes mellitus with periodontal disease</w:t>
            </w:r>
          </w:p>
        </w:tc>
      </w:tr>
      <w:tr w:rsidR="00DA17D2" w14:paraId="58139040" w14:textId="77777777" w:rsidTr="00FE6479">
        <w:tc>
          <w:tcPr>
            <w:tcW w:w="2044" w:type="dxa"/>
          </w:tcPr>
          <w:p w14:paraId="1EA72319" w14:textId="77777777" w:rsidR="00DA17D2" w:rsidRDefault="00DA17D2" w:rsidP="00DA17D2"/>
        </w:tc>
        <w:tc>
          <w:tcPr>
            <w:tcW w:w="1641" w:type="dxa"/>
          </w:tcPr>
          <w:p w14:paraId="0CFA3267" w14:textId="6DAADDD3" w:rsidR="00DA17D2" w:rsidRPr="00E62E48" w:rsidRDefault="00DA17D2" w:rsidP="00DA17D2">
            <w:r w:rsidRPr="00CE176F">
              <w:t>E13.638</w:t>
            </w:r>
          </w:p>
        </w:tc>
        <w:tc>
          <w:tcPr>
            <w:tcW w:w="5665" w:type="dxa"/>
          </w:tcPr>
          <w:p w14:paraId="756C555C" w14:textId="5478B2D5" w:rsidR="00DA17D2" w:rsidRPr="00E62E48" w:rsidRDefault="00DA17D2" w:rsidP="00DA17D2">
            <w:r w:rsidRPr="00CE176F">
              <w:t>Other specified diabetes mellitus with other oral complications</w:t>
            </w:r>
          </w:p>
        </w:tc>
      </w:tr>
      <w:tr w:rsidR="00DA17D2" w14:paraId="41A0C09D" w14:textId="77777777" w:rsidTr="00FE6479">
        <w:tc>
          <w:tcPr>
            <w:tcW w:w="2044" w:type="dxa"/>
          </w:tcPr>
          <w:p w14:paraId="7C2D351A" w14:textId="77777777" w:rsidR="00DA17D2" w:rsidRDefault="00DA17D2" w:rsidP="00DA17D2"/>
        </w:tc>
        <w:tc>
          <w:tcPr>
            <w:tcW w:w="1641" w:type="dxa"/>
          </w:tcPr>
          <w:p w14:paraId="6D5B0FB8" w14:textId="4F0CCDA1" w:rsidR="00DA17D2" w:rsidRPr="00E62E48" w:rsidRDefault="00DA17D2" w:rsidP="00DA17D2">
            <w:r w:rsidRPr="00CE176F">
              <w:t>E13.64</w:t>
            </w:r>
          </w:p>
        </w:tc>
        <w:tc>
          <w:tcPr>
            <w:tcW w:w="5665" w:type="dxa"/>
          </w:tcPr>
          <w:p w14:paraId="5976E7A0" w14:textId="5F597FC2" w:rsidR="00DA17D2" w:rsidRPr="00E62E48" w:rsidRDefault="00DA17D2" w:rsidP="00DA17D2">
            <w:r w:rsidRPr="00CE176F">
              <w:t>Other specified diabetes mellitus with hypoglycemia</w:t>
            </w:r>
          </w:p>
        </w:tc>
      </w:tr>
      <w:tr w:rsidR="00DA17D2" w14:paraId="433036BD" w14:textId="77777777" w:rsidTr="00FE6479">
        <w:tc>
          <w:tcPr>
            <w:tcW w:w="2044" w:type="dxa"/>
          </w:tcPr>
          <w:p w14:paraId="75981977" w14:textId="77777777" w:rsidR="00DA17D2" w:rsidRDefault="00DA17D2" w:rsidP="00DA17D2"/>
        </w:tc>
        <w:tc>
          <w:tcPr>
            <w:tcW w:w="1641" w:type="dxa"/>
          </w:tcPr>
          <w:p w14:paraId="6715E3B0" w14:textId="39397B92" w:rsidR="00DA17D2" w:rsidRPr="00E62E48" w:rsidRDefault="00DA17D2" w:rsidP="00DA17D2">
            <w:r w:rsidRPr="00CE176F">
              <w:t>E13.641</w:t>
            </w:r>
          </w:p>
        </w:tc>
        <w:tc>
          <w:tcPr>
            <w:tcW w:w="5665" w:type="dxa"/>
          </w:tcPr>
          <w:p w14:paraId="4DCCC1B6" w14:textId="67881860" w:rsidR="00DA17D2" w:rsidRPr="00E62E48" w:rsidRDefault="00DA17D2" w:rsidP="00DA17D2">
            <w:r w:rsidRPr="00CE176F">
              <w:t>Other specified diabetes mellitus with hypoglycemia with coma</w:t>
            </w:r>
          </w:p>
        </w:tc>
      </w:tr>
      <w:tr w:rsidR="00DA17D2" w14:paraId="211FB7E3" w14:textId="77777777" w:rsidTr="00FE6479">
        <w:tc>
          <w:tcPr>
            <w:tcW w:w="2044" w:type="dxa"/>
          </w:tcPr>
          <w:p w14:paraId="4E36D217" w14:textId="77777777" w:rsidR="00DA17D2" w:rsidRDefault="00DA17D2" w:rsidP="00DA17D2"/>
        </w:tc>
        <w:tc>
          <w:tcPr>
            <w:tcW w:w="1641" w:type="dxa"/>
          </w:tcPr>
          <w:p w14:paraId="28269E97" w14:textId="6D4660F6" w:rsidR="00DA17D2" w:rsidRPr="00E62E48" w:rsidRDefault="00DA17D2" w:rsidP="00DA17D2">
            <w:r w:rsidRPr="00CE176F">
              <w:t>E13.649</w:t>
            </w:r>
          </w:p>
        </w:tc>
        <w:tc>
          <w:tcPr>
            <w:tcW w:w="5665" w:type="dxa"/>
          </w:tcPr>
          <w:p w14:paraId="6C9EBF59" w14:textId="2C8A6B01" w:rsidR="00DA17D2" w:rsidRPr="00E62E48" w:rsidRDefault="00DA17D2" w:rsidP="00DA17D2">
            <w:r w:rsidRPr="00CE176F">
              <w:t>Other specified diabetes mellitus with hypoglycemia without coma</w:t>
            </w:r>
          </w:p>
        </w:tc>
      </w:tr>
      <w:tr w:rsidR="00DA17D2" w14:paraId="1907907E" w14:textId="77777777" w:rsidTr="00FE6479">
        <w:tc>
          <w:tcPr>
            <w:tcW w:w="2044" w:type="dxa"/>
          </w:tcPr>
          <w:p w14:paraId="2DFAB4A2" w14:textId="77777777" w:rsidR="00DA17D2" w:rsidRDefault="00DA17D2" w:rsidP="00DA17D2"/>
        </w:tc>
        <w:tc>
          <w:tcPr>
            <w:tcW w:w="1641" w:type="dxa"/>
          </w:tcPr>
          <w:p w14:paraId="05F06C45" w14:textId="40029DCD" w:rsidR="00DA17D2" w:rsidRPr="00E62E48" w:rsidRDefault="00DA17D2" w:rsidP="00DA17D2">
            <w:r w:rsidRPr="00CE176F">
              <w:t>E13.65</w:t>
            </w:r>
          </w:p>
        </w:tc>
        <w:tc>
          <w:tcPr>
            <w:tcW w:w="5665" w:type="dxa"/>
          </w:tcPr>
          <w:p w14:paraId="73763621" w14:textId="5A1BEF57" w:rsidR="00DA17D2" w:rsidRPr="00E62E48" w:rsidRDefault="00DA17D2" w:rsidP="00DA17D2">
            <w:r w:rsidRPr="00CE176F">
              <w:t>Other specified diabetes mellitus with hyperglycemia</w:t>
            </w:r>
          </w:p>
        </w:tc>
      </w:tr>
      <w:tr w:rsidR="00DA17D2" w14:paraId="55E47424" w14:textId="77777777" w:rsidTr="00FE6479">
        <w:tc>
          <w:tcPr>
            <w:tcW w:w="2044" w:type="dxa"/>
          </w:tcPr>
          <w:p w14:paraId="6EF46B61" w14:textId="77777777" w:rsidR="00DA17D2" w:rsidRDefault="00DA17D2" w:rsidP="00DA17D2"/>
        </w:tc>
        <w:tc>
          <w:tcPr>
            <w:tcW w:w="1641" w:type="dxa"/>
          </w:tcPr>
          <w:p w14:paraId="31C8515D" w14:textId="3F6C929F" w:rsidR="00DA17D2" w:rsidRPr="00E62E48" w:rsidRDefault="00DA17D2" w:rsidP="00DA17D2">
            <w:r w:rsidRPr="00CE176F">
              <w:t>E13.69</w:t>
            </w:r>
          </w:p>
        </w:tc>
        <w:tc>
          <w:tcPr>
            <w:tcW w:w="5665" w:type="dxa"/>
          </w:tcPr>
          <w:p w14:paraId="6CE630A1" w14:textId="7C22FEE0" w:rsidR="00DA17D2" w:rsidRPr="00E62E48" w:rsidRDefault="00DA17D2" w:rsidP="00DA17D2">
            <w:r w:rsidRPr="00CE176F">
              <w:t>Other specified diabetes mellitus with other specified complication</w:t>
            </w:r>
          </w:p>
        </w:tc>
      </w:tr>
      <w:tr w:rsidR="00DA17D2" w14:paraId="5FABCF88" w14:textId="77777777" w:rsidTr="00FE6479">
        <w:tc>
          <w:tcPr>
            <w:tcW w:w="2044" w:type="dxa"/>
          </w:tcPr>
          <w:p w14:paraId="65FDBF05" w14:textId="77777777" w:rsidR="00DA17D2" w:rsidRDefault="00DA17D2" w:rsidP="00DA17D2"/>
        </w:tc>
        <w:tc>
          <w:tcPr>
            <w:tcW w:w="1641" w:type="dxa"/>
          </w:tcPr>
          <w:p w14:paraId="52960040" w14:textId="4341ACBC" w:rsidR="00DA17D2" w:rsidRPr="00E62E48" w:rsidRDefault="00DA17D2" w:rsidP="00DA17D2">
            <w:r w:rsidRPr="00CE176F">
              <w:t>E13.8</w:t>
            </w:r>
          </w:p>
        </w:tc>
        <w:tc>
          <w:tcPr>
            <w:tcW w:w="5665" w:type="dxa"/>
          </w:tcPr>
          <w:p w14:paraId="5F94847E" w14:textId="32A1A560" w:rsidR="00DA17D2" w:rsidRPr="00E62E48" w:rsidRDefault="00DA17D2" w:rsidP="00DA17D2">
            <w:r w:rsidRPr="00CE176F">
              <w:t>Other specified diabetes mellitus with unspecified complications</w:t>
            </w:r>
          </w:p>
        </w:tc>
      </w:tr>
      <w:tr w:rsidR="00DA17D2" w14:paraId="7813336A" w14:textId="77777777" w:rsidTr="00FE6479">
        <w:tc>
          <w:tcPr>
            <w:tcW w:w="2044" w:type="dxa"/>
          </w:tcPr>
          <w:p w14:paraId="50ED3C11" w14:textId="77777777" w:rsidR="00DA17D2" w:rsidRDefault="00DA17D2" w:rsidP="00DA17D2"/>
        </w:tc>
        <w:tc>
          <w:tcPr>
            <w:tcW w:w="1641" w:type="dxa"/>
          </w:tcPr>
          <w:p w14:paraId="38262B92" w14:textId="498C935F" w:rsidR="00DA17D2" w:rsidRPr="00E62E48" w:rsidRDefault="00DA17D2" w:rsidP="00DA17D2">
            <w:r w:rsidRPr="00CE176F">
              <w:t>E13.9</w:t>
            </w:r>
          </w:p>
        </w:tc>
        <w:tc>
          <w:tcPr>
            <w:tcW w:w="5665" w:type="dxa"/>
          </w:tcPr>
          <w:p w14:paraId="2B626040" w14:textId="32CD2A5A" w:rsidR="00DA17D2" w:rsidRPr="00E62E48" w:rsidRDefault="00DA17D2" w:rsidP="00DA17D2">
            <w:r w:rsidRPr="00CE176F">
              <w:t>Other specified diabetes mellitus without complications</w:t>
            </w:r>
          </w:p>
        </w:tc>
      </w:tr>
      <w:tr w:rsidR="00DA17D2" w14:paraId="5898F58E" w14:textId="77777777" w:rsidTr="00FE6479">
        <w:tc>
          <w:tcPr>
            <w:tcW w:w="2044" w:type="dxa"/>
          </w:tcPr>
          <w:p w14:paraId="5FD97122" w14:textId="77777777" w:rsidR="00DA17D2" w:rsidRDefault="00DA17D2" w:rsidP="00DA17D2"/>
        </w:tc>
        <w:tc>
          <w:tcPr>
            <w:tcW w:w="1641" w:type="dxa"/>
          </w:tcPr>
          <w:p w14:paraId="33D60CC1" w14:textId="30FE6CA5" w:rsidR="00DA17D2" w:rsidRPr="00E62E48" w:rsidRDefault="00DA17D2" w:rsidP="00DA17D2">
            <w:r w:rsidRPr="00CE176F">
              <w:t>E23.2</w:t>
            </w:r>
          </w:p>
        </w:tc>
        <w:tc>
          <w:tcPr>
            <w:tcW w:w="5665" w:type="dxa"/>
          </w:tcPr>
          <w:p w14:paraId="35B41511" w14:textId="09D9FC1F" w:rsidR="00DA17D2" w:rsidRPr="00E62E48" w:rsidRDefault="00DA17D2" w:rsidP="00DA17D2">
            <w:r w:rsidRPr="00CE176F">
              <w:t>Diabetes insipidus</w:t>
            </w:r>
          </w:p>
        </w:tc>
      </w:tr>
      <w:tr w:rsidR="00DA17D2" w14:paraId="2C6399A7" w14:textId="77777777" w:rsidTr="00FE6479">
        <w:tc>
          <w:tcPr>
            <w:tcW w:w="2044" w:type="dxa"/>
          </w:tcPr>
          <w:p w14:paraId="41319FFD" w14:textId="77777777" w:rsidR="00DA17D2" w:rsidRDefault="00DA17D2" w:rsidP="00DA17D2"/>
        </w:tc>
        <w:tc>
          <w:tcPr>
            <w:tcW w:w="1641" w:type="dxa"/>
          </w:tcPr>
          <w:p w14:paraId="27D37E82" w14:textId="2B9AB435" w:rsidR="00DA17D2" w:rsidRPr="00E62E48" w:rsidRDefault="00DA17D2" w:rsidP="00DA17D2">
            <w:r w:rsidRPr="00CE176F">
              <w:t>N25.1</w:t>
            </w:r>
          </w:p>
        </w:tc>
        <w:tc>
          <w:tcPr>
            <w:tcW w:w="5665" w:type="dxa"/>
          </w:tcPr>
          <w:p w14:paraId="77A913A5" w14:textId="353CDB5D" w:rsidR="00DA17D2" w:rsidRPr="00E62E48" w:rsidRDefault="00DA17D2" w:rsidP="00DA17D2">
            <w:r w:rsidRPr="00CE176F">
              <w:t>Nephrogenic diabetes insipidus</w:t>
            </w:r>
          </w:p>
        </w:tc>
      </w:tr>
      <w:tr w:rsidR="00DA17D2" w14:paraId="654C0448" w14:textId="77777777" w:rsidTr="00FE6479">
        <w:tc>
          <w:tcPr>
            <w:tcW w:w="2044" w:type="dxa"/>
          </w:tcPr>
          <w:p w14:paraId="0F18F036" w14:textId="77777777" w:rsidR="00DA17D2" w:rsidRDefault="00DA17D2" w:rsidP="00DA17D2"/>
        </w:tc>
        <w:tc>
          <w:tcPr>
            <w:tcW w:w="1641" w:type="dxa"/>
          </w:tcPr>
          <w:p w14:paraId="4AC404FC" w14:textId="69002CEB" w:rsidR="00DA17D2" w:rsidRPr="00E62E48" w:rsidRDefault="00DA17D2" w:rsidP="00DA17D2">
            <w:r w:rsidRPr="00CE176F">
              <w:t>O24</w:t>
            </w:r>
          </w:p>
        </w:tc>
        <w:tc>
          <w:tcPr>
            <w:tcW w:w="5665" w:type="dxa"/>
          </w:tcPr>
          <w:p w14:paraId="5D000851" w14:textId="0CBF88B7" w:rsidR="00DA17D2" w:rsidRPr="00E62E48" w:rsidRDefault="00DA17D2" w:rsidP="00DA17D2">
            <w:r w:rsidRPr="00CE176F">
              <w:t>Diabetes mellitus in pregnancy, childbirth, and the puerperium</w:t>
            </w:r>
          </w:p>
        </w:tc>
      </w:tr>
      <w:tr w:rsidR="00DA17D2" w14:paraId="7E439E25" w14:textId="77777777" w:rsidTr="00FE6479">
        <w:tc>
          <w:tcPr>
            <w:tcW w:w="2044" w:type="dxa"/>
          </w:tcPr>
          <w:p w14:paraId="3F2521FA" w14:textId="77777777" w:rsidR="00DA17D2" w:rsidRDefault="00DA17D2" w:rsidP="00DA17D2"/>
        </w:tc>
        <w:tc>
          <w:tcPr>
            <w:tcW w:w="1641" w:type="dxa"/>
          </w:tcPr>
          <w:p w14:paraId="0E95583A" w14:textId="46C82124" w:rsidR="00DA17D2" w:rsidRPr="00E62E48" w:rsidRDefault="00DA17D2" w:rsidP="00DA17D2">
            <w:r w:rsidRPr="00CE176F">
              <w:t>O24.0</w:t>
            </w:r>
          </w:p>
        </w:tc>
        <w:tc>
          <w:tcPr>
            <w:tcW w:w="5665" w:type="dxa"/>
          </w:tcPr>
          <w:p w14:paraId="12666BD6" w14:textId="4F900F05" w:rsidR="00DA17D2" w:rsidRPr="00E62E48" w:rsidRDefault="00DA17D2" w:rsidP="00DA17D2">
            <w:r w:rsidRPr="00CE176F">
              <w:t>Pre-existing diabetes mellitus, type 1, in pregnancy, childbirth and the puerperium</w:t>
            </w:r>
          </w:p>
        </w:tc>
      </w:tr>
      <w:tr w:rsidR="00DA17D2" w14:paraId="261EA863" w14:textId="77777777" w:rsidTr="00FE6479">
        <w:tc>
          <w:tcPr>
            <w:tcW w:w="2044" w:type="dxa"/>
          </w:tcPr>
          <w:p w14:paraId="2502446C" w14:textId="77777777" w:rsidR="00DA17D2" w:rsidRDefault="00DA17D2" w:rsidP="00DA17D2"/>
        </w:tc>
        <w:tc>
          <w:tcPr>
            <w:tcW w:w="1641" w:type="dxa"/>
          </w:tcPr>
          <w:p w14:paraId="6307B9ED" w14:textId="06AC3FE4" w:rsidR="00DA17D2" w:rsidRPr="00E62E48" w:rsidRDefault="00DA17D2" w:rsidP="00DA17D2">
            <w:r w:rsidRPr="00CE176F">
              <w:t>O24.01</w:t>
            </w:r>
          </w:p>
        </w:tc>
        <w:tc>
          <w:tcPr>
            <w:tcW w:w="5665" w:type="dxa"/>
          </w:tcPr>
          <w:p w14:paraId="3A749902" w14:textId="78AD92AF" w:rsidR="00DA17D2" w:rsidRPr="00E62E48" w:rsidRDefault="00DA17D2" w:rsidP="00DA17D2">
            <w:r w:rsidRPr="00CE176F">
              <w:t>Pre-existing diabetes mellitus, type 1, in pregnancy</w:t>
            </w:r>
          </w:p>
        </w:tc>
      </w:tr>
      <w:tr w:rsidR="00DA17D2" w14:paraId="6412A236" w14:textId="77777777" w:rsidTr="00FE6479">
        <w:tc>
          <w:tcPr>
            <w:tcW w:w="2044" w:type="dxa"/>
          </w:tcPr>
          <w:p w14:paraId="4EAB7427" w14:textId="77777777" w:rsidR="00DA17D2" w:rsidRDefault="00DA17D2" w:rsidP="00DA17D2"/>
        </w:tc>
        <w:tc>
          <w:tcPr>
            <w:tcW w:w="1641" w:type="dxa"/>
          </w:tcPr>
          <w:p w14:paraId="2293DA48" w14:textId="191BD131" w:rsidR="00DA17D2" w:rsidRPr="00E62E48" w:rsidRDefault="00DA17D2" w:rsidP="00DA17D2">
            <w:r w:rsidRPr="00CE176F">
              <w:t>O24.011</w:t>
            </w:r>
          </w:p>
        </w:tc>
        <w:tc>
          <w:tcPr>
            <w:tcW w:w="5665" w:type="dxa"/>
          </w:tcPr>
          <w:p w14:paraId="1D29B507" w14:textId="1A152788" w:rsidR="00DA17D2" w:rsidRPr="00E62E48" w:rsidRDefault="00DA17D2" w:rsidP="00DA17D2">
            <w:r w:rsidRPr="00CE176F">
              <w:t>Pre-existing diabetes mellitus, type 1, in pregnancy, first trimester</w:t>
            </w:r>
          </w:p>
        </w:tc>
      </w:tr>
      <w:tr w:rsidR="00DA17D2" w14:paraId="78E58ABF" w14:textId="77777777" w:rsidTr="00FE6479">
        <w:tc>
          <w:tcPr>
            <w:tcW w:w="2044" w:type="dxa"/>
          </w:tcPr>
          <w:p w14:paraId="58CD573E" w14:textId="77777777" w:rsidR="00DA17D2" w:rsidRDefault="00DA17D2" w:rsidP="00DA17D2"/>
        </w:tc>
        <w:tc>
          <w:tcPr>
            <w:tcW w:w="1641" w:type="dxa"/>
          </w:tcPr>
          <w:p w14:paraId="5898DA30" w14:textId="5B350397" w:rsidR="00DA17D2" w:rsidRPr="00E62E48" w:rsidRDefault="00DA17D2" w:rsidP="00DA17D2">
            <w:r w:rsidRPr="00CE176F">
              <w:t>O24.012</w:t>
            </w:r>
          </w:p>
        </w:tc>
        <w:tc>
          <w:tcPr>
            <w:tcW w:w="5665" w:type="dxa"/>
          </w:tcPr>
          <w:p w14:paraId="7AF73628" w14:textId="1146AAA1" w:rsidR="00DA17D2" w:rsidRPr="00E62E48" w:rsidRDefault="00DA17D2" w:rsidP="00DA17D2">
            <w:r w:rsidRPr="00CE176F">
              <w:t>Pre-existing diabetes mellitus, type 1, in pregnancy, second trimester</w:t>
            </w:r>
          </w:p>
        </w:tc>
      </w:tr>
      <w:tr w:rsidR="00DA17D2" w14:paraId="438F0F66" w14:textId="77777777" w:rsidTr="00FE6479">
        <w:tc>
          <w:tcPr>
            <w:tcW w:w="2044" w:type="dxa"/>
          </w:tcPr>
          <w:p w14:paraId="0621B9B9" w14:textId="77777777" w:rsidR="00DA17D2" w:rsidRDefault="00DA17D2" w:rsidP="00DA17D2"/>
        </w:tc>
        <w:tc>
          <w:tcPr>
            <w:tcW w:w="1641" w:type="dxa"/>
          </w:tcPr>
          <w:p w14:paraId="56DE98B1" w14:textId="1BD799F0" w:rsidR="00DA17D2" w:rsidRPr="00E62E48" w:rsidRDefault="00DA17D2" w:rsidP="00DA17D2">
            <w:r w:rsidRPr="00CE176F">
              <w:t>O24.013</w:t>
            </w:r>
          </w:p>
        </w:tc>
        <w:tc>
          <w:tcPr>
            <w:tcW w:w="5665" w:type="dxa"/>
          </w:tcPr>
          <w:p w14:paraId="349497C4" w14:textId="0226C7CB" w:rsidR="00DA17D2" w:rsidRPr="00E62E48" w:rsidRDefault="00DA17D2" w:rsidP="00DA17D2">
            <w:r w:rsidRPr="00CE176F">
              <w:t>Pre-existing diabetes mellitus, type 1, in pregnancy, third trimester</w:t>
            </w:r>
          </w:p>
        </w:tc>
      </w:tr>
      <w:tr w:rsidR="00DA17D2" w14:paraId="2D28F67C" w14:textId="77777777" w:rsidTr="00FE6479">
        <w:tc>
          <w:tcPr>
            <w:tcW w:w="2044" w:type="dxa"/>
          </w:tcPr>
          <w:p w14:paraId="4D1FEFF3" w14:textId="77777777" w:rsidR="00DA17D2" w:rsidRDefault="00DA17D2" w:rsidP="00DA17D2"/>
        </w:tc>
        <w:tc>
          <w:tcPr>
            <w:tcW w:w="1641" w:type="dxa"/>
          </w:tcPr>
          <w:p w14:paraId="5D4522BB" w14:textId="39395D1C" w:rsidR="00DA17D2" w:rsidRPr="00E62E48" w:rsidRDefault="00DA17D2" w:rsidP="00DA17D2">
            <w:r w:rsidRPr="00CE176F">
              <w:t>O24.019</w:t>
            </w:r>
          </w:p>
        </w:tc>
        <w:tc>
          <w:tcPr>
            <w:tcW w:w="5665" w:type="dxa"/>
          </w:tcPr>
          <w:p w14:paraId="40523786" w14:textId="29D98857" w:rsidR="00DA17D2" w:rsidRPr="00E62E48" w:rsidRDefault="00DA17D2" w:rsidP="00DA17D2">
            <w:r w:rsidRPr="00CE176F">
              <w:t>Pre-existing diabetes mellitus, type 1, in pregnancy, unspecified trimester</w:t>
            </w:r>
          </w:p>
        </w:tc>
      </w:tr>
      <w:tr w:rsidR="00DA17D2" w14:paraId="77733C03" w14:textId="77777777" w:rsidTr="00FE6479">
        <w:tc>
          <w:tcPr>
            <w:tcW w:w="2044" w:type="dxa"/>
          </w:tcPr>
          <w:p w14:paraId="5A81021D" w14:textId="77777777" w:rsidR="00DA17D2" w:rsidRDefault="00DA17D2" w:rsidP="00DA17D2"/>
        </w:tc>
        <w:tc>
          <w:tcPr>
            <w:tcW w:w="1641" w:type="dxa"/>
          </w:tcPr>
          <w:p w14:paraId="223B07F3" w14:textId="68B5DB9A" w:rsidR="00DA17D2" w:rsidRPr="00E62E48" w:rsidRDefault="00DA17D2" w:rsidP="00DA17D2">
            <w:r w:rsidRPr="00CE176F">
              <w:t>O24.02</w:t>
            </w:r>
          </w:p>
        </w:tc>
        <w:tc>
          <w:tcPr>
            <w:tcW w:w="5665" w:type="dxa"/>
          </w:tcPr>
          <w:p w14:paraId="4DACC0F4" w14:textId="379C2F66" w:rsidR="00DA17D2" w:rsidRPr="00E62E48" w:rsidRDefault="00DA17D2" w:rsidP="00DA17D2">
            <w:r w:rsidRPr="00CE176F">
              <w:t>Pre-existing diabetes mellitus, type 1, in childbirth</w:t>
            </w:r>
          </w:p>
        </w:tc>
      </w:tr>
      <w:tr w:rsidR="00DA17D2" w14:paraId="2B991865" w14:textId="77777777" w:rsidTr="00FE6479">
        <w:tc>
          <w:tcPr>
            <w:tcW w:w="2044" w:type="dxa"/>
          </w:tcPr>
          <w:p w14:paraId="1F565677" w14:textId="77777777" w:rsidR="00DA17D2" w:rsidRDefault="00DA17D2" w:rsidP="00DA17D2"/>
        </w:tc>
        <w:tc>
          <w:tcPr>
            <w:tcW w:w="1641" w:type="dxa"/>
          </w:tcPr>
          <w:p w14:paraId="4E3FC50F" w14:textId="23B69A62" w:rsidR="00DA17D2" w:rsidRPr="00E62E48" w:rsidRDefault="00DA17D2" w:rsidP="00DA17D2">
            <w:r w:rsidRPr="00CE176F">
              <w:t>O24.03</w:t>
            </w:r>
          </w:p>
        </w:tc>
        <w:tc>
          <w:tcPr>
            <w:tcW w:w="5665" w:type="dxa"/>
          </w:tcPr>
          <w:p w14:paraId="7F77A244" w14:textId="292F363B" w:rsidR="00DA17D2" w:rsidRPr="00E62E48" w:rsidRDefault="00DA17D2" w:rsidP="00DA17D2">
            <w:r w:rsidRPr="00CE176F">
              <w:t>Pre-existing diabetes mellitus, type 1, in the puerperium</w:t>
            </w:r>
          </w:p>
        </w:tc>
      </w:tr>
      <w:tr w:rsidR="00DA17D2" w14:paraId="05F600C1" w14:textId="77777777" w:rsidTr="00FE6479">
        <w:tc>
          <w:tcPr>
            <w:tcW w:w="2044" w:type="dxa"/>
          </w:tcPr>
          <w:p w14:paraId="090D4CBB" w14:textId="77777777" w:rsidR="00DA17D2" w:rsidRDefault="00DA17D2" w:rsidP="00DA17D2"/>
        </w:tc>
        <w:tc>
          <w:tcPr>
            <w:tcW w:w="1641" w:type="dxa"/>
          </w:tcPr>
          <w:p w14:paraId="5E455050" w14:textId="2F4D699C" w:rsidR="00DA17D2" w:rsidRPr="00E62E48" w:rsidRDefault="00DA17D2" w:rsidP="00DA17D2">
            <w:r w:rsidRPr="00CE176F">
              <w:t>O24.1</w:t>
            </w:r>
          </w:p>
        </w:tc>
        <w:tc>
          <w:tcPr>
            <w:tcW w:w="5665" w:type="dxa"/>
          </w:tcPr>
          <w:p w14:paraId="2426F79D" w14:textId="20D2B448" w:rsidR="00DA17D2" w:rsidRPr="00E62E48" w:rsidRDefault="00DA17D2" w:rsidP="00DA17D2">
            <w:r w:rsidRPr="00CE176F">
              <w:t>Pre-existing diabetes mellitus, type 2, in pregnancy, childbirth and the puerperium</w:t>
            </w:r>
          </w:p>
        </w:tc>
      </w:tr>
      <w:tr w:rsidR="00DA17D2" w14:paraId="7C28B105" w14:textId="77777777" w:rsidTr="00FE6479">
        <w:tc>
          <w:tcPr>
            <w:tcW w:w="2044" w:type="dxa"/>
          </w:tcPr>
          <w:p w14:paraId="1007A526" w14:textId="77777777" w:rsidR="00DA17D2" w:rsidRDefault="00DA17D2" w:rsidP="00DA17D2"/>
        </w:tc>
        <w:tc>
          <w:tcPr>
            <w:tcW w:w="1641" w:type="dxa"/>
          </w:tcPr>
          <w:p w14:paraId="105766FE" w14:textId="47D94E81" w:rsidR="00DA17D2" w:rsidRPr="00E62E48" w:rsidRDefault="00DA17D2" w:rsidP="00DA17D2">
            <w:r w:rsidRPr="00CE176F">
              <w:t>O24.11</w:t>
            </w:r>
          </w:p>
        </w:tc>
        <w:tc>
          <w:tcPr>
            <w:tcW w:w="5665" w:type="dxa"/>
          </w:tcPr>
          <w:p w14:paraId="0416DCFE" w14:textId="1365E94C" w:rsidR="00DA17D2" w:rsidRPr="00E62E48" w:rsidRDefault="00DA17D2" w:rsidP="00DA17D2">
            <w:r w:rsidRPr="00CE176F">
              <w:t>Pre-existing diabetes mellitus, type 2, in pregnancy</w:t>
            </w:r>
          </w:p>
        </w:tc>
      </w:tr>
      <w:tr w:rsidR="00DA17D2" w14:paraId="7BF396C0" w14:textId="77777777" w:rsidTr="00FE6479">
        <w:tc>
          <w:tcPr>
            <w:tcW w:w="2044" w:type="dxa"/>
          </w:tcPr>
          <w:p w14:paraId="1336C19D" w14:textId="77777777" w:rsidR="00DA17D2" w:rsidRDefault="00DA17D2" w:rsidP="00DA17D2"/>
        </w:tc>
        <w:tc>
          <w:tcPr>
            <w:tcW w:w="1641" w:type="dxa"/>
          </w:tcPr>
          <w:p w14:paraId="36AE6B5E" w14:textId="76A5739E" w:rsidR="00DA17D2" w:rsidRPr="00E62E48" w:rsidRDefault="00DA17D2" w:rsidP="00DA17D2">
            <w:r w:rsidRPr="00CE176F">
              <w:t>O24.111</w:t>
            </w:r>
          </w:p>
        </w:tc>
        <w:tc>
          <w:tcPr>
            <w:tcW w:w="5665" w:type="dxa"/>
          </w:tcPr>
          <w:p w14:paraId="5C59CBFD" w14:textId="56B3591C" w:rsidR="00DA17D2" w:rsidRPr="00E62E48" w:rsidRDefault="00DA17D2" w:rsidP="00DA17D2">
            <w:r w:rsidRPr="00CE176F">
              <w:t>Pre-existing diabetes mellitus, type 2, in pregnancy, first trimester</w:t>
            </w:r>
          </w:p>
        </w:tc>
      </w:tr>
      <w:tr w:rsidR="00DA17D2" w14:paraId="1E3F58D2" w14:textId="77777777" w:rsidTr="00FE6479">
        <w:tc>
          <w:tcPr>
            <w:tcW w:w="2044" w:type="dxa"/>
          </w:tcPr>
          <w:p w14:paraId="61E67845" w14:textId="77777777" w:rsidR="00DA17D2" w:rsidRDefault="00DA17D2" w:rsidP="00DA17D2"/>
        </w:tc>
        <w:tc>
          <w:tcPr>
            <w:tcW w:w="1641" w:type="dxa"/>
          </w:tcPr>
          <w:p w14:paraId="61A0D2A5" w14:textId="44515C8D" w:rsidR="00DA17D2" w:rsidRPr="00CE176F" w:rsidRDefault="00DA17D2" w:rsidP="00DA17D2">
            <w:r w:rsidRPr="0028534C">
              <w:t>O24.112</w:t>
            </w:r>
          </w:p>
        </w:tc>
        <w:tc>
          <w:tcPr>
            <w:tcW w:w="5665" w:type="dxa"/>
          </w:tcPr>
          <w:p w14:paraId="71BDED23" w14:textId="74192957" w:rsidR="00DA17D2" w:rsidRPr="00CE176F" w:rsidRDefault="00DA17D2" w:rsidP="00DA17D2">
            <w:r w:rsidRPr="0028534C">
              <w:t>Pre-existing diabetes mellitus, type 2, in pregnancy, second trimester</w:t>
            </w:r>
          </w:p>
        </w:tc>
      </w:tr>
      <w:tr w:rsidR="00DA17D2" w14:paraId="6363466F" w14:textId="77777777" w:rsidTr="00FE6479">
        <w:tc>
          <w:tcPr>
            <w:tcW w:w="2044" w:type="dxa"/>
          </w:tcPr>
          <w:p w14:paraId="1C26CAEE" w14:textId="77777777" w:rsidR="00DA17D2" w:rsidRDefault="00DA17D2" w:rsidP="00DA17D2"/>
        </w:tc>
        <w:tc>
          <w:tcPr>
            <w:tcW w:w="1641" w:type="dxa"/>
          </w:tcPr>
          <w:p w14:paraId="1743BBBE" w14:textId="00585349" w:rsidR="00DA17D2" w:rsidRPr="00CE176F" w:rsidRDefault="00DA17D2" w:rsidP="00DA17D2">
            <w:r w:rsidRPr="0028534C">
              <w:t>O24.113</w:t>
            </w:r>
          </w:p>
        </w:tc>
        <w:tc>
          <w:tcPr>
            <w:tcW w:w="5665" w:type="dxa"/>
          </w:tcPr>
          <w:p w14:paraId="1C86331B" w14:textId="1F937443" w:rsidR="00DA17D2" w:rsidRPr="00CE176F" w:rsidRDefault="00DA17D2" w:rsidP="00DA17D2">
            <w:r w:rsidRPr="0028534C">
              <w:t>Pre-existing diabetes mellitus, type 2, in pregnancy, third trimester</w:t>
            </w:r>
          </w:p>
        </w:tc>
      </w:tr>
      <w:tr w:rsidR="00DA17D2" w14:paraId="1605A99D" w14:textId="77777777" w:rsidTr="00FE6479">
        <w:tc>
          <w:tcPr>
            <w:tcW w:w="2044" w:type="dxa"/>
          </w:tcPr>
          <w:p w14:paraId="088C9DE8" w14:textId="77777777" w:rsidR="00DA17D2" w:rsidRDefault="00DA17D2" w:rsidP="00DA17D2"/>
        </w:tc>
        <w:tc>
          <w:tcPr>
            <w:tcW w:w="1641" w:type="dxa"/>
          </w:tcPr>
          <w:p w14:paraId="1592924B" w14:textId="577FC4A0" w:rsidR="00DA17D2" w:rsidRPr="00CE176F" w:rsidRDefault="00DA17D2" w:rsidP="00DA17D2">
            <w:r w:rsidRPr="0028534C">
              <w:t>O24.119</w:t>
            </w:r>
          </w:p>
        </w:tc>
        <w:tc>
          <w:tcPr>
            <w:tcW w:w="5665" w:type="dxa"/>
          </w:tcPr>
          <w:p w14:paraId="330305E3" w14:textId="0AA6C9E5" w:rsidR="00DA17D2" w:rsidRPr="00CE176F" w:rsidRDefault="00DA17D2" w:rsidP="00DA17D2">
            <w:r w:rsidRPr="0028534C">
              <w:t>Pre-existing diabetes mellitus, type 2, in pregnancy, unspecified trimester</w:t>
            </w:r>
          </w:p>
        </w:tc>
      </w:tr>
      <w:tr w:rsidR="00DA17D2" w14:paraId="4C7A2204" w14:textId="77777777" w:rsidTr="00FE6479">
        <w:tc>
          <w:tcPr>
            <w:tcW w:w="2044" w:type="dxa"/>
          </w:tcPr>
          <w:p w14:paraId="4D83BF34" w14:textId="77777777" w:rsidR="00DA17D2" w:rsidRDefault="00DA17D2" w:rsidP="00DA17D2"/>
        </w:tc>
        <w:tc>
          <w:tcPr>
            <w:tcW w:w="1641" w:type="dxa"/>
          </w:tcPr>
          <w:p w14:paraId="524B1537" w14:textId="5BA7154D" w:rsidR="00DA17D2" w:rsidRPr="00CE176F" w:rsidRDefault="00DA17D2" w:rsidP="00DA17D2">
            <w:r w:rsidRPr="0028534C">
              <w:t>O24.12</w:t>
            </w:r>
          </w:p>
        </w:tc>
        <w:tc>
          <w:tcPr>
            <w:tcW w:w="5665" w:type="dxa"/>
          </w:tcPr>
          <w:p w14:paraId="2579CB54" w14:textId="6F565252" w:rsidR="00DA17D2" w:rsidRPr="00CE176F" w:rsidRDefault="00DA17D2" w:rsidP="00DA17D2">
            <w:r w:rsidRPr="0028534C">
              <w:t>Pre-existing diabetes mellitus, type 2, in childbirth</w:t>
            </w:r>
          </w:p>
        </w:tc>
      </w:tr>
      <w:tr w:rsidR="00DA17D2" w14:paraId="642CE88E" w14:textId="77777777" w:rsidTr="00FE6479">
        <w:tc>
          <w:tcPr>
            <w:tcW w:w="2044" w:type="dxa"/>
          </w:tcPr>
          <w:p w14:paraId="3E2CD54F" w14:textId="77777777" w:rsidR="00DA17D2" w:rsidRDefault="00DA17D2" w:rsidP="00DA17D2"/>
        </w:tc>
        <w:tc>
          <w:tcPr>
            <w:tcW w:w="1641" w:type="dxa"/>
          </w:tcPr>
          <w:p w14:paraId="59001AE7" w14:textId="33E917C5" w:rsidR="00DA17D2" w:rsidRPr="00CE176F" w:rsidRDefault="00DA17D2" w:rsidP="00DA17D2">
            <w:r w:rsidRPr="0028534C">
              <w:t>O24.13</w:t>
            </w:r>
          </w:p>
        </w:tc>
        <w:tc>
          <w:tcPr>
            <w:tcW w:w="5665" w:type="dxa"/>
          </w:tcPr>
          <w:p w14:paraId="7414FCA3" w14:textId="05C85D33" w:rsidR="00DA17D2" w:rsidRPr="00CE176F" w:rsidRDefault="00DA17D2" w:rsidP="00DA17D2">
            <w:r w:rsidRPr="0028534C">
              <w:t>Pre-existing diabetes mellitus, type 2, in the puerperium</w:t>
            </w:r>
          </w:p>
        </w:tc>
      </w:tr>
      <w:tr w:rsidR="00DA17D2" w14:paraId="3A0DE6E3" w14:textId="77777777" w:rsidTr="00FE6479">
        <w:tc>
          <w:tcPr>
            <w:tcW w:w="2044" w:type="dxa"/>
          </w:tcPr>
          <w:p w14:paraId="1F815283" w14:textId="77777777" w:rsidR="00DA17D2" w:rsidRDefault="00DA17D2" w:rsidP="00DA17D2"/>
        </w:tc>
        <w:tc>
          <w:tcPr>
            <w:tcW w:w="1641" w:type="dxa"/>
          </w:tcPr>
          <w:p w14:paraId="3F4731CC" w14:textId="1041B085" w:rsidR="00DA17D2" w:rsidRPr="00CE176F" w:rsidRDefault="00DA17D2" w:rsidP="00DA17D2">
            <w:r w:rsidRPr="0028534C">
              <w:t>O24.3</w:t>
            </w:r>
          </w:p>
        </w:tc>
        <w:tc>
          <w:tcPr>
            <w:tcW w:w="5665" w:type="dxa"/>
          </w:tcPr>
          <w:p w14:paraId="294E4085" w14:textId="501099D2" w:rsidR="00DA17D2" w:rsidRPr="00CE176F" w:rsidRDefault="00DA17D2" w:rsidP="00DA17D2">
            <w:r w:rsidRPr="0028534C">
              <w:t>Unspecified pre-existing diabetes mellitus in pregnancy, childbirth and the puerperium</w:t>
            </w:r>
          </w:p>
        </w:tc>
      </w:tr>
      <w:tr w:rsidR="00DA17D2" w14:paraId="3E6B46D4" w14:textId="77777777" w:rsidTr="00FE6479">
        <w:tc>
          <w:tcPr>
            <w:tcW w:w="2044" w:type="dxa"/>
          </w:tcPr>
          <w:p w14:paraId="051B8786" w14:textId="77777777" w:rsidR="00DA17D2" w:rsidRDefault="00DA17D2" w:rsidP="00DA17D2"/>
        </w:tc>
        <w:tc>
          <w:tcPr>
            <w:tcW w:w="1641" w:type="dxa"/>
          </w:tcPr>
          <w:p w14:paraId="0C2AD794" w14:textId="431D8A86" w:rsidR="00DA17D2" w:rsidRPr="00CE176F" w:rsidRDefault="00DA17D2" w:rsidP="00DA17D2">
            <w:r w:rsidRPr="0028534C">
              <w:t>O24.31</w:t>
            </w:r>
          </w:p>
        </w:tc>
        <w:tc>
          <w:tcPr>
            <w:tcW w:w="5665" w:type="dxa"/>
          </w:tcPr>
          <w:p w14:paraId="629D0F92" w14:textId="5320F0FD" w:rsidR="00DA17D2" w:rsidRPr="00CE176F" w:rsidRDefault="00DA17D2" w:rsidP="00DA17D2">
            <w:r w:rsidRPr="0028534C">
              <w:t>Unspecified pre-existing diabetes mellitus in pregnancy</w:t>
            </w:r>
          </w:p>
        </w:tc>
      </w:tr>
      <w:tr w:rsidR="00DA17D2" w14:paraId="28C74F42" w14:textId="77777777" w:rsidTr="00FE6479">
        <w:tc>
          <w:tcPr>
            <w:tcW w:w="2044" w:type="dxa"/>
          </w:tcPr>
          <w:p w14:paraId="19227044" w14:textId="77777777" w:rsidR="00DA17D2" w:rsidRDefault="00DA17D2" w:rsidP="00DA17D2"/>
        </w:tc>
        <w:tc>
          <w:tcPr>
            <w:tcW w:w="1641" w:type="dxa"/>
          </w:tcPr>
          <w:p w14:paraId="5939B226" w14:textId="5F5816F6" w:rsidR="00DA17D2" w:rsidRPr="00CE176F" w:rsidRDefault="00DA17D2" w:rsidP="00DA17D2">
            <w:r w:rsidRPr="0028534C">
              <w:t>O24.311</w:t>
            </w:r>
          </w:p>
        </w:tc>
        <w:tc>
          <w:tcPr>
            <w:tcW w:w="5665" w:type="dxa"/>
          </w:tcPr>
          <w:p w14:paraId="157446A8" w14:textId="2B25E399" w:rsidR="00DA17D2" w:rsidRPr="00CE176F" w:rsidRDefault="00DA17D2" w:rsidP="00DA17D2">
            <w:r w:rsidRPr="0028534C">
              <w:t>Unspecified pre-existing diabetes mellitus in pregnancy, first trimester</w:t>
            </w:r>
          </w:p>
        </w:tc>
      </w:tr>
      <w:tr w:rsidR="00DA17D2" w14:paraId="3108BC87" w14:textId="77777777" w:rsidTr="00FE6479">
        <w:tc>
          <w:tcPr>
            <w:tcW w:w="2044" w:type="dxa"/>
          </w:tcPr>
          <w:p w14:paraId="1F2A2A10" w14:textId="77777777" w:rsidR="00DA17D2" w:rsidRDefault="00DA17D2" w:rsidP="00DA17D2"/>
        </w:tc>
        <w:tc>
          <w:tcPr>
            <w:tcW w:w="1641" w:type="dxa"/>
          </w:tcPr>
          <w:p w14:paraId="2F9C6481" w14:textId="5175C4DE" w:rsidR="00DA17D2" w:rsidRPr="00CE176F" w:rsidRDefault="00DA17D2" w:rsidP="00DA17D2">
            <w:r w:rsidRPr="0028534C">
              <w:t>O24.312</w:t>
            </w:r>
          </w:p>
        </w:tc>
        <w:tc>
          <w:tcPr>
            <w:tcW w:w="5665" w:type="dxa"/>
          </w:tcPr>
          <w:p w14:paraId="1DC887A6" w14:textId="78E0763D" w:rsidR="00DA17D2" w:rsidRPr="00CE176F" w:rsidRDefault="00DA17D2" w:rsidP="00DA17D2">
            <w:r w:rsidRPr="0028534C">
              <w:t>Unspecified pre-existing diabetes mellitus in pregnancy, second trimester</w:t>
            </w:r>
          </w:p>
        </w:tc>
      </w:tr>
      <w:tr w:rsidR="00DA17D2" w14:paraId="5BF41648" w14:textId="77777777" w:rsidTr="00FE6479">
        <w:tc>
          <w:tcPr>
            <w:tcW w:w="2044" w:type="dxa"/>
          </w:tcPr>
          <w:p w14:paraId="64AE6578" w14:textId="77777777" w:rsidR="00DA17D2" w:rsidRDefault="00DA17D2" w:rsidP="00DA17D2"/>
        </w:tc>
        <w:tc>
          <w:tcPr>
            <w:tcW w:w="1641" w:type="dxa"/>
          </w:tcPr>
          <w:p w14:paraId="11779605" w14:textId="2E0E48E6" w:rsidR="00DA17D2" w:rsidRPr="00CE176F" w:rsidRDefault="00DA17D2" w:rsidP="00DA17D2">
            <w:r w:rsidRPr="0028534C">
              <w:t>O24.313</w:t>
            </w:r>
          </w:p>
        </w:tc>
        <w:tc>
          <w:tcPr>
            <w:tcW w:w="5665" w:type="dxa"/>
          </w:tcPr>
          <w:p w14:paraId="33C30719" w14:textId="60D92992" w:rsidR="00DA17D2" w:rsidRPr="00CE176F" w:rsidRDefault="00DA17D2" w:rsidP="00DA17D2">
            <w:r w:rsidRPr="0028534C">
              <w:t>Unspecified pre-existing diabetes mellitus in pregnancy, third trimester</w:t>
            </w:r>
          </w:p>
        </w:tc>
      </w:tr>
      <w:tr w:rsidR="00DA17D2" w14:paraId="20E803C3" w14:textId="77777777" w:rsidTr="00FE6479">
        <w:tc>
          <w:tcPr>
            <w:tcW w:w="2044" w:type="dxa"/>
          </w:tcPr>
          <w:p w14:paraId="4A407936" w14:textId="77777777" w:rsidR="00DA17D2" w:rsidRDefault="00DA17D2" w:rsidP="00DA17D2"/>
        </w:tc>
        <w:tc>
          <w:tcPr>
            <w:tcW w:w="1641" w:type="dxa"/>
          </w:tcPr>
          <w:p w14:paraId="2676F585" w14:textId="750F67A2" w:rsidR="00DA17D2" w:rsidRPr="00CE176F" w:rsidRDefault="00DA17D2" w:rsidP="00DA17D2">
            <w:r w:rsidRPr="0028534C">
              <w:t>O24.319</w:t>
            </w:r>
          </w:p>
        </w:tc>
        <w:tc>
          <w:tcPr>
            <w:tcW w:w="5665" w:type="dxa"/>
          </w:tcPr>
          <w:p w14:paraId="3CB5AE2F" w14:textId="158CD120" w:rsidR="00DA17D2" w:rsidRPr="00CE176F" w:rsidRDefault="00DA17D2" w:rsidP="00DA17D2">
            <w:r w:rsidRPr="0028534C">
              <w:t>Unspecified pre-existing diabetes mellitus in pregnancy, unspecified trimester</w:t>
            </w:r>
          </w:p>
        </w:tc>
      </w:tr>
      <w:tr w:rsidR="00DA17D2" w14:paraId="5EE9B324" w14:textId="77777777" w:rsidTr="00FE6479">
        <w:tc>
          <w:tcPr>
            <w:tcW w:w="2044" w:type="dxa"/>
          </w:tcPr>
          <w:p w14:paraId="22C278B8" w14:textId="77777777" w:rsidR="00DA17D2" w:rsidRDefault="00DA17D2" w:rsidP="00DA17D2"/>
        </w:tc>
        <w:tc>
          <w:tcPr>
            <w:tcW w:w="1641" w:type="dxa"/>
          </w:tcPr>
          <w:p w14:paraId="199DF5B3" w14:textId="6B07A803" w:rsidR="00DA17D2" w:rsidRPr="00CE176F" w:rsidRDefault="00DA17D2" w:rsidP="00DA17D2">
            <w:r w:rsidRPr="0028534C">
              <w:t>O24.32</w:t>
            </w:r>
          </w:p>
        </w:tc>
        <w:tc>
          <w:tcPr>
            <w:tcW w:w="5665" w:type="dxa"/>
          </w:tcPr>
          <w:p w14:paraId="5BE7991C" w14:textId="5BFD3DC7" w:rsidR="00DA17D2" w:rsidRPr="00CE176F" w:rsidRDefault="00DA17D2" w:rsidP="00DA17D2">
            <w:r w:rsidRPr="0028534C">
              <w:t>Unspecified pre-existing diabetes mellitus in childbirth</w:t>
            </w:r>
          </w:p>
        </w:tc>
      </w:tr>
      <w:tr w:rsidR="00DA17D2" w14:paraId="2D1BC71F" w14:textId="77777777" w:rsidTr="00FE6479">
        <w:tc>
          <w:tcPr>
            <w:tcW w:w="2044" w:type="dxa"/>
          </w:tcPr>
          <w:p w14:paraId="4AC48E72" w14:textId="77777777" w:rsidR="00DA17D2" w:rsidRDefault="00DA17D2" w:rsidP="00DA17D2"/>
        </w:tc>
        <w:tc>
          <w:tcPr>
            <w:tcW w:w="1641" w:type="dxa"/>
          </w:tcPr>
          <w:p w14:paraId="71997823" w14:textId="1FC5662A" w:rsidR="00DA17D2" w:rsidRPr="00CE176F" w:rsidRDefault="00DA17D2" w:rsidP="00DA17D2">
            <w:r w:rsidRPr="0028534C">
              <w:t>O24.33</w:t>
            </w:r>
          </w:p>
        </w:tc>
        <w:tc>
          <w:tcPr>
            <w:tcW w:w="5665" w:type="dxa"/>
          </w:tcPr>
          <w:p w14:paraId="27A2D6EB" w14:textId="037C5992" w:rsidR="00DA17D2" w:rsidRPr="00CE176F" w:rsidRDefault="00DA17D2" w:rsidP="00DA17D2">
            <w:r w:rsidRPr="0028534C">
              <w:t>Unspecified pre-existing diabetes mellitus in the puerperium</w:t>
            </w:r>
          </w:p>
        </w:tc>
      </w:tr>
      <w:tr w:rsidR="00DA17D2" w14:paraId="388CE324" w14:textId="77777777" w:rsidTr="00FE6479">
        <w:tc>
          <w:tcPr>
            <w:tcW w:w="2044" w:type="dxa"/>
          </w:tcPr>
          <w:p w14:paraId="6A4C57EE" w14:textId="77777777" w:rsidR="00DA17D2" w:rsidRDefault="00DA17D2" w:rsidP="00DA17D2"/>
        </w:tc>
        <w:tc>
          <w:tcPr>
            <w:tcW w:w="1641" w:type="dxa"/>
          </w:tcPr>
          <w:p w14:paraId="0DD6381B" w14:textId="72ED2276" w:rsidR="00DA17D2" w:rsidRPr="00CE176F" w:rsidRDefault="00DA17D2" w:rsidP="00DA17D2">
            <w:r w:rsidRPr="0028534C">
              <w:t>O24.4</w:t>
            </w:r>
          </w:p>
        </w:tc>
        <w:tc>
          <w:tcPr>
            <w:tcW w:w="5665" w:type="dxa"/>
          </w:tcPr>
          <w:p w14:paraId="6E3313D6" w14:textId="070B40A4" w:rsidR="00DA17D2" w:rsidRPr="00CE176F" w:rsidRDefault="00DA17D2" w:rsidP="00DA17D2">
            <w:r w:rsidRPr="0028534C">
              <w:t>Gestational diabetes mellitus</w:t>
            </w:r>
          </w:p>
        </w:tc>
      </w:tr>
      <w:tr w:rsidR="00DA17D2" w14:paraId="69CE06D6" w14:textId="77777777" w:rsidTr="00FE6479">
        <w:tc>
          <w:tcPr>
            <w:tcW w:w="2044" w:type="dxa"/>
          </w:tcPr>
          <w:p w14:paraId="420019F7" w14:textId="77777777" w:rsidR="00DA17D2" w:rsidRDefault="00DA17D2" w:rsidP="00DA17D2"/>
        </w:tc>
        <w:tc>
          <w:tcPr>
            <w:tcW w:w="1641" w:type="dxa"/>
          </w:tcPr>
          <w:p w14:paraId="18F0F725" w14:textId="0E4FF478" w:rsidR="00DA17D2" w:rsidRPr="00CE176F" w:rsidRDefault="00DA17D2" w:rsidP="00DA17D2">
            <w:r w:rsidRPr="0028534C">
              <w:t>O24.41</w:t>
            </w:r>
          </w:p>
        </w:tc>
        <w:tc>
          <w:tcPr>
            <w:tcW w:w="5665" w:type="dxa"/>
          </w:tcPr>
          <w:p w14:paraId="6F45F4D2" w14:textId="179A85DA" w:rsidR="00DA17D2" w:rsidRPr="00CE176F" w:rsidRDefault="00DA17D2" w:rsidP="00DA17D2">
            <w:r w:rsidRPr="0028534C">
              <w:t>Gestational diabetes mellitus in pregnancy</w:t>
            </w:r>
          </w:p>
        </w:tc>
      </w:tr>
      <w:tr w:rsidR="00DA17D2" w14:paraId="491AAF46" w14:textId="77777777" w:rsidTr="00FE6479">
        <w:tc>
          <w:tcPr>
            <w:tcW w:w="2044" w:type="dxa"/>
          </w:tcPr>
          <w:p w14:paraId="18D5C255" w14:textId="77777777" w:rsidR="00DA17D2" w:rsidRDefault="00DA17D2" w:rsidP="00DA17D2"/>
        </w:tc>
        <w:tc>
          <w:tcPr>
            <w:tcW w:w="1641" w:type="dxa"/>
          </w:tcPr>
          <w:p w14:paraId="5B8D046E" w14:textId="2C624CC7" w:rsidR="00DA17D2" w:rsidRPr="00CE176F" w:rsidRDefault="00DA17D2" w:rsidP="00DA17D2">
            <w:r w:rsidRPr="0028534C">
              <w:t>O24.410</w:t>
            </w:r>
          </w:p>
        </w:tc>
        <w:tc>
          <w:tcPr>
            <w:tcW w:w="5665" w:type="dxa"/>
          </w:tcPr>
          <w:p w14:paraId="4BEFC9BA" w14:textId="128E57D1" w:rsidR="00DA17D2" w:rsidRPr="00CE176F" w:rsidRDefault="00DA17D2" w:rsidP="00DA17D2">
            <w:r w:rsidRPr="0028534C">
              <w:t>Gestational diabetes mellitus in pregnancy, diet controlled</w:t>
            </w:r>
          </w:p>
        </w:tc>
      </w:tr>
      <w:tr w:rsidR="00DA17D2" w14:paraId="534C2A71" w14:textId="77777777" w:rsidTr="00FE6479">
        <w:tc>
          <w:tcPr>
            <w:tcW w:w="2044" w:type="dxa"/>
          </w:tcPr>
          <w:p w14:paraId="307C10E2" w14:textId="77777777" w:rsidR="00DA17D2" w:rsidRDefault="00DA17D2" w:rsidP="00DA17D2"/>
        </w:tc>
        <w:tc>
          <w:tcPr>
            <w:tcW w:w="1641" w:type="dxa"/>
          </w:tcPr>
          <w:p w14:paraId="22A08D30" w14:textId="52283613" w:rsidR="00DA17D2" w:rsidRPr="00CE176F" w:rsidRDefault="00DA17D2" w:rsidP="00DA17D2">
            <w:r w:rsidRPr="0028534C">
              <w:t>O24.414</w:t>
            </w:r>
          </w:p>
        </w:tc>
        <w:tc>
          <w:tcPr>
            <w:tcW w:w="5665" w:type="dxa"/>
          </w:tcPr>
          <w:p w14:paraId="0455312C" w14:textId="15CC6A76" w:rsidR="00DA17D2" w:rsidRPr="00CE176F" w:rsidRDefault="00DA17D2" w:rsidP="00DA17D2">
            <w:r w:rsidRPr="0028534C">
              <w:t>Gestational diabetes mellitus in pregnancy, insulin controlled</w:t>
            </w:r>
          </w:p>
        </w:tc>
      </w:tr>
      <w:tr w:rsidR="00DA17D2" w14:paraId="2A6CB6A2" w14:textId="77777777" w:rsidTr="00FE6479">
        <w:tc>
          <w:tcPr>
            <w:tcW w:w="2044" w:type="dxa"/>
          </w:tcPr>
          <w:p w14:paraId="4FD5A998" w14:textId="77777777" w:rsidR="00DA17D2" w:rsidRDefault="00DA17D2" w:rsidP="00DA17D2"/>
        </w:tc>
        <w:tc>
          <w:tcPr>
            <w:tcW w:w="1641" w:type="dxa"/>
          </w:tcPr>
          <w:p w14:paraId="52D7FBCB" w14:textId="6BAF5130" w:rsidR="00DA17D2" w:rsidRPr="00CE176F" w:rsidRDefault="00DA17D2" w:rsidP="00DA17D2">
            <w:r w:rsidRPr="0028534C">
              <w:t>O24.415</w:t>
            </w:r>
          </w:p>
        </w:tc>
        <w:tc>
          <w:tcPr>
            <w:tcW w:w="5665" w:type="dxa"/>
          </w:tcPr>
          <w:p w14:paraId="42E370D7" w14:textId="168A88F8" w:rsidR="00DA17D2" w:rsidRPr="00CE176F" w:rsidRDefault="00DA17D2" w:rsidP="00DA17D2">
            <w:r w:rsidRPr="0028534C">
              <w:t>Gestational diabetes mellitus in pregnancy, controlled by oral hypoglycemic drugs</w:t>
            </w:r>
          </w:p>
        </w:tc>
      </w:tr>
      <w:tr w:rsidR="00DA17D2" w14:paraId="5976C4DE" w14:textId="77777777" w:rsidTr="00FE6479">
        <w:tc>
          <w:tcPr>
            <w:tcW w:w="2044" w:type="dxa"/>
          </w:tcPr>
          <w:p w14:paraId="0387FA8E" w14:textId="77777777" w:rsidR="00DA17D2" w:rsidRDefault="00DA17D2" w:rsidP="00DA17D2"/>
        </w:tc>
        <w:tc>
          <w:tcPr>
            <w:tcW w:w="1641" w:type="dxa"/>
          </w:tcPr>
          <w:p w14:paraId="12A3C32D" w14:textId="3FCA99EB" w:rsidR="00DA17D2" w:rsidRPr="00CE176F" w:rsidRDefault="00DA17D2" w:rsidP="00DA17D2">
            <w:r w:rsidRPr="0028534C">
              <w:t>O24.419</w:t>
            </w:r>
          </w:p>
        </w:tc>
        <w:tc>
          <w:tcPr>
            <w:tcW w:w="5665" w:type="dxa"/>
          </w:tcPr>
          <w:p w14:paraId="2F83418F" w14:textId="56E12530" w:rsidR="00DA17D2" w:rsidRPr="00CE176F" w:rsidRDefault="00DA17D2" w:rsidP="00DA17D2">
            <w:r w:rsidRPr="0028534C">
              <w:t>Gestational diabetes mellitus in pregnancy, unspecified control</w:t>
            </w:r>
          </w:p>
        </w:tc>
      </w:tr>
      <w:tr w:rsidR="00DA17D2" w14:paraId="3ECE2724" w14:textId="77777777" w:rsidTr="00FE6479">
        <w:tc>
          <w:tcPr>
            <w:tcW w:w="2044" w:type="dxa"/>
          </w:tcPr>
          <w:p w14:paraId="670BFA91" w14:textId="77777777" w:rsidR="00DA17D2" w:rsidRDefault="00DA17D2" w:rsidP="00DA17D2"/>
        </w:tc>
        <w:tc>
          <w:tcPr>
            <w:tcW w:w="1641" w:type="dxa"/>
          </w:tcPr>
          <w:p w14:paraId="5198859C" w14:textId="5A7FB365" w:rsidR="00DA17D2" w:rsidRPr="00CE176F" w:rsidRDefault="00DA17D2" w:rsidP="00DA17D2">
            <w:r w:rsidRPr="0028534C">
              <w:t>O24.42</w:t>
            </w:r>
          </w:p>
        </w:tc>
        <w:tc>
          <w:tcPr>
            <w:tcW w:w="5665" w:type="dxa"/>
          </w:tcPr>
          <w:p w14:paraId="634A91F4" w14:textId="78C1974D" w:rsidR="00DA17D2" w:rsidRPr="00CE176F" w:rsidRDefault="00DA17D2" w:rsidP="00DA17D2">
            <w:r w:rsidRPr="0028534C">
              <w:t>Gestational diabetes mellitus in childbirth</w:t>
            </w:r>
          </w:p>
        </w:tc>
      </w:tr>
      <w:tr w:rsidR="00DA17D2" w14:paraId="52661C4B" w14:textId="77777777" w:rsidTr="00FE6479">
        <w:tc>
          <w:tcPr>
            <w:tcW w:w="2044" w:type="dxa"/>
          </w:tcPr>
          <w:p w14:paraId="7037CB3C" w14:textId="77777777" w:rsidR="00DA17D2" w:rsidRDefault="00DA17D2" w:rsidP="00DA17D2"/>
        </w:tc>
        <w:tc>
          <w:tcPr>
            <w:tcW w:w="1641" w:type="dxa"/>
          </w:tcPr>
          <w:p w14:paraId="277CA553" w14:textId="70122086" w:rsidR="00DA17D2" w:rsidRPr="00CE176F" w:rsidRDefault="00DA17D2" w:rsidP="00DA17D2">
            <w:r w:rsidRPr="0028534C">
              <w:t>O24.420</w:t>
            </w:r>
          </w:p>
        </w:tc>
        <w:tc>
          <w:tcPr>
            <w:tcW w:w="5665" w:type="dxa"/>
          </w:tcPr>
          <w:p w14:paraId="73DF239C" w14:textId="7CC64329" w:rsidR="00DA17D2" w:rsidRPr="00CE176F" w:rsidRDefault="00DA17D2" w:rsidP="00DA17D2">
            <w:r w:rsidRPr="0028534C">
              <w:t>Gestational diabetes mellitus in childbirth, diet controlled</w:t>
            </w:r>
          </w:p>
        </w:tc>
      </w:tr>
      <w:tr w:rsidR="00DA17D2" w14:paraId="664BBD1F" w14:textId="77777777" w:rsidTr="00FE6479">
        <w:tc>
          <w:tcPr>
            <w:tcW w:w="2044" w:type="dxa"/>
          </w:tcPr>
          <w:p w14:paraId="72F32FC0" w14:textId="77777777" w:rsidR="00DA17D2" w:rsidRDefault="00DA17D2" w:rsidP="00DA17D2"/>
        </w:tc>
        <w:tc>
          <w:tcPr>
            <w:tcW w:w="1641" w:type="dxa"/>
          </w:tcPr>
          <w:p w14:paraId="767BC097" w14:textId="0276B808" w:rsidR="00DA17D2" w:rsidRPr="00CE176F" w:rsidRDefault="00DA17D2" w:rsidP="00DA17D2">
            <w:r w:rsidRPr="0028534C">
              <w:t>O24.424</w:t>
            </w:r>
          </w:p>
        </w:tc>
        <w:tc>
          <w:tcPr>
            <w:tcW w:w="5665" w:type="dxa"/>
          </w:tcPr>
          <w:p w14:paraId="04986AF4" w14:textId="1C00C447" w:rsidR="00DA17D2" w:rsidRPr="00CE176F" w:rsidRDefault="00DA17D2" w:rsidP="00DA17D2">
            <w:r w:rsidRPr="0028534C">
              <w:t>Gestational diabetes mellitus in childbirth, insulin controlled</w:t>
            </w:r>
          </w:p>
        </w:tc>
      </w:tr>
      <w:tr w:rsidR="00DA17D2" w14:paraId="4275CF58" w14:textId="77777777" w:rsidTr="00FE6479">
        <w:tc>
          <w:tcPr>
            <w:tcW w:w="2044" w:type="dxa"/>
          </w:tcPr>
          <w:p w14:paraId="284241EA" w14:textId="77777777" w:rsidR="00DA17D2" w:rsidRDefault="00DA17D2" w:rsidP="00DA17D2"/>
        </w:tc>
        <w:tc>
          <w:tcPr>
            <w:tcW w:w="1641" w:type="dxa"/>
          </w:tcPr>
          <w:p w14:paraId="10E7824E" w14:textId="1F7ECE6B" w:rsidR="00DA17D2" w:rsidRPr="00CE176F" w:rsidRDefault="00DA17D2" w:rsidP="00DA17D2">
            <w:r w:rsidRPr="0028534C">
              <w:t>O24.429</w:t>
            </w:r>
          </w:p>
        </w:tc>
        <w:tc>
          <w:tcPr>
            <w:tcW w:w="5665" w:type="dxa"/>
          </w:tcPr>
          <w:p w14:paraId="1C7EAB14" w14:textId="35842850" w:rsidR="00DA17D2" w:rsidRPr="00CE176F" w:rsidRDefault="00DA17D2" w:rsidP="00DA17D2">
            <w:r w:rsidRPr="0028534C">
              <w:t>Gestational diabetes mellitus in childbirth, unspecified control</w:t>
            </w:r>
          </w:p>
        </w:tc>
      </w:tr>
      <w:tr w:rsidR="00DA17D2" w14:paraId="145E6675" w14:textId="77777777" w:rsidTr="00FE6479">
        <w:tc>
          <w:tcPr>
            <w:tcW w:w="2044" w:type="dxa"/>
          </w:tcPr>
          <w:p w14:paraId="5C8D1101" w14:textId="77777777" w:rsidR="00DA17D2" w:rsidRDefault="00DA17D2" w:rsidP="00DA17D2"/>
        </w:tc>
        <w:tc>
          <w:tcPr>
            <w:tcW w:w="1641" w:type="dxa"/>
          </w:tcPr>
          <w:p w14:paraId="2AD24CE6" w14:textId="5EC1AB99" w:rsidR="00DA17D2" w:rsidRPr="00CE176F" w:rsidRDefault="00DA17D2" w:rsidP="00DA17D2">
            <w:r w:rsidRPr="0028534C">
              <w:t>O24.43</w:t>
            </w:r>
          </w:p>
        </w:tc>
        <w:tc>
          <w:tcPr>
            <w:tcW w:w="5665" w:type="dxa"/>
          </w:tcPr>
          <w:p w14:paraId="60DCDEDB" w14:textId="109AFD39" w:rsidR="00DA17D2" w:rsidRPr="00CE176F" w:rsidRDefault="00DA17D2" w:rsidP="00DA17D2">
            <w:r w:rsidRPr="0028534C">
              <w:t>Gestational diabetes mellitus in the puerperium</w:t>
            </w:r>
          </w:p>
        </w:tc>
      </w:tr>
      <w:tr w:rsidR="00DA17D2" w14:paraId="0E00242B" w14:textId="77777777" w:rsidTr="00FE6479">
        <w:tc>
          <w:tcPr>
            <w:tcW w:w="2044" w:type="dxa"/>
          </w:tcPr>
          <w:p w14:paraId="6A6133A8" w14:textId="77777777" w:rsidR="00DA17D2" w:rsidRDefault="00DA17D2" w:rsidP="00DA17D2"/>
        </w:tc>
        <w:tc>
          <w:tcPr>
            <w:tcW w:w="1641" w:type="dxa"/>
          </w:tcPr>
          <w:p w14:paraId="2E07A925" w14:textId="46E0FD6D" w:rsidR="00DA17D2" w:rsidRPr="00CE176F" w:rsidRDefault="00DA17D2" w:rsidP="00DA17D2">
            <w:r w:rsidRPr="0028534C">
              <w:t>O24.430</w:t>
            </w:r>
          </w:p>
        </w:tc>
        <w:tc>
          <w:tcPr>
            <w:tcW w:w="5665" w:type="dxa"/>
          </w:tcPr>
          <w:p w14:paraId="76F0C69B" w14:textId="54591226" w:rsidR="00DA17D2" w:rsidRPr="00CE176F" w:rsidRDefault="00DA17D2" w:rsidP="00DA17D2">
            <w:r w:rsidRPr="0028534C">
              <w:t>Gestational diabetes mellitus in the puerperium, diet controlled</w:t>
            </w:r>
          </w:p>
        </w:tc>
      </w:tr>
      <w:tr w:rsidR="00DA17D2" w14:paraId="1F08538D" w14:textId="77777777" w:rsidTr="00FE6479">
        <w:tc>
          <w:tcPr>
            <w:tcW w:w="2044" w:type="dxa"/>
          </w:tcPr>
          <w:p w14:paraId="3B7D9B73" w14:textId="77777777" w:rsidR="00DA17D2" w:rsidRDefault="00DA17D2" w:rsidP="00DA17D2"/>
        </w:tc>
        <w:tc>
          <w:tcPr>
            <w:tcW w:w="1641" w:type="dxa"/>
          </w:tcPr>
          <w:p w14:paraId="5CC1593A" w14:textId="40670734" w:rsidR="00DA17D2" w:rsidRPr="00CE176F" w:rsidRDefault="00DA17D2" w:rsidP="00DA17D2">
            <w:r w:rsidRPr="0028534C">
              <w:t>O24.434</w:t>
            </w:r>
          </w:p>
        </w:tc>
        <w:tc>
          <w:tcPr>
            <w:tcW w:w="5665" w:type="dxa"/>
          </w:tcPr>
          <w:p w14:paraId="0088E6BB" w14:textId="1C050962" w:rsidR="00DA17D2" w:rsidRPr="00CE176F" w:rsidRDefault="00DA17D2" w:rsidP="00DA17D2">
            <w:r w:rsidRPr="0028534C">
              <w:t>Gestational diabetes mellitus in the puerperium, insulin controlled</w:t>
            </w:r>
          </w:p>
        </w:tc>
      </w:tr>
      <w:tr w:rsidR="00DA17D2" w14:paraId="240A23CE" w14:textId="77777777" w:rsidTr="00FE6479">
        <w:tc>
          <w:tcPr>
            <w:tcW w:w="2044" w:type="dxa"/>
          </w:tcPr>
          <w:p w14:paraId="1572A274" w14:textId="77777777" w:rsidR="00DA17D2" w:rsidRDefault="00DA17D2" w:rsidP="00DA17D2"/>
        </w:tc>
        <w:tc>
          <w:tcPr>
            <w:tcW w:w="1641" w:type="dxa"/>
          </w:tcPr>
          <w:p w14:paraId="69CF0B1D" w14:textId="4B8C301B" w:rsidR="00DA17D2" w:rsidRPr="00CE176F" w:rsidRDefault="00DA17D2" w:rsidP="00DA17D2">
            <w:r w:rsidRPr="0028534C">
              <w:t>O24.439</w:t>
            </w:r>
          </w:p>
        </w:tc>
        <w:tc>
          <w:tcPr>
            <w:tcW w:w="5665" w:type="dxa"/>
          </w:tcPr>
          <w:p w14:paraId="46EA429C" w14:textId="750E44C2" w:rsidR="00DA17D2" w:rsidRPr="00CE176F" w:rsidRDefault="00DA17D2" w:rsidP="00DA17D2">
            <w:r w:rsidRPr="0028534C">
              <w:t>Gestational diabetes mellitus in the puerperium, unspecified control</w:t>
            </w:r>
          </w:p>
        </w:tc>
      </w:tr>
      <w:tr w:rsidR="00DA17D2" w14:paraId="4ED6272C" w14:textId="77777777" w:rsidTr="00FE6479">
        <w:tc>
          <w:tcPr>
            <w:tcW w:w="2044" w:type="dxa"/>
          </w:tcPr>
          <w:p w14:paraId="7B8E475C" w14:textId="77777777" w:rsidR="00DA17D2" w:rsidRDefault="00DA17D2" w:rsidP="00DA17D2"/>
        </w:tc>
        <w:tc>
          <w:tcPr>
            <w:tcW w:w="1641" w:type="dxa"/>
          </w:tcPr>
          <w:p w14:paraId="1C547E26" w14:textId="5C1E49F5" w:rsidR="00DA17D2" w:rsidRPr="00CE176F" w:rsidRDefault="00DA17D2" w:rsidP="00DA17D2">
            <w:r w:rsidRPr="0028534C">
              <w:t>O24.8</w:t>
            </w:r>
          </w:p>
        </w:tc>
        <w:tc>
          <w:tcPr>
            <w:tcW w:w="5665" w:type="dxa"/>
          </w:tcPr>
          <w:p w14:paraId="707836AB" w14:textId="65D603B2" w:rsidR="00DA17D2" w:rsidRPr="00CE176F" w:rsidRDefault="00DA17D2" w:rsidP="00DA17D2">
            <w:r w:rsidRPr="0028534C">
              <w:t>Other pre-existing diabetes mellitus in pregnancy, childbirth, and the puerperium</w:t>
            </w:r>
          </w:p>
        </w:tc>
      </w:tr>
      <w:tr w:rsidR="00DA17D2" w14:paraId="42C8FE7D" w14:textId="77777777" w:rsidTr="00FE6479">
        <w:tc>
          <w:tcPr>
            <w:tcW w:w="2044" w:type="dxa"/>
          </w:tcPr>
          <w:p w14:paraId="72A540EB" w14:textId="77777777" w:rsidR="00DA17D2" w:rsidRDefault="00DA17D2" w:rsidP="00DA17D2"/>
        </w:tc>
        <w:tc>
          <w:tcPr>
            <w:tcW w:w="1641" w:type="dxa"/>
          </w:tcPr>
          <w:p w14:paraId="48B8685D" w14:textId="11082728" w:rsidR="00DA17D2" w:rsidRPr="00CE176F" w:rsidRDefault="00DA17D2" w:rsidP="00DA17D2">
            <w:r w:rsidRPr="0028534C">
              <w:t>O24.81</w:t>
            </w:r>
          </w:p>
        </w:tc>
        <w:tc>
          <w:tcPr>
            <w:tcW w:w="5665" w:type="dxa"/>
          </w:tcPr>
          <w:p w14:paraId="65888E53" w14:textId="0B766ED2" w:rsidR="00DA17D2" w:rsidRPr="00CE176F" w:rsidRDefault="00DA17D2" w:rsidP="00DA17D2">
            <w:r w:rsidRPr="0028534C">
              <w:t>Other pre-existing diabetes mellitus in pregnancy</w:t>
            </w:r>
          </w:p>
        </w:tc>
      </w:tr>
      <w:tr w:rsidR="00DA17D2" w14:paraId="57C22B25" w14:textId="77777777" w:rsidTr="00FE6479">
        <w:tc>
          <w:tcPr>
            <w:tcW w:w="2044" w:type="dxa"/>
          </w:tcPr>
          <w:p w14:paraId="50E8C652" w14:textId="77777777" w:rsidR="00DA17D2" w:rsidRDefault="00DA17D2" w:rsidP="00DA17D2"/>
        </w:tc>
        <w:tc>
          <w:tcPr>
            <w:tcW w:w="1641" w:type="dxa"/>
          </w:tcPr>
          <w:p w14:paraId="0D0D19F3" w14:textId="00D2D345" w:rsidR="00DA17D2" w:rsidRPr="00CE176F" w:rsidRDefault="00DA17D2" w:rsidP="00DA17D2">
            <w:r w:rsidRPr="0028534C">
              <w:t>O24.811</w:t>
            </w:r>
          </w:p>
        </w:tc>
        <w:tc>
          <w:tcPr>
            <w:tcW w:w="5665" w:type="dxa"/>
          </w:tcPr>
          <w:p w14:paraId="4AA930CE" w14:textId="08B35A6C" w:rsidR="00DA17D2" w:rsidRPr="00CE176F" w:rsidRDefault="00DA17D2" w:rsidP="00DA17D2">
            <w:r w:rsidRPr="0028534C">
              <w:t>Other pre-existing diabetes mellitus in pregnancy, first trimester</w:t>
            </w:r>
          </w:p>
        </w:tc>
      </w:tr>
      <w:tr w:rsidR="00DA17D2" w14:paraId="2FF03110" w14:textId="77777777" w:rsidTr="00FE6479">
        <w:tc>
          <w:tcPr>
            <w:tcW w:w="2044" w:type="dxa"/>
          </w:tcPr>
          <w:p w14:paraId="6310E21C" w14:textId="77777777" w:rsidR="00DA17D2" w:rsidRDefault="00DA17D2" w:rsidP="00DA17D2"/>
        </w:tc>
        <w:tc>
          <w:tcPr>
            <w:tcW w:w="1641" w:type="dxa"/>
          </w:tcPr>
          <w:p w14:paraId="19BF4914" w14:textId="32FFB836" w:rsidR="00DA17D2" w:rsidRPr="00CE176F" w:rsidRDefault="00DA17D2" w:rsidP="00DA17D2">
            <w:r w:rsidRPr="0028534C">
              <w:t>O24.812</w:t>
            </w:r>
          </w:p>
        </w:tc>
        <w:tc>
          <w:tcPr>
            <w:tcW w:w="5665" w:type="dxa"/>
          </w:tcPr>
          <w:p w14:paraId="5A63563C" w14:textId="24CEA0C3" w:rsidR="00DA17D2" w:rsidRPr="00CE176F" w:rsidRDefault="00DA17D2" w:rsidP="00DA17D2">
            <w:r w:rsidRPr="0028534C">
              <w:t>Other pre-existing diabetes mellitus in pregnancy, second trimester</w:t>
            </w:r>
          </w:p>
        </w:tc>
      </w:tr>
      <w:tr w:rsidR="00DA17D2" w14:paraId="1C387AA3" w14:textId="77777777" w:rsidTr="00FE6479">
        <w:tc>
          <w:tcPr>
            <w:tcW w:w="2044" w:type="dxa"/>
          </w:tcPr>
          <w:p w14:paraId="23DE76D4" w14:textId="77777777" w:rsidR="00DA17D2" w:rsidRDefault="00DA17D2" w:rsidP="00DA17D2"/>
        </w:tc>
        <w:tc>
          <w:tcPr>
            <w:tcW w:w="1641" w:type="dxa"/>
          </w:tcPr>
          <w:p w14:paraId="288158AB" w14:textId="174AC7A9" w:rsidR="00DA17D2" w:rsidRPr="00CE176F" w:rsidRDefault="00DA17D2" w:rsidP="00DA17D2">
            <w:r w:rsidRPr="0028534C">
              <w:t>O24.813</w:t>
            </w:r>
          </w:p>
        </w:tc>
        <w:tc>
          <w:tcPr>
            <w:tcW w:w="5665" w:type="dxa"/>
          </w:tcPr>
          <w:p w14:paraId="05334DB3" w14:textId="07CDCD89" w:rsidR="00DA17D2" w:rsidRPr="00CE176F" w:rsidRDefault="00DA17D2" w:rsidP="00DA17D2">
            <w:r w:rsidRPr="0028534C">
              <w:t>Other pre-existing diabetes mellitus in pregnancy, third trimester</w:t>
            </w:r>
          </w:p>
        </w:tc>
      </w:tr>
      <w:tr w:rsidR="00DA17D2" w14:paraId="747369DB" w14:textId="77777777" w:rsidTr="00FE6479">
        <w:tc>
          <w:tcPr>
            <w:tcW w:w="2044" w:type="dxa"/>
          </w:tcPr>
          <w:p w14:paraId="7F8A9F07" w14:textId="77777777" w:rsidR="00DA17D2" w:rsidRDefault="00DA17D2" w:rsidP="00DA17D2"/>
        </w:tc>
        <w:tc>
          <w:tcPr>
            <w:tcW w:w="1641" w:type="dxa"/>
          </w:tcPr>
          <w:p w14:paraId="0403BE84" w14:textId="2ADA6DC8" w:rsidR="00DA17D2" w:rsidRPr="00CE176F" w:rsidRDefault="00DA17D2" w:rsidP="00DA17D2">
            <w:r w:rsidRPr="0028534C">
              <w:t>O24.819</w:t>
            </w:r>
          </w:p>
        </w:tc>
        <w:tc>
          <w:tcPr>
            <w:tcW w:w="5665" w:type="dxa"/>
          </w:tcPr>
          <w:p w14:paraId="1EB081E1" w14:textId="6B6BE8F1" w:rsidR="00DA17D2" w:rsidRPr="00CE176F" w:rsidRDefault="00DA17D2" w:rsidP="00DA17D2">
            <w:r w:rsidRPr="0028534C">
              <w:t>Other pre-existing diabetes mellitus in pregnancy, unspecified trimester</w:t>
            </w:r>
          </w:p>
        </w:tc>
      </w:tr>
      <w:tr w:rsidR="00DA17D2" w14:paraId="5412A04C" w14:textId="77777777" w:rsidTr="00FE6479">
        <w:tc>
          <w:tcPr>
            <w:tcW w:w="2044" w:type="dxa"/>
          </w:tcPr>
          <w:p w14:paraId="6D408B2B" w14:textId="77777777" w:rsidR="00DA17D2" w:rsidRDefault="00DA17D2" w:rsidP="00DA17D2"/>
        </w:tc>
        <w:tc>
          <w:tcPr>
            <w:tcW w:w="1641" w:type="dxa"/>
          </w:tcPr>
          <w:p w14:paraId="6027DD1E" w14:textId="18B26983" w:rsidR="00DA17D2" w:rsidRPr="00CE176F" w:rsidRDefault="00DA17D2" w:rsidP="00DA17D2">
            <w:r w:rsidRPr="0028534C">
              <w:t>O24.82</w:t>
            </w:r>
          </w:p>
        </w:tc>
        <w:tc>
          <w:tcPr>
            <w:tcW w:w="5665" w:type="dxa"/>
          </w:tcPr>
          <w:p w14:paraId="745AA256" w14:textId="5CCF9735" w:rsidR="00DA17D2" w:rsidRPr="00CE176F" w:rsidRDefault="00DA17D2" w:rsidP="00DA17D2">
            <w:r w:rsidRPr="0028534C">
              <w:t>Other pre-existing diabetes mellitus in childbirth</w:t>
            </w:r>
          </w:p>
        </w:tc>
      </w:tr>
      <w:tr w:rsidR="00DA17D2" w14:paraId="6A47A2FA" w14:textId="77777777" w:rsidTr="00FE6479">
        <w:tc>
          <w:tcPr>
            <w:tcW w:w="2044" w:type="dxa"/>
          </w:tcPr>
          <w:p w14:paraId="594B34A2" w14:textId="77777777" w:rsidR="00DA17D2" w:rsidRDefault="00DA17D2" w:rsidP="00DA17D2"/>
        </w:tc>
        <w:tc>
          <w:tcPr>
            <w:tcW w:w="1641" w:type="dxa"/>
          </w:tcPr>
          <w:p w14:paraId="352F13AD" w14:textId="0F868C3D" w:rsidR="00DA17D2" w:rsidRPr="00CE176F" w:rsidRDefault="00DA17D2" w:rsidP="00DA17D2">
            <w:r w:rsidRPr="0028534C">
              <w:t>O24.83</w:t>
            </w:r>
          </w:p>
        </w:tc>
        <w:tc>
          <w:tcPr>
            <w:tcW w:w="5665" w:type="dxa"/>
          </w:tcPr>
          <w:p w14:paraId="6A12B21B" w14:textId="5629AAFF" w:rsidR="00DA17D2" w:rsidRPr="00CE176F" w:rsidRDefault="00DA17D2" w:rsidP="00DA17D2">
            <w:r w:rsidRPr="0028534C">
              <w:t>Other pre-existing diabetes mellitus in the puerperium</w:t>
            </w:r>
          </w:p>
        </w:tc>
      </w:tr>
      <w:tr w:rsidR="00DA17D2" w14:paraId="35EF762F" w14:textId="77777777" w:rsidTr="00FE6479">
        <w:tc>
          <w:tcPr>
            <w:tcW w:w="2044" w:type="dxa"/>
          </w:tcPr>
          <w:p w14:paraId="35656C6C" w14:textId="77777777" w:rsidR="00DA17D2" w:rsidRDefault="00DA17D2" w:rsidP="00DA17D2"/>
        </w:tc>
        <w:tc>
          <w:tcPr>
            <w:tcW w:w="1641" w:type="dxa"/>
          </w:tcPr>
          <w:p w14:paraId="0EFD478D" w14:textId="37BEC07D" w:rsidR="00DA17D2" w:rsidRPr="00CE176F" w:rsidRDefault="00DA17D2" w:rsidP="00DA17D2">
            <w:r w:rsidRPr="0028534C">
              <w:t>O24.9</w:t>
            </w:r>
          </w:p>
        </w:tc>
        <w:tc>
          <w:tcPr>
            <w:tcW w:w="5665" w:type="dxa"/>
          </w:tcPr>
          <w:p w14:paraId="25AE974F" w14:textId="51E5313D" w:rsidR="00DA17D2" w:rsidRPr="00CE176F" w:rsidRDefault="00DA17D2" w:rsidP="00DA17D2">
            <w:r w:rsidRPr="0028534C">
              <w:t>Unspecified diabetes mellitus in pregnancy, childbirth and the puerperium</w:t>
            </w:r>
          </w:p>
        </w:tc>
      </w:tr>
      <w:tr w:rsidR="00DA17D2" w14:paraId="0132B2A5" w14:textId="77777777" w:rsidTr="00FE6479">
        <w:tc>
          <w:tcPr>
            <w:tcW w:w="2044" w:type="dxa"/>
          </w:tcPr>
          <w:p w14:paraId="4F39FC33" w14:textId="77777777" w:rsidR="00DA17D2" w:rsidRDefault="00DA17D2" w:rsidP="00DA17D2"/>
        </w:tc>
        <w:tc>
          <w:tcPr>
            <w:tcW w:w="1641" w:type="dxa"/>
          </w:tcPr>
          <w:p w14:paraId="7E8CFF6C" w14:textId="2BEB3FB5" w:rsidR="00DA17D2" w:rsidRPr="00CE176F" w:rsidRDefault="00DA17D2" w:rsidP="00DA17D2">
            <w:r w:rsidRPr="0028534C">
              <w:t>O24.91</w:t>
            </w:r>
          </w:p>
        </w:tc>
        <w:tc>
          <w:tcPr>
            <w:tcW w:w="5665" w:type="dxa"/>
          </w:tcPr>
          <w:p w14:paraId="022FDCB5" w14:textId="493D1562" w:rsidR="00DA17D2" w:rsidRPr="00CE176F" w:rsidRDefault="00DA17D2" w:rsidP="00DA17D2">
            <w:r w:rsidRPr="0028534C">
              <w:t>Unspecified diabetes mellitus in pregnancy</w:t>
            </w:r>
          </w:p>
        </w:tc>
      </w:tr>
      <w:tr w:rsidR="00DA17D2" w14:paraId="403E4D80" w14:textId="77777777" w:rsidTr="00FE6479">
        <w:tc>
          <w:tcPr>
            <w:tcW w:w="2044" w:type="dxa"/>
          </w:tcPr>
          <w:p w14:paraId="6ED95C8D" w14:textId="77777777" w:rsidR="00DA17D2" w:rsidRDefault="00DA17D2" w:rsidP="00DA17D2"/>
        </w:tc>
        <w:tc>
          <w:tcPr>
            <w:tcW w:w="1641" w:type="dxa"/>
          </w:tcPr>
          <w:p w14:paraId="23C073F4" w14:textId="7AF7DF10" w:rsidR="00DA17D2" w:rsidRPr="00CE176F" w:rsidRDefault="00DA17D2" w:rsidP="00DA17D2">
            <w:r w:rsidRPr="0028534C">
              <w:t>O24.911</w:t>
            </w:r>
          </w:p>
        </w:tc>
        <w:tc>
          <w:tcPr>
            <w:tcW w:w="5665" w:type="dxa"/>
          </w:tcPr>
          <w:p w14:paraId="292D0C51" w14:textId="50C54D62" w:rsidR="00DA17D2" w:rsidRPr="00CE176F" w:rsidRDefault="00DA17D2" w:rsidP="00DA17D2">
            <w:r w:rsidRPr="0028534C">
              <w:t>Unspecified diabetes mellitus in pregnancy, first trimester</w:t>
            </w:r>
          </w:p>
        </w:tc>
      </w:tr>
      <w:tr w:rsidR="00DA17D2" w14:paraId="59FC6F0E" w14:textId="77777777" w:rsidTr="00FE6479">
        <w:tc>
          <w:tcPr>
            <w:tcW w:w="2044" w:type="dxa"/>
          </w:tcPr>
          <w:p w14:paraId="43017648" w14:textId="77777777" w:rsidR="00DA17D2" w:rsidRDefault="00DA17D2" w:rsidP="00DA17D2"/>
        </w:tc>
        <w:tc>
          <w:tcPr>
            <w:tcW w:w="1641" w:type="dxa"/>
          </w:tcPr>
          <w:p w14:paraId="2A2380A6" w14:textId="123560A0" w:rsidR="00DA17D2" w:rsidRPr="00CE176F" w:rsidRDefault="00DA17D2" w:rsidP="00DA17D2">
            <w:r w:rsidRPr="004A7FAF">
              <w:t>O24.912</w:t>
            </w:r>
          </w:p>
        </w:tc>
        <w:tc>
          <w:tcPr>
            <w:tcW w:w="5665" w:type="dxa"/>
          </w:tcPr>
          <w:p w14:paraId="2F0B27A3" w14:textId="636E73DC" w:rsidR="00DA17D2" w:rsidRPr="00CE176F" w:rsidRDefault="00DA17D2" w:rsidP="00DA17D2">
            <w:r w:rsidRPr="004A7FAF">
              <w:t>Unspecified diabetes mellitus in pregnancy, second trimester</w:t>
            </w:r>
          </w:p>
        </w:tc>
      </w:tr>
      <w:tr w:rsidR="00DA17D2" w14:paraId="7206F2AE" w14:textId="77777777" w:rsidTr="00FE6479">
        <w:tc>
          <w:tcPr>
            <w:tcW w:w="2044" w:type="dxa"/>
          </w:tcPr>
          <w:p w14:paraId="38EF675F" w14:textId="77777777" w:rsidR="00DA17D2" w:rsidRDefault="00DA17D2" w:rsidP="00DA17D2"/>
        </w:tc>
        <w:tc>
          <w:tcPr>
            <w:tcW w:w="1641" w:type="dxa"/>
          </w:tcPr>
          <w:p w14:paraId="535D6B52" w14:textId="24C89EB0" w:rsidR="00DA17D2" w:rsidRPr="00CE176F" w:rsidRDefault="00DA17D2" w:rsidP="00DA17D2">
            <w:r w:rsidRPr="004A7FAF">
              <w:t>O24.913</w:t>
            </w:r>
          </w:p>
        </w:tc>
        <w:tc>
          <w:tcPr>
            <w:tcW w:w="5665" w:type="dxa"/>
          </w:tcPr>
          <w:p w14:paraId="41EB1164" w14:textId="32689785" w:rsidR="00DA17D2" w:rsidRPr="00CE176F" w:rsidRDefault="00DA17D2" w:rsidP="00DA17D2">
            <w:r w:rsidRPr="004A7FAF">
              <w:t>Unspecified diabetes mellitus in pregnancy, third trimester</w:t>
            </w:r>
          </w:p>
        </w:tc>
      </w:tr>
      <w:tr w:rsidR="00DA17D2" w14:paraId="6CEA4024" w14:textId="77777777" w:rsidTr="00FE6479">
        <w:tc>
          <w:tcPr>
            <w:tcW w:w="2044" w:type="dxa"/>
          </w:tcPr>
          <w:p w14:paraId="3787F08E" w14:textId="77777777" w:rsidR="00DA17D2" w:rsidRDefault="00DA17D2" w:rsidP="00DA17D2"/>
        </w:tc>
        <w:tc>
          <w:tcPr>
            <w:tcW w:w="1641" w:type="dxa"/>
          </w:tcPr>
          <w:p w14:paraId="7524588A" w14:textId="3F7C8122" w:rsidR="00DA17D2" w:rsidRPr="00CE176F" w:rsidRDefault="00DA17D2" w:rsidP="00DA17D2">
            <w:r w:rsidRPr="004A7FAF">
              <w:t>O24.919</w:t>
            </w:r>
          </w:p>
        </w:tc>
        <w:tc>
          <w:tcPr>
            <w:tcW w:w="5665" w:type="dxa"/>
          </w:tcPr>
          <w:p w14:paraId="0E65A7FD" w14:textId="477330A5" w:rsidR="00DA17D2" w:rsidRPr="00CE176F" w:rsidRDefault="00DA17D2" w:rsidP="00DA17D2">
            <w:r w:rsidRPr="004A7FAF">
              <w:t>Unspecified diabetes mellitus in pregnancy, unspecified trimester</w:t>
            </w:r>
          </w:p>
        </w:tc>
      </w:tr>
      <w:tr w:rsidR="00DA17D2" w14:paraId="67E61439" w14:textId="77777777" w:rsidTr="00FE6479">
        <w:tc>
          <w:tcPr>
            <w:tcW w:w="2044" w:type="dxa"/>
          </w:tcPr>
          <w:p w14:paraId="7B7F91CD" w14:textId="77777777" w:rsidR="00DA17D2" w:rsidRDefault="00DA17D2" w:rsidP="00DA17D2"/>
        </w:tc>
        <w:tc>
          <w:tcPr>
            <w:tcW w:w="1641" w:type="dxa"/>
          </w:tcPr>
          <w:p w14:paraId="680956D6" w14:textId="2672BBDC" w:rsidR="00DA17D2" w:rsidRPr="00CE176F" w:rsidRDefault="00DA17D2" w:rsidP="00DA17D2">
            <w:r w:rsidRPr="004A7FAF">
              <w:t>O24.92</w:t>
            </w:r>
          </w:p>
        </w:tc>
        <w:tc>
          <w:tcPr>
            <w:tcW w:w="5665" w:type="dxa"/>
          </w:tcPr>
          <w:p w14:paraId="49554933" w14:textId="7E8CAC72" w:rsidR="00DA17D2" w:rsidRPr="00CE176F" w:rsidRDefault="00DA17D2" w:rsidP="00DA17D2">
            <w:r w:rsidRPr="004A7FAF">
              <w:t>Unspecified diabetes mellitus in childbirth</w:t>
            </w:r>
          </w:p>
        </w:tc>
      </w:tr>
      <w:tr w:rsidR="00DA17D2" w14:paraId="0FD4013F" w14:textId="77777777" w:rsidTr="00FE6479">
        <w:tc>
          <w:tcPr>
            <w:tcW w:w="2044" w:type="dxa"/>
          </w:tcPr>
          <w:p w14:paraId="3C953614" w14:textId="77777777" w:rsidR="00DA17D2" w:rsidRDefault="00DA17D2" w:rsidP="00DA17D2"/>
        </w:tc>
        <w:tc>
          <w:tcPr>
            <w:tcW w:w="1641" w:type="dxa"/>
          </w:tcPr>
          <w:p w14:paraId="434874EF" w14:textId="1A9DBDD7" w:rsidR="00DA17D2" w:rsidRPr="00CE176F" w:rsidRDefault="00DA17D2" w:rsidP="00DA17D2">
            <w:r w:rsidRPr="004A7FAF">
              <w:t>O24.93</w:t>
            </w:r>
          </w:p>
        </w:tc>
        <w:tc>
          <w:tcPr>
            <w:tcW w:w="5665" w:type="dxa"/>
          </w:tcPr>
          <w:p w14:paraId="4DBABC3B" w14:textId="78EC9D24" w:rsidR="00DA17D2" w:rsidRPr="00CE176F" w:rsidRDefault="00DA17D2" w:rsidP="00DA17D2">
            <w:r w:rsidRPr="004A7FAF">
              <w:t>Unspecified diabetes mellitus in the puerperium</w:t>
            </w:r>
          </w:p>
        </w:tc>
      </w:tr>
      <w:tr w:rsidR="00DA17D2" w14:paraId="664E152A" w14:textId="77777777" w:rsidTr="00FE6479">
        <w:tc>
          <w:tcPr>
            <w:tcW w:w="2044" w:type="dxa"/>
          </w:tcPr>
          <w:p w14:paraId="1259D57B" w14:textId="77777777" w:rsidR="00DA17D2" w:rsidRDefault="00DA17D2" w:rsidP="00DA17D2"/>
        </w:tc>
        <w:tc>
          <w:tcPr>
            <w:tcW w:w="1641" w:type="dxa"/>
          </w:tcPr>
          <w:p w14:paraId="1B5F90CD" w14:textId="3088AF8F" w:rsidR="00DA17D2" w:rsidRPr="00CE176F" w:rsidRDefault="00DA17D2" w:rsidP="00DA17D2">
            <w:r w:rsidRPr="004A7FAF">
              <w:t>Z13.1</w:t>
            </w:r>
          </w:p>
        </w:tc>
        <w:tc>
          <w:tcPr>
            <w:tcW w:w="5665" w:type="dxa"/>
          </w:tcPr>
          <w:p w14:paraId="3C42B608" w14:textId="6ECB250A" w:rsidR="00DA17D2" w:rsidRPr="00CE176F" w:rsidRDefault="00DA17D2" w:rsidP="00DA17D2">
            <w:r w:rsidRPr="004A7FAF">
              <w:t>Encounter for screening for diabetes mellitus</w:t>
            </w:r>
          </w:p>
        </w:tc>
      </w:tr>
      <w:tr w:rsidR="00DA17D2" w14:paraId="62681638" w14:textId="77777777" w:rsidTr="00FE6479">
        <w:tc>
          <w:tcPr>
            <w:tcW w:w="2044" w:type="dxa"/>
          </w:tcPr>
          <w:p w14:paraId="43C5C35C" w14:textId="77777777" w:rsidR="00DA17D2" w:rsidRDefault="00DA17D2" w:rsidP="00DA17D2"/>
        </w:tc>
        <w:tc>
          <w:tcPr>
            <w:tcW w:w="1641" w:type="dxa"/>
          </w:tcPr>
          <w:p w14:paraId="14E486C7" w14:textId="06C3BB3F" w:rsidR="00DA17D2" w:rsidRPr="00CE176F" w:rsidRDefault="00DA17D2" w:rsidP="00DA17D2">
            <w:r w:rsidRPr="004A7FAF">
              <w:t>Z83.3</w:t>
            </w:r>
          </w:p>
        </w:tc>
        <w:tc>
          <w:tcPr>
            <w:tcW w:w="5665" w:type="dxa"/>
          </w:tcPr>
          <w:p w14:paraId="1E13386B" w14:textId="2980AF0A" w:rsidR="00DA17D2" w:rsidRPr="00CE176F" w:rsidRDefault="00DA17D2" w:rsidP="00DA17D2">
            <w:r w:rsidRPr="004A7FAF">
              <w:t>Family history of diabetes mellitus</w:t>
            </w:r>
          </w:p>
        </w:tc>
      </w:tr>
      <w:tr w:rsidR="00DA17D2" w14:paraId="4CC932C9" w14:textId="77777777" w:rsidTr="00FE6479">
        <w:tc>
          <w:tcPr>
            <w:tcW w:w="2044" w:type="dxa"/>
          </w:tcPr>
          <w:p w14:paraId="0CD1C296" w14:textId="77777777" w:rsidR="00DA17D2" w:rsidRDefault="00DA17D2" w:rsidP="00DA17D2"/>
        </w:tc>
        <w:tc>
          <w:tcPr>
            <w:tcW w:w="1641" w:type="dxa"/>
          </w:tcPr>
          <w:p w14:paraId="6622B00F" w14:textId="1DF31F81" w:rsidR="00DA17D2" w:rsidRPr="00CE176F" w:rsidRDefault="00DA17D2" w:rsidP="00DA17D2">
            <w:r w:rsidRPr="004A7FAF">
              <w:t>Z86.32</w:t>
            </w:r>
          </w:p>
        </w:tc>
        <w:tc>
          <w:tcPr>
            <w:tcW w:w="5665" w:type="dxa"/>
          </w:tcPr>
          <w:p w14:paraId="5BC918CC" w14:textId="366F01A9" w:rsidR="00DA17D2" w:rsidRPr="00CE176F" w:rsidRDefault="00DA17D2" w:rsidP="00DA17D2">
            <w:r w:rsidRPr="004A7FAF">
              <w:t>Personal history of gestational diabetes</w:t>
            </w:r>
          </w:p>
        </w:tc>
      </w:tr>
    </w:tbl>
    <w:p w14:paraId="3A76CD88" w14:textId="77777777" w:rsidR="00C82FFF" w:rsidRDefault="00C82FFF" w:rsidP="00C82FFF">
      <w:pPr>
        <w:spacing w:after="0" w:line="240" w:lineRule="auto"/>
      </w:pPr>
    </w:p>
    <w:p w14:paraId="1247BC4A" w14:textId="3818350B" w:rsidR="00314A55" w:rsidRDefault="00314A55" w:rsidP="00087D9B">
      <w:pPr>
        <w:pStyle w:val="Heading1"/>
      </w:pPr>
      <w:r>
        <w:br w:type="column"/>
      </w:r>
      <w:r w:rsidR="00466F66">
        <w:lastRenderedPageBreak/>
        <w:t>ICD Codes for Small</w:t>
      </w:r>
      <w:r w:rsidR="00466F66" w:rsidRPr="009A447C">
        <w:t xml:space="preserve"> </w:t>
      </w:r>
      <w:r w:rsidR="00466F66">
        <w:t>A</w:t>
      </w:r>
      <w:r w:rsidR="00466F66" w:rsidRPr="009A447C">
        <w:t xml:space="preserve">rtery </w:t>
      </w:r>
      <w:r w:rsidR="00466F66">
        <w:t>S</w:t>
      </w:r>
      <w:r w:rsidR="00466F66" w:rsidRPr="009A447C">
        <w:t xml:space="preserve">troke </w:t>
      </w:r>
      <w:r w:rsidR="00191FF9">
        <w:t>Clinical</w:t>
      </w:r>
      <w:r w:rsidR="00466F66">
        <w:t xml:space="preserve"> Features in TOAST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620"/>
        <w:gridCol w:w="5670"/>
      </w:tblGrid>
      <w:tr w:rsidR="00F51B8A" w:rsidRPr="00314A55" w14:paraId="429B7CF5" w14:textId="77777777" w:rsidTr="0076268C">
        <w:trPr>
          <w:trHeight w:val="300"/>
        </w:trPr>
        <w:tc>
          <w:tcPr>
            <w:tcW w:w="2065" w:type="dxa"/>
          </w:tcPr>
          <w:p w14:paraId="145E08A1" w14:textId="39C4F8FF" w:rsidR="00F51B8A" w:rsidRDefault="00F51B8A" w:rsidP="00F51B8A">
            <w:pPr>
              <w:spacing w:after="0" w:line="240" w:lineRule="auto"/>
            </w:pPr>
            <w:r w:rsidRPr="00E93205">
              <w:t>Feature</w:t>
            </w:r>
          </w:p>
        </w:tc>
        <w:tc>
          <w:tcPr>
            <w:tcW w:w="1620" w:type="dxa"/>
            <w:shd w:val="clear" w:color="auto" w:fill="auto"/>
            <w:noWrap/>
          </w:tcPr>
          <w:p w14:paraId="767DBBF6" w14:textId="6B36B4AF" w:rsidR="00F51B8A" w:rsidRPr="00955524" w:rsidRDefault="00F51B8A" w:rsidP="00F51B8A">
            <w:pPr>
              <w:spacing w:after="0" w:line="240" w:lineRule="auto"/>
              <w:jc w:val="right"/>
            </w:pPr>
            <w:r>
              <w:rPr>
                <w:rFonts w:cs="Arial"/>
              </w:rPr>
              <w:t>ICD9/</w:t>
            </w:r>
            <w:r w:rsidRPr="00F33D13">
              <w:rPr>
                <w:rFonts w:cs="Arial"/>
              </w:rPr>
              <w:t>ICD10 Codes</w:t>
            </w:r>
          </w:p>
        </w:tc>
        <w:tc>
          <w:tcPr>
            <w:tcW w:w="5670" w:type="dxa"/>
            <w:shd w:val="clear" w:color="auto" w:fill="auto"/>
            <w:noWrap/>
          </w:tcPr>
          <w:p w14:paraId="50A0C467" w14:textId="0FB68FF9" w:rsidR="00F51B8A" w:rsidRPr="00955524" w:rsidRDefault="00F51B8A" w:rsidP="00F51B8A">
            <w:pPr>
              <w:spacing w:after="0" w:line="240" w:lineRule="auto"/>
            </w:pPr>
            <w:r w:rsidRPr="00E93205">
              <w:t>Code Description</w:t>
            </w:r>
          </w:p>
        </w:tc>
      </w:tr>
      <w:tr w:rsidR="00F51B8A" w:rsidRPr="00314A55" w14:paraId="08DA8BB5" w14:textId="77777777" w:rsidTr="0076268C">
        <w:trPr>
          <w:trHeight w:val="300"/>
        </w:trPr>
        <w:tc>
          <w:tcPr>
            <w:tcW w:w="2065" w:type="dxa"/>
          </w:tcPr>
          <w:p w14:paraId="0D8D8236" w14:textId="4D554633" w:rsidR="00F51B8A" w:rsidRDefault="00F51B8A" w:rsidP="00F51B8A">
            <w:pPr>
              <w:spacing w:after="0" w:line="240" w:lineRule="auto"/>
            </w:pPr>
            <w:r>
              <w:t>-Hypertension</w:t>
            </w:r>
          </w:p>
        </w:tc>
        <w:tc>
          <w:tcPr>
            <w:tcW w:w="1620" w:type="dxa"/>
            <w:shd w:val="clear" w:color="auto" w:fill="auto"/>
            <w:noWrap/>
          </w:tcPr>
          <w:p w14:paraId="08C9046C" w14:textId="77777777" w:rsidR="00F51B8A" w:rsidRPr="00955524" w:rsidRDefault="00F51B8A" w:rsidP="00F51B8A">
            <w:pPr>
              <w:spacing w:after="0" w:line="240" w:lineRule="auto"/>
              <w:jc w:val="right"/>
            </w:pPr>
          </w:p>
        </w:tc>
        <w:tc>
          <w:tcPr>
            <w:tcW w:w="5670" w:type="dxa"/>
            <w:shd w:val="clear" w:color="auto" w:fill="auto"/>
            <w:noWrap/>
          </w:tcPr>
          <w:p w14:paraId="22BB5C8E" w14:textId="77777777" w:rsidR="00F51B8A" w:rsidRPr="00955524" w:rsidRDefault="00F51B8A" w:rsidP="00F51B8A">
            <w:pPr>
              <w:spacing w:after="0" w:line="240" w:lineRule="auto"/>
            </w:pPr>
          </w:p>
        </w:tc>
      </w:tr>
      <w:tr w:rsidR="00F51B8A" w:rsidRPr="00314A55" w14:paraId="2F52C14C" w14:textId="77777777" w:rsidTr="0076268C">
        <w:trPr>
          <w:trHeight w:val="300"/>
        </w:trPr>
        <w:tc>
          <w:tcPr>
            <w:tcW w:w="2065" w:type="dxa"/>
          </w:tcPr>
          <w:p w14:paraId="0D5C7257" w14:textId="21EAF211"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50F14DC" w14:textId="181D3944" w:rsidR="00F51B8A" w:rsidRPr="00314A55" w:rsidRDefault="00F51B8A" w:rsidP="00F51B8A">
            <w:pPr>
              <w:spacing w:after="0" w:line="240" w:lineRule="auto"/>
              <w:jc w:val="right"/>
              <w:rPr>
                <w:rFonts w:ascii="Calibri" w:eastAsia="Times New Roman" w:hAnsi="Calibri" w:cs="Times New Roman"/>
                <w:color w:val="000000"/>
              </w:rPr>
            </w:pPr>
            <w:r w:rsidRPr="00955524">
              <w:t>3482</w:t>
            </w:r>
          </w:p>
        </w:tc>
        <w:tc>
          <w:tcPr>
            <w:tcW w:w="5670" w:type="dxa"/>
            <w:shd w:val="clear" w:color="auto" w:fill="auto"/>
            <w:noWrap/>
          </w:tcPr>
          <w:p w14:paraId="0EA01BAF" w14:textId="342AB14F" w:rsidR="00F51B8A" w:rsidRPr="00314A55" w:rsidRDefault="00F51B8A" w:rsidP="00F51B8A">
            <w:pPr>
              <w:spacing w:after="0" w:line="240" w:lineRule="auto"/>
              <w:rPr>
                <w:rFonts w:ascii="Calibri" w:eastAsia="Times New Roman" w:hAnsi="Calibri" w:cs="Times New Roman"/>
                <w:color w:val="000000"/>
              </w:rPr>
            </w:pPr>
            <w:r w:rsidRPr="00955524">
              <w:t>Benign intracranial hypertension</w:t>
            </w:r>
          </w:p>
        </w:tc>
      </w:tr>
      <w:tr w:rsidR="00F51B8A" w:rsidRPr="00314A55" w14:paraId="6749FE0C" w14:textId="77777777" w:rsidTr="0076268C">
        <w:trPr>
          <w:trHeight w:val="300"/>
        </w:trPr>
        <w:tc>
          <w:tcPr>
            <w:tcW w:w="2065" w:type="dxa"/>
          </w:tcPr>
          <w:p w14:paraId="1308CD5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4CE4758" w14:textId="64E0E1BD" w:rsidR="00F51B8A" w:rsidRPr="00314A55" w:rsidRDefault="00F51B8A" w:rsidP="00F51B8A">
            <w:pPr>
              <w:spacing w:after="0" w:line="240" w:lineRule="auto"/>
              <w:jc w:val="right"/>
              <w:rPr>
                <w:rFonts w:ascii="Calibri" w:eastAsia="Times New Roman" w:hAnsi="Calibri" w:cs="Times New Roman"/>
                <w:color w:val="000000"/>
              </w:rPr>
            </w:pPr>
            <w:r w:rsidRPr="00955524">
              <w:t>36504</w:t>
            </w:r>
          </w:p>
        </w:tc>
        <w:tc>
          <w:tcPr>
            <w:tcW w:w="5670" w:type="dxa"/>
            <w:shd w:val="clear" w:color="auto" w:fill="auto"/>
            <w:noWrap/>
          </w:tcPr>
          <w:p w14:paraId="4893C06D" w14:textId="2240F8C9" w:rsidR="00F51B8A" w:rsidRPr="00314A55" w:rsidRDefault="00F51B8A" w:rsidP="00F51B8A">
            <w:pPr>
              <w:spacing w:after="0" w:line="240" w:lineRule="auto"/>
              <w:rPr>
                <w:rFonts w:ascii="Calibri" w:eastAsia="Times New Roman" w:hAnsi="Calibri" w:cs="Times New Roman"/>
                <w:color w:val="000000"/>
              </w:rPr>
            </w:pPr>
            <w:r w:rsidRPr="00955524">
              <w:t>Ocular hypertension</w:t>
            </w:r>
          </w:p>
        </w:tc>
      </w:tr>
      <w:tr w:rsidR="00F51B8A" w:rsidRPr="00314A55" w14:paraId="3A1F8054" w14:textId="77777777" w:rsidTr="0076268C">
        <w:trPr>
          <w:trHeight w:val="300"/>
        </w:trPr>
        <w:tc>
          <w:tcPr>
            <w:tcW w:w="2065" w:type="dxa"/>
          </w:tcPr>
          <w:p w14:paraId="3E5727D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CA3F425" w14:textId="31950ACA" w:rsidR="00F51B8A" w:rsidRPr="00314A55" w:rsidRDefault="00F51B8A" w:rsidP="00F51B8A">
            <w:pPr>
              <w:spacing w:after="0" w:line="240" w:lineRule="auto"/>
              <w:jc w:val="right"/>
              <w:rPr>
                <w:rFonts w:ascii="Calibri" w:eastAsia="Times New Roman" w:hAnsi="Calibri" w:cs="Times New Roman"/>
                <w:color w:val="000000"/>
              </w:rPr>
            </w:pPr>
            <w:r w:rsidRPr="00955524">
              <w:t>401</w:t>
            </w:r>
          </w:p>
        </w:tc>
        <w:tc>
          <w:tcPr>
            <w:tcW w:w="5670" w:type="dxa"/>
            <w:shd w:val="clear" w:color="auto" w:fill="auto"/>
            <w:noWrap/>
          </w:tcPr>
          <w:p w14:paraId="58D9E47D" w14:textId="3DCBC412" w:rsidR="00F51B8A" w:rsidRPr="00314A55" w:rsidRDefault="00F51B8A" w:rsidP="00F51B8A">
            <w:pPr>
              <w:spacing w:after="0" w:line="240" w:lineRule="auto"/>
              <w:rPr>
                <w:rFonts w:ascii="Calibri" w:eastAsia="Times New Roman" w:hAnsi="Calibri" w:cs="Times New Roman"/>
                <w:color w:val="000000"/>
              </w:rPr>
            </w:pPr>
            <w:r w:rsidRPr="00955524">
              <w:t>Essential hypertension</w:t>
            </w:r>
          </w:p>
        </w:tc>
      </w:tr>
      <w:tr w:rsidR="00F51B8A" w:rsidRPr="00314A55" w14:paraId="3A94C84E" w14:textId="77777777" w:rsidTr="0076268C">
        <w:trPr>
          <w:trHeight w:val="300"/>
        </w:trPr>
        <w:tc>
          <w:tcPr>
            <w:tcW w:w="2065" w:type="dxa"/>
          </w:tcPr>
          <w:p w14:paraId="29AEE64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58AE616" w14:textId="4D2DB477" w:rsidR="00F51B8A" w:rsidRPr="00314A55" w:rsidRDefault="00F51B8A" w:rsidP="00F51B8A">
            <w:pPr>
              <w:spacing w:after="0" w:line="240" w:lineRule="auto"/>
              <w:jc w:val="right"/>
              <w:rPr>
                <w:rFonts w:ascii="Calibri" w:eastAsia="Times New Roman" w:hAnsi="Calibri" w:cs="Times New Roman"/>
                <w:color w:val="000000"/>
              </w:rPr>
            </w:pPr>
            <w:r w:rsidRPr="00955524">
              <w:t>4010</w:t>
            </w:r>
          </w:p>
        </w:tc>
        <w:tc>
          <w:tcPr>
            <w:tcW w:w="5670" w:type="dxa"/>
            <w:shd w:val="clear" w:color="auto" w:fill="auto"/>
            <w:noWrap/>
          </w:tcPr>
          <w:p w14:paraId="1CA9D673" w14:textId="6D710F78" w:rsidR="00F51B8A" w:rsidRPr="00314A55" w:rsidRDefault="00F51B8A" w:rsidP="00F51B8A">
            <w:pPr>
              <w:spacing w:after="0" w:line="240" w:lineRule="auto"/>
              <w:rPr>
                <w:rFonts w:ascii="Calibri" w:eastAsia="Times New Roman" w:hAnsi="Calibri" w:cs="Times New Roman"/>
                <w:color w:val="000000"/>
              </w:rPr>
            </w:pPr>
            <w:r w:rsidRPr="00955524">
              <w:t>Malignant essential hypertension</w:t>
            </w:r>
          </w:p>
        </w:tc>
      </w:tr>
      <w:tr w:rsidR="00F51B8A" w:rsidRPr="00314A55" w14:paraId="219F7F38" w14:textId="77777777" w:rsidTr="0076268C">
        <w:trPr>
          <w:trHeight w:val="300"/>
        </w:trPr>
        <w:tc>
          <w:tcPr>
            <w:tcW w:w="2065" w:type="dxa"/>
          </w:tcPr>
          <w:p w14:paraId="75254AA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8D51998" w14:textId="256B716C" w:rsidR="00F51B8A" w:rsidRPr="00314A55" w:rsidRDefault="00F51B8A" w:rsidP="00F51B8A">
            <w:pPr>
              <w:spacing w:after="0" w:line="240" w:lineRule="auto"/>
              <w:jc w:val="right"/>
              <w:rPr>
                <w:rFonts w:ascii="Calibri" w:eastAsia="Times New Roman" w:hAnsi="Calibri" w:cs="Times New Roman"/>
                <w:color w:val="000000"/>
              </w:rPr>
            </w:pPr>
            <w:r w:rsidRPr="00955524">
              <w:t>4011</w:t>
            </w:r>
          </w:p>
        </w:tc>
        <w:tc>
          <w:tcPr>
            <w:tcW w:w="5670" w:type="dxa"/>
            <w:shd w:val="clear" w:color="auto" w:fill="auto"/>
            <w:noWrap/>
          </w:tcPr>
          <w:p w14:paraId="2243E471" w14:textId="25EAF568" w:rsidR="00F51B8A" w:rsidRPr="00314A55" w:rsidRDefault="00F51B8A" w:rsidP="00F51B8A">
            <w:pPr>
              <w:spacing w:after="0" w:line="240" w:lineRule="auto"/>
              <w:rPr>
                <w:rFonts w:ascii="Calibri" w:eastAsia="Times New Roman" w:hAnsi="Calibri" w:cs="Times New Roman"/>
                <w:color w:val="000000"/>
              </w:rPr>
            </w:pPr>
            <w:r w:rsidRPr="00955524">
              <w:t>Benign essential hypertension</w:t>
            </w:r>
          </w:p>
        </w:tc>
      </w:tr>
      <w:tr w:rsidR="00F51B8A" w:rsidRPr="00314A55" w14:paraId="16BD5BD6" w14:textId="77777777" w:rsidTr="0076268C">
        <w:trPr>
          <w:trHeight w:val="300"/>
        </w:trPr>
        <w:tc>
          <w:tcPr>
            <w:tcW w:w="2065" w:type="dxa"/>
          </w:tcPr>
          <w:p w14:paraId="6AD3470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EE05BB6" w14:textId="41D560F6" w:rsidR="00F51B8A" w:rsidRPr="00314A55" w:rsidRDefault="00F51B8A" w:rsidP="00F51B8A">
            <w:pPr>
              <w:spacing w:after="0" w:line="240" w:lineRule="auto"/>
              <w:jc w:val="right"/>
              <w:rPr>
                <w:rFonts w:ascii="Calibri" w:eastAsia="Times New Roman" w:hAnsi="Calibri" w:cs="Times New Roman"/>
                <w:color w:val="000000"/>
              </w:rPr>
            </w:pPr>
            <w:r w:rsidRPr="00955524">
              <w:t>4019</w:t>
            </w:r>
          </w:p>
        </w:tc>
        <w:tc>
          <w:tcPr>
            <w:tcW w:w="5670" w:type="dxa"/>
            <w:shd w:val="clear" w:color="auto" w:fill="auto"/>
            <w:noWrap/>
          </w:tcPr>
          <w:p w14:paraId="002B4331" w14:textId="31F59077" w:rsidR="00F51B8A" w:rsidRPr="00314A55" w:rsidRDefault="00F51B8A" w:rsidP="00F51B8A">
            <w:pPr>
              <w:spacing w:after="0" w:line="240" w:lineRule="auto"/>
              <w:rPr>
                <w:rFonts w:ascii="Calibri" w:eastAsia="Times New Roman" w:hAnsi="Calibri" w:cs="Times New Roman"/>
                <w:color w:val="000000"/>
              </w:rPr>
            </w:pPr>
            <w:r w:rsidRPr="00955524">
              <w:t>Unspecified essential hypertension</w:t>
            </w:r>
          </w:p>
        </w:tc>
      </w:tr>
      <w:tr w:rsidR="00F51B8A" w:rsidRPr="00314A55" w14:paraId="77B0DCC4" w14:textId="77777777" w:rsidTr="0076268C">
        <w:trPr>
          <w:trHeight w:val="300"/>
        </w:trPr>
        <w:tc>
          <w:tcPr>
            <w:tcW w:w="2065" w:type="dxa"/>
          </w:tcPr>
          <w:p w14:paraId="4A7317A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978DA96" w14:textId="34B3E991" w:rsidR="00F51B8A" w:rsidRPr="00314A55" w:rsidRDefault="00F51B8A" w:rsidP="00F51B8A">
            <w:pPr>
              <w:spacing w:after="0" w:line="240" w:lineRule="auto"/>
              <w:jc w:val="right"/>
              <w:rPr>
                <w:rFonts w:ascii="Calibri" w:eastAsia="Times New Roman" w:hAnsi="Calibri" w:cs="Times New Roman"/>
                <w:color w:val="000000"/>
              </w:rPr>
            </w:pPr>
            <w:r w:rsidRPr="00955524">
              <w:t>405</w:t>
            </w:r>
          </w:p>
        </w:tc>
        <w:tc>
          <w:tcPr>
            <w:tcW w:w="5670" w:type="dxa"/>
            <w:shd w:val="clear" w:color="auto" w:fill="auto"/>
            <w:noWrap/>
          </w:tcPr>
          <w:p w14:paraId="2C669D64" w14:textId="75142C53" w:rsidR="00F51B8A" w:rsidRPr="00314A55" w:rsidRDefault="00F51B8A" w:rsidP="00F51B8A">
            <w:pPr>
              <w:spacing w:after="0" w:line="240" w:lineRule="auto"/>
              <w:rPr>
                <w:rFonts w:ascii="Calibri" w:eastAsia="Times New Roman" w:hAnsi="Calibri" w:cs="Times New Roman"/>
                <w:color w:val="000000"/>
              </w:rPr>
            </w:pPr>
            <w:r w:rsidRPr="00955524">
              <w:t>Secondary hypertension</w:t>
            </w:r>
          </w:p>
        </w:tc>
      </w:tr>
      <w:tr w:rsidR="00F51B8A" w:rsidRPr="00314A55" w14:paraId="65E7E8B1" w14:textId="77777777" w:rsidTr="0076268C">
        <w:trPr>
          <w:trHeight w:val="300"/>
        </w:trPr>
        <w:tc>
          <w:tcPr>
            <w:tcW w:w="2065" w:type="dxa"/>
          </w:tcPr>
          <w:p w14:paraId="4C4FED42"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7124A6E" w14:textId="21F56563" w:rsidR="00F51B8A" w:rsidRPr="00314A55" w:rsidRDefault="00F51B8A" w:rsidP="00F51B8A">
            <w:pPr>
              <w:spacing w:after="0" w:line="240" w:lineRule="auto"/>
              <w:jc w:val="right"/>
              <w:rPr>
                <w:rFonts w:ascii="Calibri" w:eastAsia="Times New Roman" w:hAnsi="Calibri" w:cs="Times New Roman"/>
                <w:color w:val="000000"/>
              </w:rPr>
            </w:pPr>
            <w:r w:rsidRPr="00955524">
              <w:t>4050</w:t>
            </w:r>
          </w:p>
        </w:tc>
        <w:tc>
          <w:tcPr>
            <w:tcW w:w="5670" w:type="dxa"/>
            <w:shd w:val="clear" w:color="auto" w:fill="auto"/>
            <w:noWrap/>
          </w:tcPr>
          <w:p w14:paraId="73BE4848" w14:textId="5E3F5CE8" w:rsidR="00F51B8A" w:rsidRPr="00314A55" w:rsidRDefault="00F51B8A" w:rsidP="00F51B8A">
            <w:pPr>
              <w:spacing w:after="0" w:line="240" w:lineRule="auto"/>
              <w:rPr>
                <w:rFonts w:ascii="Calibri" w:eastAsia="Times New Roman" w:hAnsi="Calibri" w:cs="Times New Roman"/>
                <w:color w:val="000000"/>
              </w:rPr>
            </w:pPr>
            <w:r w:rsidRPr="00955524">
              <w:t>Malignant secondary hypertension</w:t>
            </w:r>
          </w:p>
        </w:tc>
      </w:tr>
      <w:tr w:rsidR="00F51B8A" w:rsidRPr="00314A55" w14:paraId="4DF94105" w14:textId="77777777" w:rsidTr="0076268C">
        <w:trPr>
          <w:trHeight w:val="300"/>
        </w:trPr>
        <w:tc>
          <w:tcPr>
            <w:tcW w:w="2065" w:type="dxa"/>
          </w:tcPr>
          <w:p w14:paraId="14C923F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CD6B5EE" w14:textId="3FDC173C" w:rsidR="00F51B8A" w:rsidRPr="00314A55" w:rsidRDefault="00F51B8A" w:rsidP="00F51B8A">
            <w:pPr>
              <w:spacing w:after="0" w:line="240" w:lineRule="auto"/>
              <w:jc w:val="right"/>
              <w:rPr>
                <w:rFonts w:ascii="Calibri" w:eastAsia="Times New Roman" w:hAnsi="Calibri" w:cs="Times New Roman"/>
                <w:color w:val="000000"/>
              </w:rPr>
            </w:pPr>
            <w:r w:rsidRPr="00955524">
              <w:t>40501</w:t>
            </w:r>
          </w:p>
        </w:tc>
        <w:tc>
          <w:tcPr>
            <w:tcW w:w="5670" w:type="dxa"/>
            <w:shd w:val="clear" w:color="auto" w:fill="auto"/>
            <w:noWrap/>
          </w:tcPr>
          <w:p w14:paraId="240E26F5" w14:textId="7974224C" w:rsidR="00F51B8A" w:rsidRPr="00314A55" w:rsidRDefault="00F51B8A" w:rsidP="00F51B8A">
            <w:pPr>
              <w:spacing w:after="0" w:line="240" w:lineRule="auto"/>
              <w:rPr>
                <w:rFonts w:ascii="Calibri" w:eastAsia="Times New Roman" w:hAnsi="Calibri" w:cs="Times New Roman"/>
                <w:color w:val="000000"/>
              </w:rPr>
            </w:pPr>
            <w:r w:rsidRPr="00955524">
              <w:t>Malignant renovascular hypertension</w:t>
            </w:r>
          </w:p>
        </w:tc>
      </w:tr>
      <w:tr w:rsidR="00F51B8A" w:rsidRPr="00314A55" w14:paraId="59882531" w14:textId="77777777" w:rsidTr="0076268C">
        <w:trPr>
          <w:trHeight w:val="300"/>
        </w:trPr>
        <w:tc>
          <w:tcPr>
            <w:tcW w:w="2065" w:type="dxa"/>
          </w:tcPr>
          <w:p w14:paraId="6A0C741D"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E40499C" w14:textId="7754C514" w:rsidR="00F51B8A" w:rsidRPr="00314A55" w:rsidRDefault="00F51B8A" w:rsidP="00F51B8A">
            <w:pPr>
              <w:spacing w:after="0" w:line="240" w:lineRule="auto"/>
              <w:jc w:val="right"/>
              <w:rPr>
                <w:rFonts w:ascii="Calibri" w:eastAsia="Times New Roman" w:hAnsi="Calibri" w:cs="Times New Roman"/>
                <w:color w:val="000000"/>
              </w:rPr>
            </w:pPr>
            <w:r w:rsidRPr="00955524">
              <w:t>40509</w:t>
            </w:r>
          </w:p>
        </w:tc>
        <w:tc>
          <w:tcPr>
            <w:tcW w:w="5670" w:type="dxa"/>
            <w:shd w:val="clear" w:color="auto" w:fill="auto"/>
            <w:noWrap/>
          </w:tcPr>
          <w:p w14:paraId="3354DBFC" w14:textId="0A1979B1"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malignant secondary hypertension</w:t>
            </w:r>
          </w:p>
        </w:tc>
      </w:tr>
      <w:tr w:rsidR="00F51B8A" w:rsidRPr="00314A55" w14:paraId="757E5E11" w14:textId="77777777" w:rsidTr="0076268C">
        <w:trPr>
          <w:trHeight w:val="300"/>
        </w:trPr>
        <w:tc>
          <w:tcPr>
            <w:tcW w:w="2065" w:type="dxa"/>
          </w:tcPr>
          <w:p w14:paraId="02B52A12"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707B00D" w14:textId="0E5E44A9" w:rsidR="00F51B8A" w:rsidRPr="00314A55" w:rsidRDefault="00F51B8A" w:rsidP="00F51B8A">
            <w:pPr>
              <w:spacing w:after="0" w:line="240" w:lineRule="auto"/>
              <w:jc w:val="right"/>
              <w:rPr>
                <w:rFonts w:ascii="Calibri" w:eastAsia="Times New Roman" w:hAnsi="Calibri" w:cs="Times New Roman"/>
                <w:color w:val="000000"/>
              </w:rPr>
            </w:pPr>
            <w:r w:rsidRPr="00955524">
              <w:t>4051</w:t>
            </w:r>
          </w:p>
        </w:tc>
        <w:tc>
          <w:tcPr>
            <w:tcW w:w="5670" w:type="dxa"/>
            <w:shd w:val="clear" w:color="auto" w:fill="auto"/>
            <w:noWrap/>
          </w:tcPr>
          <w:p w14:paraId="5CF9C819" w14:textId="517CB433" w:rsidR="00F51B8A" w:rsidRPr="00314A55" w:rsidRDefault="00F51B8A" w:rsidP="00F51B8A">
            <w:pPr>
              <w:spacing w:after="0" w:line="240" w:lineRule="auto"/>
              <w:rPr>
                <w:rFonts w:ascii="Calibri" w:eastAsia="Times New Roman" w:hAnsi="Calibri" w:cs="Times New Roman"/>
                <w:color w:val="000000"/>
              </w:rPr>
            </w:pPr>
            <w:r w:rsidRPr="00955524">
              <w:t>Benign secondary hypertension</w:t>
            </w:r>
          </w:p>
        </w:tc>
      </w:tr>
      <w:tr w:rsidR="00F51B8A" w:rsidRPr="00314A55" w14:paraId="59D99EF4" w14:textId="77777777" w:rsidTr="0076268C">
        <w:trPr>
          <w:trHeight w:val="300"/>
        </w:trPr>
        <w:tc>
          <w:tcPr>
            <w:tcW w:w="2065" w:type="dxa"/>
          </w:tcPr>
          <w:p w14:paraId="7125DAD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BEB9D1A" w14:textId="3819FA32" w:rsidR="00F51B8A" w:rsidRPr="00314A55" w:rsidRDefault="00F51B8A" w:rsidP="00F51B8A">
            <w:pPr>
              <w:spacing w:after="0" w:line="240" w:lineRule="auto"/>
              <w:jc w:val="right"/>
              <w:rPr>
                <w:rFonts w:ascii="Calibri" w:eastAsia="Times New Roman" w:hAnsi="Calibri" w:cs="Times New Roman"/>
                <w:color w:val="000000"/>
              </w:rPr>
            </w:pPr>
            <w:r w:rsidRPr="00955524">
              <w:t>40511</w:t>
            </w:r>
          </w:p>
        </w:tc>
        <w:tc>
          <w:tcPr>
            <w:tcW w:w="5670" w:type="dxa"/>
            <w:shd w:val="clear" w:color="auto" w:fill="auto"/>
            <w:noWrap/>
          </w:tcPr>
          <w:p w14:paraId="68F6A9B6" w14:textId="57A018B2" w:rsidR="00F51B8A" w:rsidRPr="00314A55" w:rsidRDefault="00F51B8A" w:rsidP="00F51B8A">
            <w:pPr>
              <w:spacing w:after="0" w:line="240" w:lineRule="auto"/>
              <w:rPr>
                <w:rFonts w:ascii="Calibri" w:eastAsia="Times New Roman" w:hAnsi="Calibri" w:cs="Times New Roman"/>
                <w:color w:val="000000"/>
              </w:rPr>
            </w:pPr>
            <w:r w:rsidRPr="00955524">
              <w:t>Benign renovascular hypertension</w:t>
            </w:r>
          </w:p>
        </w:tc>
      </w:tr>
      <w:tr w:rsidR="00F51B8A" w:rsidRPr="00314A55" w14:paraId="11ABF2C0" w14:textId="77777777" w:rsidTr="0076268C">
        <w:trPr>
          <w:trHeight w:val="300"/>
        </w:trPr>
        <w:tc>
          <w:tcPr>
            <w:tcW w:w="2065" w:type="dxa"/>
          </w:tcPr>
          <w:p w14:paraId="73C6E20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CB3EFCE" w14:textId="33E037E9" w:rsidR="00F51B8A" w:rsidRPr="00314A55" w:rsidRDefault="00F51B8A" w:rsidP="00F51B8A">
            <w:pPr>
              <w:spacing w:after="0" w:line="240" w:lineRule="auto"/>
              <w:jc w:val="right"/>
              <w:rPr>
                <w:rFonts w:ascii="Calibri" w:eastAsia="Times New Roman" w:hAnsi="Calibri" w:cs="Times New Roman"/>
                <w:color w:val="000000"/>
              </w:rPr>
            </w:pPr>
            <w:r w:rsidRPr="00955524">
              <w:t>40519</w:t>
            </w:r>
          </w:p>
        </w:tc>
        <w:tc>
          <w:tcPr>
            <w:tcW w:w="5670" w:type="dxa"/>
            <w:shd w:val="clear" w:color="auto" w:fill="auto"/>
            <w:noWrap/>
          </w:tcPr>
          <w:p w14:paraId="6E035A4B" w14:textId="3BCDB7EB"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benign secondary hypertension</w:t>
            </w:r>
          </w:p>
        </w:tc>
      </w:tr>
      <w:tr w:rsidR="00F51B8A" w:rsidRPr="00314A55" w14:paraId="40C7F3A9" w14:textId="77777777" w:rsidTr="0076268C">
        <w:trPr>
          <w:trHeight w:val="300"/>
        </w:trPr>
        <w:tc>
          <w:tcPr>
            <w:tcW w:w="2065" w:type="dxa"/>
          </w:tcPr>
          <w:p w14:paraId="6D417B7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C8C5AD6" w14:textId="5E1576C7" w:rsidR="00F51B8A" w:rsidRPr="00314A55" w:rsidRDefault="00F51B8A" w:rsidP="00F51B8A">
            <w:pPr>
              <w:spacing w:after="0" w:line="240" w:lineRule="auto"/>
              <w:jc w:val="right"/>
              <w:rPr>
                <w:rFonts w:ascii="Calibri" w:eastAsia="Times New Roman" w:hAnsi="Calibri" w:cs="Times New Roman"/>
                <w:color w:val="000000"/>
              </w:rPr>
            </w:pPr>
            <w:r w:rsidRPr="00955524">
              <w:t>4059</w:t>
            </w:r>
          </w:p>
        </w:tc>
        <w:tc>
          <w:tcPr>
            <w:tcW w:w="5670" w:type="dxa"/>
            <w:shd w:val="clear" w:color="auto" w:fill="auto"/>
            <w:noWrap/>
          </w:tcPr>
          <w:p w14:paraId="7F858839" w14:textId="787AAA46" w:rsidR="00F51B8A" w:rsidRPr="00314A55" w:rsidRDefault="00F51B8A" w:rsidP="00F51B8A">
            <w:pPr>
              <w:spacing w:after="0" w:line="240" w:lineRule="auto"/>
              <w:rPr>
                <w:rFonts w:ascii="Calibri" w:eastAsia="Times New Roman" w:hAnsi="Calibri" w:cs="Times New Roman"/>
                <w:color w:val="000000"/>
              </w:rPr>
            </w:pPr>
            <w:r w:rsidRPr="00955524">
              <w:t>Unspecified secondary hypertension</w:t>
            </w:r>
          </w:p>
        </w:tc>
      </w:tr>
      <w:tr w:rsidR="00F51B8A" w:rsidRPr="00314A55" w14:paraId="01278E13" w14:textId="77777777" w:rsidTr="0076268C">
        <w:trPr>
          <w:trHeight w:val="300"/>
        </w:trPr>
        <w:tc>
          <w:tcPr>
            <w:tcW w:w="2065" w:type="dxa"/>
          </w:tcPr>
          <w:p w14:paraId="633A85F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1DB6519" w14:textId="14E3348C" w:rsidR="00F51B8A" w:rsidRPr="00314A55" w:rsidRDefault="00F51B8A" w:rsidP="00F51B8A">
            <w:pPr>
              <w:spacing w:after="0" w:line="240" w:lineRule="auto"/>
              <w:jc w:val="right"/>
              <w:rPr>
                <w:rFonts w:ascii="Calibri" w:eastAsia="Times New Roman" w:hAnsi="Calibri" w:cs="Times New Roman"/>
                <w:color w:val="000000"/>
              </w:rPr>
            </w:pPr>
            <w:r w:rsidRPr="00955524">
              <w:t>40591</w:t>
            </w:r>
          </w:p>
        </w:tc>
        <w:tc>
          <w:tcPr>
            <w:tcW w:w="5670" w:type="dxa"/>
            <w:shd w:val="clear" w:color="auto" w:fill="auto"/>
            <w:noWrap/>
          </w:tcPr>
          <w:p w14:paraId="68C24D97" w14:textId="6B638EBC" w:rsidR="00F51B8A" w:rsidRPr="00314A55" w:rsidRDefault="00F51B8A" w:rsidP="00F51B8A">
            <w:pPr>
              <w:spacing w:after="0" w:line="240" w:lineRule="auto"/>
              <w:rPr>
                <w:rFonts w:ascii="Calibri" w:eastAsia="Times New Roman" w:hAnsi="Calibri" w:cs="Times New Roman"/>
                <w:color w:val="000000"/>
              </w:rPr>
            </w:pPr>
            <w:r w:rsidRPr="00955524">
              <w:t>Unspecified renovascular hypertension</w:t>
            </w:r>
          </w:p>
        </w:tc>
      </w:tr>
      <w:tr w:rsidR="00F51B8A" w:rsidRPr="00314A55" w14:paraId="6AF9E0EA" w14:textId="77777777" w:rsidTr="0076268C">
        <w:trPr>
          <w:trHeight w:val="300"/>
        </w:trPr>
        <w:tc>
          <w:tcPr>
            <w:tcW w:w="2065" w:type="dxa"/>
          </w:tcPr>
          <w:p w14:paraId="51758842"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58217D0" w14:textId="6567C51F" w:rsidR="00F51B8A" w:rsidRPr="00314A55" w:rsidRDefault="00F51B8A" w:rsidP="00F51B8A">
            <w:pPr>
              <w:spacing w:after="0" w:line="240" w:lineRule="auto"/>
              <w:jc w:val="right"/>
              <w:rPr>
                <w:rFonts w:ascii="Calibri" w:eastAsia="Times New Roman" w:hAnsi="Calibri" w:cs="Times New Roman"/>
                <w:color w:val="000000"/>
              </w:rPr>
            </w:pPr>
            <w:r w:rsidRPr="00955524">
              <w:t>40599</w:t>
            </w:r>
          </w:p>
        </w:tc>
        <w:tc>
          <w:tcPr>
            <w:tcW w:w="5670" w:type="dxa"/>
            <w:shd w:val="clear" w:color="auto" w:fill="auto"/>
            <w:noWrap/>
          </w:tcPr>
          <w:p w14:paraId="4AD86725" w14:textId="590215CB"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unspecified secondary hypertension</w:t>
            </w:r>
          </w:p>
        </w:tc>
      </w:tr>
      <w:tr w:rsidR="00F51B8A" w:rsidRPr="00314A55" w14:paraId="7F4C1A04" w14:textId="77777777" w:rsidTr="0076268C">
        <w:trPr>
          <w:trHeight w:val="300"/>
        </w:trPr>
        <w:tc>
          <w:tcPr>
            <w:tcW w:w="2065" w:type="dxa"/>
          </w:tcPr>
          <w:p w14:paraId="0501768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F364F1F" w14:textId="400AFD4A" w:rsidR="00F51B8A" w:rsidRPr="00314A55" w:rsidRDefault="00F51B8A" w:rsidP="00F51B8A">
            <w:pPr>
              <w:spacing w:after="0" w:line="240" w:lineRule="auto"/>
              <w:jc w:val="right"/>
              <w:rPr>
                <w:rFonts w:ascii="Calibri" w:eastAsia="Times New Roman" w:hAnsi="Calibri" w:cs="Times New Roman"/>
                <w:color w:val="000000"/>
              </w:rPr>
            </w:pPr>
            <w:r w:rsidRPr="00955524">
              <w:t>4160</w:t>
            </w:r>
          </w:p>
        </w:tc>
        <w:tc>
          <w:tcPr>
            <w:tcW w:w="5670" w:type="dxa"/>
            <w:shd w:val="clear" w:color="auto" w:fill="auto"/>
            <w:noWrap/>
          </w:tcPr>
          <w:p w14:paraId="31861122" w14:textId="00A3D2FC" w:rsidR="00F51B8A" w:rsidRPr="00314A55" w:rsidRDefault="00F51B8A" w:rsidP="00F51B8A">
            <w:pPr>
              <w:spacing w:after="0" w:line="240" w:lineRule="auto"/>
              <w:rPr>
                <w:rFonts w:ascii="Calibri" w:eastAsia="Times New Roman" w:hAnsi="Calibri" w:cs="Times New Roman"/>
                <w:color w:val="000000"/>
              </w:rPr>
            </w:pPr>
            <w:r w:rsidRPr="00955524">
              <w:t>Primary pulmonary hypertension</w:t>
            </w:r>
          </w:p>
        </w:tc>
      </w:tr>
      <w:tr w:rsidR="00F51B8A" w:rsidRPr="00314A55" w14:paraId="68DC616F" w14:textId="77777777" w:rsidTr="0076268C">
        <w:trPr>
          <w:trHeight w:val="300"/>
        </w:trPr>
        <w:tc>
          <w:tcPr>
            <w:tcW w:w="2065" w:type="dxa"/>
          </w:tcPr>
          <w:p w14:paraId="7A608DA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58F1566" w14:textId="27E1AB85" w:rsidR="00F51B8A" w:rsidRPr="00314A55" w:rsidRDefault="00F51B8A" w:rsidP="00F51B8A">
            <w:pPr>
              <w:spacing w:after="0" w:line="240" w:lineRule="auto"/>
              <w:jc w:val="right"/>
              <w:rPr>
                <w:rFonts w:ascii="Calibri" w:eastAsia="Times New Roman" w:hAnsi="Calibri" w:cs="Times New Roman"/>
                <w:color w:val="000000"/>
              </w:rPr>
            </w:pPr>
            <w:r w:rsidRPr="00955524">
              <w:t>45930</w:t>
            </w:r>
          </w:p>
        </w:tc>
        <w:tc>
          <w:tcPr>
            <w:tcW w:w="5670" w:type="dxa"/>
            <w:shd w:val="clear" w:color="auto" w:fill="auto"/>
            <w:noWrap/>
          </w:tcPr>
          <w:p w14:paraId="7D34ACF6" w14:textId="177DD9F9" w:rsidR="00F51B8A" w:rsidRPr="00314A55" w:rsidRDefault="00F51B8A" w:rsidP="00F51B8A">
            <w:pPr>
              <w:spacing w:after="0" w:line="240" w:lineRule="auto"/>
              <w:rPr>
                <w:rFonts w:ascii="Calibri" w:eastAsia="Times New Roman" w:hAnsi="Calibri" w:cs="Times New Roman"/>
                <w:color w:val="000000"/>
              </w:rPr>
            </w:pPr>
            <w:r w:rsidRPr="00955524">
              <w:t>Chronic venous hypertension without complications</w:t>
            </w:r>
          </w:p>
        </w:tc>
      </w:tr>
      <w:tr w:rsidR="00F51B8A" w:rsidRPr="00314A55" w14:paraId="0E17F0BF" w14:textId="77777777" w:rsidTr="0076268C">
        <w:trPr>
          <w:trHeight w:val="300"/>
        </w:trPr>
        <w:tc>
          <w:tcPr>
            <w:tcW w:w="2065" w:type="dxa"/>
          </w:tcPr>
          <w:p w14:paraId="16D987E6"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992DA21" w14:textId="521FDD77" w:rsidR="00F51B8A" w:rsidRPr="00314A55" w:rsidRDefault="00F51B8A" w:rsidP="00F51B8A">
            <w:pPr>
              <w:spacing w:after="0" w:line="240" w:lineRule="auto"/>
              <w:jc w:val="right"/>
              <w:rPr>
                <w:rFonts w:ascii="Calibri" w:eastAsia="Times New Roman" w:hAnsi="Calibri" w:cs="Times New Roman"/>
                <w:color w:val="000000"/>
              </w:rPr>
            </w:pPr>
            <w:r w:rsidRPr="00955524">
              <w:t>45931</w:t>
            </w:r>
          </w:p>
        </w:tc>
        <w:tc>
          <w:tcPr>
            <w:tcW w:w="5670" w:type="dxa"/>
            <w:shd w:val="clear" w:color="auto" w:fill="auto"/>
            <w:noWrap/>
          </w:tcPr>
          <w:p w14:paraId="41C71907" w14:textId="2B8002AC" w:rsidR="00F51B8A" w:rsidRPr="00314A55" w:rsidRDefault="00F51B8A" w:rsidP="00F51B8A">
            <w:pPr>
              <w:spacing w:after="0" w:line="240" w:lineRule="auto"/>
              <w:rPr>
                <w:rFonts w:ascii="Calibri" w:eastAsia="Times New Roman" w:hAnsi="Calibri" w:cs="Times New Roman"/>
                <w:color w:val="000000"/>
              </w:rPr>
            </w:pPr>
            <w:r w:rsidRPr="00955524">
              <w:t>Chronic venous hypertension with ulcer</w:t>
            </w:r>
          </w:p>
        </w:tc>
      </w:tr>
      <w:tr w:rsidR="00F51B8A" w:rsidRPr="00314A55" w14:paraId="4E7B37B9" w14:textId="77777777" w:rsidTr="0076268C">
        <w:trPr>
          <w:trHeight w:val="300"/>
        </w:trPr>
        <w:tc>
          <w:tcPr>
            <w:tcW w:w="2065" w:type="dxa"/>
          </w:tcPr>
          <w:p w14:paraId="40A0A4B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77B82A3" w14:textId="68F359F2" w:rsidR="00F51B8A" w:rsidRPr="00314A55" w:rsidRDefault="00F51B8A" w:rsidP="00F51B8A">
            <w:pPr>
              <w:spacing w:after="0" w:line="240" w:lineRule="auto"/>
              <w:jc w:val="right"/>
              <w:rPr>
                <w:rFonts w:ascii="Calibri" w:eastAsia="Times New Roman" w:hAnsi="Calibri" w:cs="Times New Roman"/>
                <w:color w:val="000000"/>
              </w:rPr>
            </w:pPr>
            <w:r w:rsidRPr="00955524">
              <w:t>45932</w:t>
            </w:r>
          </w:p>
        </w:tc>
        <w:tc>
          <w:tcPr>
            <w:tcW w:w="5670" w:type="dxa"/>
            <w:shd w:val="clear" w:color="auto" w:fill="auto"/>
            <w:noWrap/>
          </w:tcPr>
          <w:p w14:paraId="684F8A58" w14:textId="5ACE9478" w:rsidR="00F51B8A" w:rsidRPr="00314A55" w:rsidRDefault="00F51B8A" w:rsidP="00F51B8A">
            <w:pPr>
              <w:spacing w:after="0" w:line="240" w:lineRule="auto"/>
              <w:rPr>
                <w:rFonts w:ascii="Calibri" w:eastAsia="Times New Roman" w:hAnsi="Calibri" w:cs="Times New Roman"/>
                <w:color w:val="000000"/>
              </w:rPr>
            </w:pPr>
            <w:r w:rsidRPr="00955524">
              <w:t>Chronic venous hypertension with inflammation</w:t>
            </w:r>
          </w:p>
        </w:tc>
      </w:tr>
      <w:tr w:rsidR="00F51B8A" w:rsidRPr="00314A55" w14:paraId="74D19EE1" w14:textId="77777777" w:rsidTr="0076268C">
        <w:trPr>
          <w:trHeight w:val="300"/>
        </w:trPr>
        <w:tc>
          <w:tcPr>
            <w:tcW w:w="2065" w:type="dxa"/>
          </w:tcPr>
          <w:p w14:paraId="1613E899"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815814E" w14:textId="4222AD97" w:rsidR="00F51B8A" w:rsidRPr="00314A55" w:rsidRDefault="00F51B8A" w:rsidP="00F51B8A">
            <w:pPr>
              <w:spacing w:after="0" w:line="240" w:lineRule="auto"/>
              <w:jc w:val="right"/>
              <w:rPr>
                <w:rFonts w:ascii="Calibri" w:eastAsia="Times New Roman" w:hAnsi="Calibri" w:cs="Times New Roman"/>
                <w:color w:val="000000"/>
              </w:rPr>
            </w:pPr>
            <w:r w:rsidRPr="00955524">
              <w:t>45933</w:t>
            </w:r>
          </w:p>
        </w:tc>
        <w:tc>
          <w:tcPr>
            <w:tcW w:w="5670" w:type="dxa"/>
            <w:shd w:val="clear" w:color="auto" w:fill="auto"/>
            <w:noWrap/>
          </w:tcPr>
          <w:p w14:paraId="1C0E8A05" w14:textId="476A4635" w:rsidR="00F51B8A" w:rsidRPr="00314A55" w:rsidRDefault="00F51B8A" w:rsidP="00F51B8A">
            <w:pPr>
              <w:spacing w:after="0" w:line="240" w:lineRule="auto"/>
              <w:rPr>
                <w:rFonts w:ascii="Calibri" w:eastAsia="Times New Roman" w:hAnsi="Calibri" w:cs="Times New Roman"/>
                <w:color w:val="000000"/>
              </w:rPr>
            </w:pPr>
            <w:r w:rsidRPr="00955524">
              <w:t>Chronic venous hypertension with ulcer and inflammation</w:t>
            </w:r>
          </w:p>
        </w:tc>
      </w:tr>
      <w:tr w:rsidR="00F51B8A" w:rsidRPr="00314A55" w14:paraId="11E697C3" w14:textId="77777777" w:rsidTr="0076268C">
        <w:trPr>
          <w:trHeight w:val="300"/>
        </w:trPr>
        <w:tc>
          <w:tcPr>
            <w:tcW w:w="2065" w:type="dxa"/>
          </w:tcPr>
          <w:p w14:paraId="634819A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8C91F5E" w14:textId="53143C9D" w:rsidR="00F51B8A" w:rsidRPr="00314A55" w:rsidRDefault="00F51B8A" w:rsidP="00F51B8A">
            <w:pPr>
              <w:spacing w:after="0" w:line="240" w:lineRule="auto"/>
              <w:jc w:val="right"/>
              <w:rPr>
                <w:rFonts w:ascii="Calibri" w:eastAsia="Times New Roman" w:hAnsi="Calibri" w:cs="Times New Roman"/>
                <w:color w:val="000000"/>
              </w:rPr>
            </w:pPr>
            <w:r w:rsidRPr="00955524">
              <w:t>45939</w:t>
            </w:r>
          </w:p>
        </w:tc>
        <w:tc>
          <w:tcPr>
            <w:tcW w:w="5670" w:type="dxa"/>
            <w:shd w:val="clear" w:color="auto" w:fill="auto"/>
            <w:noWrap/>
          </w:tcPr>
          <w:p w14:paraId="46C515EA" w14:textId="4A663950" w:rsidR="00F51B8A" w:rsidRPr="00314A55" w:rsidRDefault="00F51B8A" w:rsidP="00F51B8A">
            <w:pPr>
              <w:spacing w:after="0" w:line="240" w:lineRule="auto"/>
              <w:rPr>
                <w:rFonts w:ascii="Calibri" w:eastAsia="Times New Roman" w:hAnsi="Calibri" w:cs="Times New Roman"/>
                <w:color w:val="000000"/>
              </w:rPr>
            </w:pPr>
            <w:r w:rsidRPr="00955524">
              <w:t xml:space="preserve">Chronic venous hypertension with other complication </w:t>
            </w:r>
          </w:p>
        </w:tc>
      </w:tr>
      <w:tr w:rsidR="00F51B8A" w:rsidRPr="00314A55" w14:paraId="49304F14" w14:textId="77777777" w:rsidTr="0076268C">
        <w:trPr>
          <w:trHeight w:val="300"/>
        </w:trPr>
        <w:tc>
          <w:tcPr>
            <w:tcW w:w="2065" w:type="dxa"/>
          </w:tcPr>
          <w:p w14:paraId="053D6D81"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658E0F1" w14:textId="4EB18994" w:rsidR="00F51B8A" w:rsidRPr="00314A55" w:rsidRDefault="00F51B8A" w:rsidP="00F51B8A">
            <w:pPr>
              <w:spacing w:after="0" w:line="240" w:lineRule="auto"/>
              <w:jc w:val="right"/>
              <w:rPr>
                <w:rFonts w:ascii="Calibri" w:eastAsia="Times New Roman" w:hAnsi="Calibri" w:cs="Times New Roman"/>
                <w:color w:val="000000"/>
              </w:rPr>
            </w:pPr>
            <w:r w:rsidRPr="00955524">
              <w:t>5723</w:t>
            </w:r>
          </w:p>
        </w:tc>
        <w:tc>
          <w:tcPr>
            <w:tcW w:w="5670" w:type="dxa"/>
            <w:shd w:val="clear" w:color="auto" w:fill="auto"/>
            <w:noWrap/>
          </w:tcPr>
          <w:p w14:paraId="2ABA53DF" w14:textId="0BF7D29A" w:rsidR="00F51B8A" w:rsidRPr="00314A55" w:rsidRDefault="00F51B8A" w:rsidP="00F51B8A">
            <w:pPr>
              <w:spacing w:after="0" w:line="240" w:lineRule="auto"/>
              <w:rPr>
                <w:rFonts w:ascii="Calibri" w:eastAsia="Times New Roman" w:hAnsi="Calibri" w:cs="Times New Roman"/>
                <w:color w:val="000000"/>
              </w:rPr>
            </w:pPr>
            <w:r w:rsidRPr="00955524">
              <w:t>Portal hypertension</w:t>
            </w:r>
          </w:p>
        </w:tc>
      </w:tr>
      <w:tr w:rsidR="00F51B8A" w:rsidRPr="00314A55" w14:paraId="429758FF" w14:textId="77777777" w:rsidTr="0076268C">
        <w:trPr>
          <w:trHeight w:val="300"/>
        </w:trPr>
        <w:tc>
          <w:tcPr>
            <w:tcW w:w="2065" w:type="dxa"/>
          </w:tcPr>
          <w:p w14:paraId="03243B5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D568D87" w14:textId="3D571DA3" w:rsidR="00F51B8A" w:rsidRPr="00314A55" w:rsidRDefault="00F51B8A" w:rsidP="00F51B8A">
            <w:pPr>
              <w:spacing w:after="0" w:line="240" w:lineRule="auto"/>
              <w:jc w:val="right"/>
              <w:rPr>
                <w:rFonts w:ascii="Calibri" w:eastAsia="Times New Roman" w:hAnsi="Calibri" w:cs="Times New Roman"/>
                <w:color w:val="000000"/>
              </w:rPr>
            </w:pPr>
            <w:r w:rsidRPr="00955524">
              <w:t>642</w:t>
            </w:r>
          </w:p>
        </w:tc>
        <w:tc>
          <w:tcPr>
            <w:tcW w:w="5670" w:type="dxa"/>
            <w:shd w:val="clear" w:color="auto" w:fill="auto"/>
            <w:noWrap/>
          </w:tcPr>
          <w:p w14:paraId="5C805706" w14:textId="5218B8D3" w:rsidR="00F51B8A" w:rsidRPr="00314A55" w:rsidRDefault="00F51B8A" w:rsidP="00F51B8A">
            <w:pPr>
              <w:spacing w:after="0" w:line="240" w:lineRule="auto"/>
              <w:rPr>
                <w:rFonts w:ascii="Calibri" w:eastAsia="Times New Roman" w:hAnsi="Calibri" w:cs="Times New Roman"/>
                <w:color w:val="000000"/>
              </w:rPr>
            </w:pPr>
            <w:r w:rsidRPr="00955524">
              <w:t>Hypertension complicating pregnancy, childbirth, and the puerperium</w:t>
            </w:r>
          </w:p>
        </w:tc>
      </w:tr>
      <w:tr w:rsidR="00F51B8A" w:rsidRPr="00314A55" w14:paraId="4A507539" w14:textId="77777777" w:rsidTr="0076268C">
        <w:trPr>
          <w:trHeight w:val="300"/>
        </w:trPr>
        <w:tc>
          <w:tcPr>
            <w:tcW w:w="2065" w:type="dxa"/>
          </w:tcPr>
          <w:p w14:paraId="58CD87B8"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33E03FB" w14:textId="197762DA" w:rsidR="00F51B8A" w:rsidRPr="00314A55" w:rsidRDefault="00F51B8A" w:rsidP="00F51B8A">
            <w:pPr>
              <w:spacing w:after="0" w:line="240" w:lineRule="auto"/>
              <w:jc w:val="right"/>
              <w:rPr>
                <w:rFonts w:ascii="Calibri" w:eastAsia="Times New Roman" w:hAnsi="Calibri" w:cs="Times New Roman"/>
                <w:color w:val="000000"/>
              </w:rPr>
            </w:pPr>
            <w:r w:rsidRPr="00955524">
              <w:t>6420</w:t>
            </w:r>
          </w:p>
        </w:tc>
        <w:tc>
          <w:tcPr>
            <w:tcW w:w="5670" w:type="dxa"/>
            <w:shd w:val="clear" w:color="auto" w:fill="auto"/>
            <w:noWrap/>
          </w:tcPr>
          <w:p w14:paraId="3D2B89C1" w14:textId="141803C3"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complicating pregnancy, childbirth, and the puerperium</w:t>
            </w:r>
          </w:p>
        </w:tc>
      </w:tr>
      <w:tr w:rsidR="00F51B8A" w:rsidRPr="00314A55" w14:paraId="70F7B790" w14:textId="77777777" w:rsidTr="0076268C">
        <w:trPr>
          <w:trHeight w:val="300"/>
        </w:trPr>
        <w:tc>
          <w:tcPr>
            <w:tcW w:w="2065" w:type="dxa"/>
          </w:tcPr>
          <w:p w14:paraId="2BC239E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BADE9D2" w14:textId="78551D03" w:rsidR="00F51B8A" w:rsidRPr="00314A55" w:rsidRDefault="00F51B8A" w:rsidP="00F51B8A">
            <w:pPr>
              <w:spacing w:after="0" w:line="240" w:lineRule="auto"/>
              <w:jc w:val="right"/>
              <w:rPr>
                <w:rFonts w:ascii="Calibri" w:eastAsia="Times New Roman" w:hAnsi="Calibri" w:cs="Times New Roman"/>
                <w:color w:val="000000"/>
              </w:rPr>
            </w:pPr>
            <w:r w:rsidRPr="00955524">
              <w:t>64200</w:t>
            </w:r>
          </w:p>
        </w:tc>
        <w:tc>
          <w:tcPr>
            <w:tcW w:w="5670" w:type="dxa"/>
            <w:shd w:val="clear" w:color="auto" w:fill="auto"/>
            <w:noWrap/>
          </w:tcPr>
          <w:p w14:paraId="29EFD629" w14:textId="7446FFBC"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complicating pregnancy, childbirth, and the puerperium, unspecified as to episode of care</w:t>
            </w:r>
          </w:p>
        </w:tc>
      </w:tr>
      <w:tr w:rsidR="00F51B8A" w:rsidRPr="00314A55" w14:paraId="11DC0D28" w14:textId="77777777" w:rsidTr="0076268C">
        <w:trPr>
          <w:trHeight w:val="300"/>
        </w:trPr>
        <w:tc>
          <w:tcPr>
            <w:tcW w:w="2065" w:type="dxa"/>
          </w:tcPr>
          <w:p w14:paraId="3778BF91"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A49F2E4" w14:textId="62CDD50B" w:rsidR="00F51B8A" w:rsidRPr="00314A55" w:rsidRDefault="00F51B8A" w:rsidP="00F51B8A">
            <w:pPr>
              <w:spacing w:after="0" w:line="240" w:lineRule="auto"/>
              <w:jc w:val="right"/>
              <w:rPr>
                <w:rFonts w:ascii="Calibri" w:eastAsia="Times New Roman" w:hAnsi="Calibri" w:cs="Times New Roman"/>
                <w:color w:val="000000"/>
              </w:rPr>
            </w:pPr>
            <w:r w:rsidRPr="00955524">
              <w:t>64200</w:t>
            </w:r>
          </w:p>
        </w:tc>
        <w:tc>
          <w:tcPr>
            <w:tcW w:w="5670" w:type="dxa"/>
            <w:shd w:val="clear" w:color="auto" w:fill="auto"/>
            <w:noWrap/>
          </w:tcPr>
          <w:p w14:paraId="31F7FE1B" w14:textId="0D72E9AE"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complicating pregnancy, childbirth, and the puerperium, unspecified as to episode of care</w:t>
            </w:r>
          </w:p>
        </w:tc>
      </w:tr>
      <w:tr w:rsidR="00F51B8A" w:rsidRPr="00314A55" w14:paraId="35124351" w14:textId="77777777" w:rsidTr="0076268C">
        <w:trPr>
          <w:trHeight w:val="300"/>
        </w:trPr>
        <w:tc>
          <w:tcPr>
            <w:tcW w:w="2065" w:type="dxa"/>
          </w:tcPr>
          <w:p w14:paraId="4D50EAED"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1F1659D" w14:textId="0C7B7428" w:rsidR="00F51B8A" w:rsidRPr="00314A55" w:rsidRDefault="00F51B8A" w:rsidP="00F51B8A">
            <w:pPr>
              <w:spacing w:after="0" w:line="240" w:lineRule="auto"/>
              <w:jc w:val="right"/>
              <w:rPr>
                <w:rFonts w:ascii="Calibri" w:eastAsia="Times New Roman" w:hAnsi="Calibri" w:cs="Times New Roman"/>
                <w:color w:val="000000"/>
              </w:rPr>
            </w:pPr>
            <w:r w:rsidRPr="00955524">
              <w:t>64201</w:t>
            </w:r>
          </w:p>
        </w:tc>
        <w:tc>
          <w:tcPr>
            <w:tcW w:w="5670" w:type="dxa"/>
            <w:shd w:val="clear" w:color="auto" w:fill="auto"/>
            <w:noWrap/>
          </w:tcPr>
          <w:p w14:paraId="64D406B5" w14:textId="7723E1FE"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w:t>
            </w:r>
          </w:p>
        </w:tc>
      </w:tr>
      <w:tr w:rsidR="00F51B8A" w:rsidRPr="00314A55" w14:paraId="150AAC98" w14:textId="77777777" w:rsidTr="0076268C">
        <w:trPr>
          <w:trHeight w:val="300"/>
        </w:trPr>
        <w:tc>
          <w:tcPr>
            <w:tcW w:w="2065" w:type="dxa"/>
          </w:tcPr>
          <w:p w14:paraId="3075B06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8AD540B" w14:textId="36A1C7B5" w:rsidR="00F51B8A" w:rsidRPr="00314A55" w:rsidRDefault="00F51B8A" w:rsidP="00F51B8A">
            <w:pPr>
              <w:spacing w:after="0" w:line="240" w:lineRule="auto"/>
              <w:jc w:val="right"/>
              <w:rPr>
                <w:rFonts w:ascii="Calibri" w:eastAsia="Times New Roman" w:hAnsi="Calibri" w:cs="Times New Roman"/>
                <w:color w:val="000000"/>
              </w:rPr>
            </w:pPr>
            <w:r w:rsidRPr="00955524">
              <w:t>64201</w:t>
            </w:r>
          </w:p>
        </w:tc>
        <w:tc>
          <w:tcPr>
            <w:tcW w:w="5670" w:type="dxa"/>
            <w:shd w:val="clear" w:color="auto" w:fill="auto"/>
            <w:noWrap/>
          </w:tcPr>
          <w:p w14:paraId="4C7DE6C3" w14:textId="77773D19"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w:t>
            </w:r>
          </w:p>
        </w:tc>
      </w:tr>
      <w:tr w:rsidR="00F51B8A" w:rsidRPr="00314A55" w14:paraId="30BA1F3D" w14:textId="77777777" w:rsidTr="0076268C">
        <w:trPr>
          <w:trHeight w:val="300"/>
        </w:trPr>
        <w:tc>
          <w:tcPr>
            <w:tcW w:w="2065" w:type="dxa"/>
          </w:tcPr>
          <w:p w14:paraId="4E18A431"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58C1052" w14:textId="346FD9D3" w:rsidR="00F51B8A" w:rsidRPr="00314A55" w:rsidRDefault="00F51B8A" w:rsidP="00F51B8A">
            <w:pPr>
              <w:spacing w:after="0" w:line="240" w:lineRule="auto"/>
              <w:jc w:val="right"/>
              <w:rPr>
                <w:rFonts w:ascii="Calibri" w:eastAsia="Times New Roman" w:hAnsi="Calibri" w:cs="Times New Roman"/>
                <w:color w:val="000000"/>
              </w:rPr>
            </w:pPr>
            <w:r w:rsidRPr="00955524">
              <w:t>64201</w:t>
            </w:r>
          </w:p>
        </w:tc>
        <w:tc>
          <w:tcPr>
            <w:tcW w:w="5670" w:type="dxa"/>
            <w:shd w:val="clear" w:color="auto" w:fill="auto"/>
            <w:noWrap/>
          </w:tcPr>
          <w:p w14:paraId="795AF01A" w14:textId="4204434D"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w:t>
            </w:r>
          </w:p>
        </w:tc>
      </w:tr>
      <w:tr w:rsidR="00F51B8A" w:rsidRPr="00314A55" w14:paraId="5EF9DBD6" w14:textId="77777777" w:rsidTr="0076268C">
        <w:trPr>
          <w:trHeight w:val="300"/>
        </w:trPr>
        <w:tc>
          <w:tcPr>
            <w:tcW w:w="2065" w:type="dxa"/>
          </w:tcPr>
          <w:p w14:paraId="4E4AE07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F4D427F" w14:textId="3896BE09" w:rsidR="00F51B8A" w:rsidRPr="00314A55" w:rsidRDefault="00F51B8A" w:rsidP="00F51B8A">
            <w:pPr>
              <w:spacing w:after="0" w:line="240" w:lineRule="auto"/>
              <w:jc w:val="right"/>
              <w:rPr>
                <w:rFonts w:ascii="Calibri" w:eastAsia="Times New Roman" w:hAnsi="Calibri" w:cs="Times New Roman"/>
                <w:color w:val="000000"/>
              </w:rPr>
            </w:pPr>
            <w:r w:rsidRPr="00955524">
              <w:t>64201</w:t>
            </w:r>
          </w:p>
        </w:tc>
        <w:tc>
          <w:tcPr>
            <w:tcW w:w="5670" w:type="dxa"/>
            <w:shd w:val="clear" w:color="auto" w:fill="auto"/>
            <w:noWrap/>
          </w:tcPr>
          <w:p w14:paraId="01FCEC17" w14:textId="0A0529AD"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w:t>
            </w:r>
          </w:p>
        </w:tc>
      </w:tr>
      <w:tr w:rsidR="00F51B8A" w:rsidRPr="00314A55" w14:paraId="03A574D7" w14:textId="77777777" w:rsidTr="0076268C">
        <w:trPr>
          <w:trHeight w:val="300"/>
        </w:trPr>
        <w:tc>
          <w:tcPr>
            <w:tcW w:w="2065" w:type="dxa"/>
          </w:tcPr>
          <w:p w14:paraId="661377C8"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2738466" w14:textId="031C937D" w:rsidR="00F51B8A" w:rsidRPr="00314A55" w:rsidRDefault="00F51B8A" w:rsidP="00F51B8A">
            <w:pPr>
              <w:spacing w:after="0" w:line="240" w:lineRule="auto"/>
              <w:jc w:val="right"/>
              <w:rPr>
                <w:rFonts w:ascii="Calibri" w:eastAsia="Times New Roman" w:hAnsi="Calibri" w:cs="Times New Roman"/>
                <w:color w:val="000000"/>
              </w:rPr>
            </w:pPr>
            <w:r w:rsidRPr="00955524">
              <w:t>64201</w:t>
            </w:r>
          </w:p>
        </w:tc>
        <w:tc>
          <w:tcPr>
            <w:tcW w:w="5670" w:type="dxa"/>
            <w:shd w:val="clear" w:color="auto" w:fill="auto"/>
            <w:noWrap/>
          </w:tcPr>
          <w:p w14:paraId="14AB1DDD" w14:textId="7A52DA61"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w:t>
            </w:r>
          </w:p>
        </w:tc>
      </w:tr>
      <w:tr w:rsidR="00F51B8A" w:rsidRPr="00314A55" w14:paraId="05C6600D" w14:textId="77777777" w:rsidTr="0076268C">
        <w:trPr>
          <w:trHeight w:val="300"/>
        </w:trPr>
        <w:tc>
          <w:tcPr>
            <w:tcW w:w="2065" w:type="dxa"/>
          </w:tcPr>
          <w:p w14:paraId="2713B83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D800F81" w14:textId="5790AF61" w:rsidR="00F51B8A" w:rsidRPr="00314A55" w:rsidRDefault="00F51B8A" w:rsidP="00F51B8A">
            <w:pPr>
              <w:spacing w:after="0" w:line="240" w:lineRule="auto"/>
              <w:jc w:val="right"/>
              <w:rPr>
                <w:rFonts w:ascii="Calibri" w:eastAsia="Times New Roman" w:hAnsi="Calibri" w:cs="Times New Roman"/>
                <w:color w:val="000000"/>
              </w:rPr>
            </w:pPr>
            <w:r w:rsidRPr="00955524">
              <w:t>64201</w:t>
            </w:r>
          </w:p>
        </w:tc>
        <w:tc>
          <w:tcPr>
            <w:tcW w:w="5670" w:type="dxa"/>
            <w:shd w:val="clear" w:color="auto" w:fill="auto"/>
            <w:noWrap/>
          </w:tcPr>
          <w:p w14:paraId="34DFB8EE" w14:textId="64A4FB9F"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w:t>
            </w:r>
          </w:p>
        </w:tc>
      </w:tr>
      <w:tr w:rsidR="00F51B8A" w:rsidRPr="00314A55" w14:paraId="3F87DB3E" w14:textId="77777777" w:rsidTr="0076268C">
        <w:trPr>
          <w:trHeight w:val="300"/>
        </w:trPr>
        <w:tc>
          <w:tcPr>
            <w:tcW w:w="2065" w:type="dxa"/>
          </w:tcPr>
          <w:p w14:paraId="25F2A2F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65F812E" w14:textId="2855E55E" w:rsidR="00F51B8A" w:rsidRPr="00314A55" w:rsidRDefault="00F51B8A" w:rsidP="00F51B8A">
            <w:pPr>
              <w:spacing w:after="0" w:line="240" w:lineRule="auto"/>
              <w:jc w:val="right"/>
              <w:rPr>
                <w:rFonts w:ascii="Calibri" w:eastAsia="Times New Roman" w:hAnsi="Calibri" w:cs="Times New Roman"/>
                <w:color w:val="000000"/>
              </w:rPr>
            </w:pPr>
            <w:r w:rsidRPr="00955524">
              <w:t>64201</w:t>
            </w:r>
          </w:p>
        </w:tc>
        <w:tc>
          <w:tcPr>
            <w:tcW w:w="5670" w:type="dxa"/>
            <w:shd w:val="clear" w:color="auto" w:fill="auto"/>
            <w:noWrap/>
          </w:tcPr>
          <w:p w14:paraId="38EB8CDD" w14:textId="024D227D"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w:t>
            </w:r>
          </w:p>
        </w:tc>
      </w:tr>
      <w:tr w:rsidR="00F51B8A" w:rsidRPr="00314A55" w14:paraId="413F237D" w14:textId="77777777" w:rsidTr="0076268C">
        <w:trPr>
          <w:trHeight w:val="300"/>
        </w:trPr>
        <w:tc>
          <w:tcPr>
            <w:tcW w:w="2065" w:type="dxa"/>
          </w:tcPr>
          <w:p w14:paraId="00731C3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9F2B502" w14:textId="6430D8FE" w:rsidR="00F51B8A" w:rsidRPr="00314A55" w:rsidRDefault="00F51B8A" w:rsidP="00F51B8A">
            <w:pPr>
              <w:spacing w:after="0" w:line="240" w:lineRule="auto"/>
              <w:jc w:val="right"/>
              <w:rPr>
                <w:rFonts w:ascii="Calibri" w:eastAsia="Times New Roman" w:hAnsi="Calibri" w:cs="Times New Roman"/>
                <w:color w:val="000000"/>
              </w:rPr>
            </w:pPr>
            <w:r w:rsidRPr="00955524">
              <w:t>64202</w:t>
            </w:r>
          </w:p>
        </w:tc>
        <w:tc>
          <w:tcPr>
            <w:tcW w:w="5670" w:type="dxa"/>
            <w:shd w:val="clear" w:color="auto" w:fill="auto"/>
            <w:noWrap/>
          </w:tcPr>
          <w:p w14:paraId="4F17059C" w14:textId="41018256"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with delivery, with mention of postpartum complication</w:t>
            </w:r>
          </w:p>
        </w:tc>
      </w:tr>
      <w:tr w:rsidR="00F51B8A" w:rsidRPr="00314A55" w14:paraId="1DC40E0C" w14:textId="77777777" w:rsidTr="0076268C">
        <w:trPr>
          <w:trHeight w:val="300"/>
        </w:trPr>
        <w:tc>
          <w:tcPr>
            <w:tcW w:w="2065" w:type="dxa"/>
          </w:tcPr>
          <w:p w14:paraId="324B77F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E4148E1" w14:textId="71F1E399" w:rsidR="00F51B8A" w:rsidRPr="00314A55" w:rsidRDefault="00F51B8A" w:rsidP="00F51B8A">
            <w:pPr>
              <w:spacing w:after="0" w:line="240" w:lineRule="auto"/>
              <w:jc w:val="right"/>
              <w:rPr>
                <w:rFonts w:ascii="Calibri" w:eastAsia="Times New Roman" w:hAnsi="Calibri" w:cs="Times New Roman"/>
                <w:color w:val="000000"/>
              </w:rPr>
            </w:pPr>
            <w:r w:rsidRPr="00955524">
              <w:t>64203</w:t>
            </w:r>
          </w:p>
        </w:tc>
        <w:tc>
          <w:tcPr>
            <w:tcW w:w="5670" w:type="dxa"/>
            <w:shd w:val="clear" w:color="auto" w:fill="auto"/>
            <w:noWrap/>
          </w:tcPr>
          <w:p w14:paraId="1995AABF" w14:textId="67B553EC"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antepartum</w:t>
            </w:r>
          </w:p>
        </w:tc>
      </w:tr>
      <w:tr w:rsidR="00F51B8A" w:rsidRPr="00314A55" w14:paraId="7D54C976" w14:textId="77777777" w:rsidTr="0076268C">
        <w:trPr>
          <w:trHeight w:val="300"/>
        </w:trPr>
        <w:tc>
          <w:tcPr>
            <w:tcW w:w="2065" w:type="dxa"/>
          </w:tcPr>
          <w:p w14:paraId="0650F34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55B9FBB" w14:textId="326181F1" w:rsidR="00F51B8A" w:rsidRPr="00314A55" w:rsidRDefault="00F51B8A" w:rsidP="00F51B8A">
            <w:pPr>
              <w:spacing w:after="0" w:line="240" w:lineRule="auto"/>
              <w:jc w:val="right"/>
              <w:rPr>
                <w:rFonts w:ascii="Calibri" w:eastAsia="Times New Roman" w:hAnsi="Calibri" w:cs="Times New Roman"/>
                <w:color w:val="000000"/>
              </w:rPr>
            </w:pPr>
            <w:r w:rsidRPr="00955524">
              <w:t>64203</w:t>
            </w:r>
          </w:p>
        </w:tc>
        <w:tc>
          <w:tcPr>
            <w:tcW w:w="5670" w:type="dxa"/>
            <w:shd w:val="clear" w:color="auto" w:fill="auto"/>
            <w:noWrap/>
          </w:tcPr>
          <w:p w14:paraId="270B7358" w14:textId="61C2C208"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antepartum</w:t>
            </w:r>
          </w:p>
        </w:tc>
      </w:tr>
      <w:tr w:rsidR="00F51B8A" w:rsidRPr="00314A55" w14:paraId="175D53C6" w14:textId="77777777" w:rsidTr="0076268C">
        <w:trPr>
          <w:trHeight w:val="300"/>
        </w:trPr>
        <w:tc>
          <w:tcPr>
            <w:tcW w:w="2065" w:type="dxa"/>
          </w:tcPr>
          <w:p w14:paraId="5E04577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8C1B38C" w14:textId="079A91B0" w:rsidR="00F51B8A" w:rsidRPr="00314A55" w:rsidRDefault="00F51B8A" w:rsidP="00F51B8A">
            <w:pPr>
              <w:spacing w:after="0" w:line="240" w:lineRule="auto"/>
              <w:jc w:val="right"/>
              <w:rPr>
                <w:rFonts w:ascii="Calibri" w:eastAsia="Times New Roman" w:hAnsi="Calibri" w:cs="Times New Roman"/>
                <w:color w:val="000000"/>
              </w:rPr>
            </w:pPr>
            <w:r w:rsidRPr="00955524">
              <w:t>64203</w:t>
            </w:r>
          </w:p>
        </w:tc>
        <w:tc>
          <w:tcPr>
            <w:tcW w:w="5670" w:type="dxa"/>
            <w:shd w:val="clear" w:color="auto" w:fill="auto"/>
            <w:noWrap/>
          </w:tcPr>
          <w:p w14:paraId="7A11C91D" w14:textId="4FD3CC2D"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antepartum</w:t>
            </w:r>
          </w:p>
        </w:tc>
      </w:tr>
      <w:tr w:rsidR="00F51B8A" w:rsidRPr="00314A55" w14:paraId="00E9E142" w14:textId="77777777" w:rsidTr="0076268C">
        <w:trPr>
          <w:trHeight w:val="300"/>
        </w:trPr>
        <w:tc>
          <w:tcPr>
            <w:tcW w:w="2065" w:type="dxa"/>
          </w:tcPr>
          <w:p w14:paraId="5EE40041"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2639EAE" w14:textId="0B4CBFE1" w:rsidR="00F51B8A" w:rsidRPr="00314A55" w:rsidRDefault="00F51B8A" w:rsidP="00F51B8A">
            <w:pPr>
              <w:spacing w:after="0" w:line="240" w:lineRule="auto"/>
              <w:jc w:val="right"/>
              <w:rPr>
                <w:rFonts w:ascii="Calibri" w:eastAsia="Times New Roman" w:hAnsi="Calibri" w:cs="Times New Roman"/>
                <w:color w:val="000000"/>
              </w:rPr>
            </w:pPr>
            <w:r w:rsidRPr="00955524">
              <w:t>64203</w:t>
            </w:r>
          </w:p>
        </w:tc>
        <w:tc>
          <w:tcPr>
            <w:tcW w:w="5670" w:type="dxa"/>
            <w:shd w:val="clear" w:color="auto" w:fill="auto"/>
            <w:noWrap/>
          </w:tcPr>
          <w:p w14:paraId="72CB6B8C" w14:textId="1A69D2F0"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antepartum</w:t>
            </w:r>
          </w:p>
        </w:tc>
      </w:tr>
      <w:tr w:rsidR="00F51B8A" w:rsidRPr="00314A55" w14:paraId="332F86C5" w14:textId="77777777" w:rsidTr="0076268C">
        <w:trPr>
          <w:trHeight w:val="300"/>
        </w:trPr>
        <w:tc>
          <w:tcPr>
            <w:tcW w:w="2065" w:type="dxa"/>
          </w:tcPr>
          <w:p w14:paraId="2256881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7735D25" w14:textId="68CDFD81" w:rsidR="00F51B8A" w:rsidRPr="00314A55" w:rsidRDefault="00F51B8A" w:rsidP="00F51B8A">
            <w:pPr>
              <w:spacing w:after="0" w:line="240" w:lineRule="auto"/>
              <w:jc w:val="right"/>
              <w:rPr>
                <w:rFonts w:ascii="Calibri" w:eastAsia="Times New Roman" w:hAnsi="Calibri" w:cs="Times New Roman"/>
                <w:color w:val="000000"/>
              </w:rPr>
            </w:pPr>
            <w:r w:rsidRPr="00955524">
              <w:t>64203</w:t>
            </w:r>
          </w:p>
        </w:tc>
        <w:tc>
          <w:tcPr>
            <w:tcW w:w="5670" w:type="dxa"/>
            <w:shd w:val="clear" w:color="auto" w:fill="auto"/>
            <w:noWrap/>
          </w:tcPr>
          <w:p w14:paraId="0FC928D1" w14:textId="4183202B"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antepartum</w:t>
            </w:r>
          </w:p>
        </w:tc>
      </w:tr>
      <w:tr w:rsidR="00F51B8A" w:rsidRPr="00314A55" w14:paraId="7896BCB4" w14:textId="77777777" w:rsidTr="0076268C">
        <w:trPr>
          <w:trHeight w:val="300"/>
        </w:trPr>
        <w:tc>
          <w:tcPr>
            <w:tcW w:w="2065" w:type="dxa"/>
          </w:tcPr>
          <w:p w14:paraId="2836DB2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1521589" w14:textId="5E75F772" w:rsidR="00F51B8A" w:rsidRPr="00314A55" w:rsidRDefault="00F51B8A" w:rsidP="00F51B8A">
            <w:pPr>
              <w:spacing w:after="0" w:line="240" w:lineRule="auto"/>
              <w:jc w:val="right"/>
              <w:rPr>
                <w:rFonts w:ascii="Calibri" w:eastAsia="Times New Roman" w:hAnsi="Calibri" w:cs="Times New Roman"/>
                <w:color w:val="000000"/>
              </w:rPr>
            </w:pPr>
            <w:r w:rsidRPr="00955524">
              <w:t>64203</w:t>
            </w:r>
          </w:p>
        </w:tc>
        <w:tc>
          <w:tcPr>
            <w:tcW w:w="5670" w:type="dxa"/>
            <w:shd w:val="clear" w:color="auto" w:fill="auto"/>
            <w:noWrap/>
          </w:tcPr>
          <w:p w14:paraId="0511026D" w14:textId="6EA2CAD8"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antepartum</w:t>
            </w:r>
          </w:p>
        </w:tc>
      </w:tr>
      <w:tr w:rsidR="00F51B8A" w:rsidRPr="00314A55" w14:paraId="0DDB219C" w14:textId="77777777" w:rsidTr="0076268C">
        <w:trPr>
          <w:trHeight w:val="300"/>
        </w:trPr>
        <w:tc>
          <w:tcPr>
            <w:tcW w:w="2065" w:type="dxa"/>
          </w:tcPr>
          <w:p w14:paraId="2CFF52A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9D22C91" w14:textId="764CB906" w:rsidR="00F51B8A" w:rsidRPr="00314A55" w:rsidRDefault="00F51B8A" w:rsidP="00F51B8A">
            <w:pPr>
              <w:spacing w:after="0" w:line="240" w:lineRule="auto"/>
              <w:jc w:val="right"/>
              <w:rPr>
                <w:rFonts w:ascii="Calibri" w:eastAsia="Times New Roman" w:hAnsi="Calibri" w:cs="Times New Roman"/>
                <w:color w:val="000000"/>
              </w:rPr>
            </w:pPr>
            <w:r w:rsidRPr="00955524">
              <w:t>64204</w:t>
            </w:r>
          </w:p>
        </w:tc>
        <w:tc>
          <w:tcPr>
            <w:tcW w:w="5670" w:type="dxa"/>
            <w:shd w:val="clear" w:color="auto" w:fill="auto"/>
            <w:noWrap/>
          </w:tcPr>
          <w:p w14:paraId="1F04952A" w14:textId="7863256B" w:rsidR="00F51B8A" w:rsidRPr="00314A55" w:rsidRDefault="00F51B8A" w:rsidP="00F51B8A">
            <w:pPr>
              <w:spacing w:after="0" w:line="240" w:lineRule="auto"/>
              <w:rPr>
                <w:rFonts w:ascii="Calibri" w:eastAsia="Times New Roman" w:hAnsi="Calibri" w:cs="Times New Roman"/>
                <w:color w:val="000000"/>
              </w:rPr>
            </w:pPr>
            <w:r w:rsidRPr="00955524">
              <w:t>Benign essential hypertension, postpartum</w:t>
            </w:r>
          </w:p>
        </w:tc>
      </w:tr>
      <w:tr w:rsidR="00F51B8A" w:rsidRPr="00314A55" w14:paraId="16A78F58" w14:textId="77777777" w:rsidTr="0076268C">
        <w:trPr>
          <w:trHeight w:val="300"/>
        </w:trPr>
        <w:tc>
          <w:tcPr>
            <w:tcW w:w="2065" w:type="dxa"/>
          </w:tcPr>
          <w:p w14:paraId="3D7FAC2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AA51DBD" w14:textId="0E9F7F06" w:rsidR="00F51B8A" w:rsidRPr="00314A55" w:rsidRDefault="00F51B8A" w:rsidP="00F51B8A">
            <w:pPr>
              <w:spacing w:after="0" w:line="240" w:lineRule="auto"/>
              <w:jc w:val="right"/>
              <w:rPr>
                <w:rFonts w:ascii="Calibri" w:eastAsia="Times New Roman" w:hAnsi="Calibri" w:cs="Times New Roman"/>
                <w:color w:val="000000"/>
              </w:rPr>
            </w:pPr>
            <w:r w:rsidRPr="00955524">
              <w:t>6421</w:t>
            </w:r>
          </w:p>
        </w:tc>
        <w:tc>
          <w:tcPr>
            <w:tcW w:w="5670" w:type="dxa"/>
            <w:shd w:val="clear" w:color="auto" w:fill="auto"/>
            <w:noWrap/>
          </w:tcPr>
          <w:p w14:paraId="1B729AC1" w14:textId="17D8B41E"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complicating pregnancy, childbirth, and the puerperium</w:t>
            </w:r>
          </w:p>
        </w:tc>
      </w:tr>
      <w:tr w:rsidR="00F51B8A" w:rsidRPr="00314A55" w14:paraId="61B4A577" w14:textId="77777777" w:rsidTr="0076268C">
        <w:trPr>
          <w:trHeight w:val="300"/>
        </w:trPr>
        <w:tc>
          <w:tcPr>
            <w:tcW w:w="2065" w:type="dxa"/>
          </w:tcPr>
          <w:p w14:paraId="062490B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532E368" w14:textId="6F829972" w:rsidR="00F51B8A" w:rsidRPr="00314A55" w:rsidRDefault="00F51B8A" w:rsidP="00F51B8A">
            <w:pPr>
              <w:spacing w:after="0" w:line="240" w:lineRule="auto"/>
              <w:jc w:val="right"/>
              <w:rPr>
                <w:rFonts w:ascii="Calibri" w:eastAsia="Times New Roman" w:hAnsi="Calibri" w:cs="Times New Roman"/>
                <w:color w:val="000000"/>
              </w:rPr>
            </w:pPr>
            <w:r w:rsidRPr="00955524">
              <w:t>64210</w:t>
            </w:r>
          </w:p>
        </w:tc>
        <w:tc>
          <w:tcPr>
            <w:tcW w:w="5670" w:type="dxa"/>
            <w:shd w:val="clear" w:color="auto" w:fill="auto"/>
            <w:noWrap/>
          </w:tcPr>
          <w:p w14:paraId="7C4AEEB6" w14:textId="00458D40"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complicating pregnancy, childbirth, and the puerperium, unspecified as to episode of care</w:t>
            </w:r>
          </w:p>
        </w:tc>
      </w:tr>
      <w:tr w:rsidR="00F51B8A" w:rsidRPr="00314A55" w14:paraId="700C3F23" w14:textId="77777777" w:rsidTr="0076268C">
        <w:trPr>
          <w:trHeight w:val="300"/>
        </w:trPr>
        <w:tc>
          <w:tcPr>
            <w:tcW w:w="2065" w:type="dxa"/>
          </w:tcPr>
          <w:p w14:paraId="19A98A6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A3CAF0E" w14:textId="074873D8" w:rsidR="00F51B8A" w:rsidRPr="00314A55" w:rsidRDefault="00F51B8A" w:rsidP="00F51B8A">
            <w:pPr>
              <w:spacing w:after="0" w:line="240" w:lineRule="auto"/>
              <w:jc w:val="right"/>
              <w:rPr>
                <w:rFonts w:ascii="Calibri" w:eastAsia="Times New Roman" w:hAnsi="Calibri" w:cs="Times New Roman"/>
                <w:color w:val="000000"/>
              </w:rPr>
            </w:pPr>
            <w:r w:rsidRPr="00955524">
              <w:t>64211</w:t>
            </w:r>
          </w:p>
        </w:tc>
        <w:tc>
          <w:tcPr>
            <w:tcW w:w="5670" w:type="dxa"/>
            <w:shd w:val="clear" w:color="auto" w:fill="auto"/>
            <w:noWrap/>
          </w:tcPr>
          <w:p w14:paraId="35148A59" w14:textId="0190E3AA"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with delivery</w:t>
            </w:r>
          </w:p>
        </w:tc>
      </w:tr>
      <w:tr w:rsidR="00F51B8A" w:rsidRPr="00314A55" w14:paraId="2B29A2F5" w14:textId="77777777" w:rsidTr="0076268C">
        <w:trPr>
          <w:trHeight w:val="300"/>
        </w:trPr>
        <w:tc>
          <w:tcPr>
            <w:tcW w:w="2065" w:type="dxa"/>
          </w:tcPr>
          <w:p w14:paraId="7B5B7D1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0DF1482" w14:textId="2E7AA978" w:rsidR="00F51B8A" w:rsidRPr="00314A55" w:rsidRDefault="00F51B8A" w:rsidP="00F51B8A">
            <w:pPr>
              <w:spacing w:after="0" w:line="240" w:lineRule="auto"/>
              <w:jc w:val="right"/>
              <w:rPr>
                <w:rFonts w:ascii="Calibri" w:eastAsia="Times New Roman" w:hAnsi="Calibri" w:cs="Times New Roman"/>
                <w:color w:val="000000"/>
              </w:rPr>
            </w:pPr>
            <w:r w:rsidRPr="00955524">
              <w:t>64211</w:t>
            </w:r>
          </w:p>
        </w:tc>
        <w:tc>
          <w:tcPr>
            <w:tcW w:w="5670" w:type="dxa"/>
            <w:shd w:val="clear" w:color="auto" w:fill="auto"/>
            <w:noWrap/>
          </w:tcPr>
          <w:p w14:paraId="29227D32" w14:textId="32C43E6F"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with delivery</w:t>
            </w:r>
          </w:p>
        </w:tc>
      </w:tr>
      <w:tr w:rsidR="00F51B8A" w:rsidRPr="00314A55" w14:paraId="4210274F" w14:textId="77777777" w:rsidTr="0076268C">
        <w:trPr>
          <w:trHeight w:val="300"/>
        </w:trPr>
        <w:tc>
          <w:tcPr>
            <w:tcW w:w="2065" w:type="dxa"/>
          </w:tcPr>
          <w:p w14:paraId="73AB119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75D68E4" w14:textId="2D9BFE9B" w:rsidR="00F51B8A" w:rsidRPr="00314A55" w:rsidRDefault="00F51B8A" w:rsidP="00F51B8A">
            <w:pPr>
              <w:spacing w:after="0" w:line="240" w:lineRule="auto"/>
              <w:jc w:val="right"/>
              <w:rPr>
                <w:rFonts w:ascii="Calibri" w:eastAsia="Times New Roman" w:hAnsi="Calibri" w:cs="Times New Roman"/>
                <w:color w:val="000000"/>
              </w:rPr>
            </w:pPr>
            <w:r w:rsidRPr="00955524">
              <w:t>64211</w:t>
            </w:r>
          </w:p>
        </w:tc>
        <w:tc>
          <w:tcPr>
            <w:tcW w:w="5670" w:type="dxa"/>
            <w:shd w:val="clear" w:color="auto" w:fill="auto"/>
            <w:noWrap/>
          </w:tcPr>
          <w:p w14:paraId="558DF581" w14:textId="54834D12"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with delivery</w:t>
            </w:r>
          </w:p>
        </w:tc>
      </w:tr>
      <w:tr w:rsidR="00F51B8A" w:rsidRPr="00314A55" w14:paraId="15BBB369" w14:textId="77777777" w:rsidTr="0076268C">
        <w:trPr>
          <w:trHeight w:val="300"/>
        </w:trPr>
        <w:tc>
          <w:tcPr>
            <w:tcW w:w="2065" w:type="dxa"/>
          </w:tcPr>
          <w:p w14:paraId="1F56514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0C0EC8D" w14:textId="4C309C0B" w:rsidR="00F51B8A" w:rsidRPr="00314A55" w:rsidRDefault="00F51B8A" w:rsidP="00F51B8A">
            <w:pPr>
              <w:spacing w:after="0" w:line="240" w:lineRule="auto"/>
              <w:jc w:val="right"/>
              <w:rPr>
                <w:rFonts w:ascii="Calibri" w:eastAsia="Times New Roman" w:hAnsi="Calibri" w:cs="Times New Roman"/>
                <w:color w:val="000000"/>
              </w:rPr>
            </w:pPr>
            <w:r w:rsidRPr="00955524">
              <w:t>64211</w:t>
            </w:r>
          </w:p>
        </w:tc>
        <w:tc>
          <w:tcPr>
            <w:tcW w:w="5670" w:type="dxa"/>
            <w:shd w:val="clear" w:color="auto" w:fill="auto"/>
            <w:noWrap/>
          </w:tcPr>
          <w:p w14:paraId="043F9174" w14:textId="7FDF34BF"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with delivery</w:t>
            </w:r>
          </w:p>
        </w:tc>
      </w:tr>
      <w:tr w:rsidR="00F51B8A" w:rsidRPr="00314A55" w14:paraId="3DEE2522" w14:textId="77777777" w:rsidTr="0076268C">
        <w:trPr>
          <w:trHeight w:val="300"/>
        </w:trPr>
        <w:tc>
          <w:tcPr>
            <w:tcW w:w="2065" w:type="dxa"/>
          </w:tcPr>
          <w:p w14:paraId="46E49329"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CDE7ED2" w14:textId="30F79307" w:rsidR="00F51B8A" w:rsidRPr="00314A55" w:rsidRDefault="00F51B8A" w:rsidP="00F51B8A">
            <w:pPr>
              <w:spacing w:after="0" w:line="240" w:lineRule="auto"/>
              <w:jc w:val="right"/>
              <w:rPr>
                <w:rFonts w:ascii="Calibri" w:eastAsia="Times New Roman" w:hAnsi="Calibri" w:cs="Times New Roman"/>
                <w:color w:val="000000"/>
              </w:rPr>
            </w:pPr>
            <w:r w:rsidRPr="00955524">
              <w:t>64212</w:t>
            </w:r>
          </w:p>
        </w:tc>
        <w:tc>
          <w:tcPr>
            <w:tcW w:w="5670" w:type="dxa"/>
            <w:shd w:val="clear" w:color="auto" w:fill="auto"/>
            <w:noWrap/>
          </w:tcPr>
          <w:p w14:paraId="5EB41749" w14:textId="24D02EF7"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with delivery, with mention of postpartum complication</w:t>
            </w:r>
          </w:p>
        </w:tc>
      </w:tr>
      <w:tr w:rsidR="00F51B8A" w:rsidRPr="00314A55" w14:paraId="29F2E5F1" w14:textId="77777777" w:rsidTr="0076268C">
        <w:trPr>
          <w:trHeight w:val="300"/>
        </w:trPr>
        <w:tc>
          <w:tcPr>
            <w:tcW w:w="2065" w:type="dxa"/>
          </w:tcPr>
          <w:p w14:paraId="58AADB8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4136C7B" w14:textId="61A66EC7" w:rsidR="00F51B8A" w:rsidRPr="00314A55" w:rsidRDefault="00F51B8A" w:rsidP="00F51B8A">
            <w:pPr>
              <w:spacing w:after="0" w:line="240" w:lineRule="auto"/>
              <w:jc w:val="right"/>
              <w:rPr>
                <w:rFonts w:ascii="Calibri" w:eastAsia="Times New Roman" w:hAnsi="Calibri" w:cs="Times New Roman"/>
                <w:color w:val="000000"/>
              </w:rPr>
            </w:pPr>
            <w:r w:rsidRPr="00955524">
              <w:t>64213</w:t>
            </w:r>
          </w:p>
        </w:tc>
        <w:tc>
          <w:tcPr>
            <w:tcW w:w="5670" w:type="dxa"/>
            <w:shd w:val="clear" w:color="auto" w:fill="auto"/>
            <w:noWrap/>
          </w:tcPr>
          <w:p w14:paraId="28359070" w14:textId="48F4B936"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antepartum</w:t>
            </w:r>
          </w:p>
        </w:tc>
      </w:tr>
      <w:tr w:rsidR="00F51B8A" w:rsidRPr="00314A55" w14:paraId="0495CE2D" w14:textId="77777777" w:rsidTr="0076268C">
        <w:trPr>
          <w:trHeight w:val="300"/>
        </w:trPr>
        <w:tc>
          <w:tcPr>
            <w:tcW w:w="2065" w:type="dxa"/>
          </w:tcPr>
          <w:p w14:paraId="7159B49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66C0C71" w14:textId="6F721C30" w:rsidR="00F51B8A" w:rsidRPr="00314A55" w:rsidRDefault="00F51B8A" w:rsidP="00F51B8A">
            <w:pPr>
              <w:spacing w:after="0" w:line="240" w:lineRule="auto"/>
              <w:jc w:val="right"/>
              <w:rPr>
                <w:rFonts w:ascii="Calibri" w:eastAsia="Times New Roman" w:hAnsi="Calibri" w:cs="Times New Roman"/>
                <w:color w:val="000000"/>
              </w:rPr>
            </w:pPr>
            <w:r w:rsidRPr="00955524">
              <w:t>64213</w:t>
            </w:r>
          </w:p>
        </w:tc>
        <w:tc>
          <w:tcPr>
            <w:tcW w:w="5670" w:type="dxa"/>
            <w:shd w:val="clear" w:color="auto" w:fill="auto"/>
            <w:noWrap/>
          </w:tcPr>
          <w:p w14:paraId="5A26263D" w14:textId="07B059E6"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antepartum</w:t>
            </w:r>
          </w:p>
        </w:tc>
      </w:tr>
      <w:tr w:rsidR="00F51B8A" w:rsidRPr="00314A55" w14:paraId="781F4D7B" w14:textId="77777777" w:rsidTr="0076268C">
        <w:trPr>
          <w:trHeight w:val="300"/>
        </w:trPr>
        <w:tc>
          <w:tcPr>
            <w:tcW w:w="2065" w:type="dxa"/>
          </w:tcPr>
          <w:p w14:paraId="54CEDA4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21349ED" w14:textId="137574CB" w:rsidR="00F51B8A" w:rsidRPr="00314A55" w:rsidRDefault="00F51B8A" w:rsidP="00F51B8A">
            <w:pPr>
              <w:spacing w:after="0" w:line="240" w:lineRule="auto"/>
              <w:jc w:val="right"/>
              <w:rPr>
                <w:rFonts w:ascii="Calibri" w:eastAsia="Times New Roman" w:hAnsi="Calibri" w:cs="Times New Roman"/>
                <w:color w:val="000000"/>
              </w:rPr>
            </w:pPr>
            <w:r w:rsidRPr="00955524">
              <w:t>64213</w:t>
            </w:r>
          </w:p>
        </w:tc>
        <w:tc>
          <w:tcPr>
            <w:tcW w:w="5670" w:type="dxa"/>
            <w:shd w:val="clear" w:color="auto" w:fill="auto"/>
            <w:noWrap/>
          </w:tcPr>
          <w:p w14:paraId="3907B7B4" w14:textId="1C0E57FB"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antepartum</w:t>
            </w:r>
          </w:p>
        </w:tc>
      </w:tr>
      <w:tr w:rsidR="00F51B8A" w:rsidRPr="00314A55" w14:paraId="00019509" w14:textId="77777777" w:rsidTr="0076268C">
        <w:trPr>
          <w:trHeight w:val="300"/>
        </w:trPr>
        <w:tc>
          <w:tcPr>
            <w:tcW w:w="2065" w:type="dxa"/>
          </w:tcPr>
          <w:p w14:paraId="617FD811"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3EC5766" w14:textId="6D51EF8E" w:rsidR="00F51B8A" w:rsidRPr="00314A55" w:rsidRDefault="00F51B8A" w:rsidP="00F51B8A">
            <w:pPr>
              <w:spacing w:after="0" w:line="240" w:lineRule="auto"/>
              <w:jc w:val="right"/>
              <w:rPr>
                <w:rFonts w:ascii="Calibri" w:eastAsia="Times New Roman" w:hAnsi="Calibri" w:cs="Times New Roman"/>
                <w:color w:val="000000"/>
              </w:rPr>
            </w:pPr>
            <w:r w:rsidRPr="00955524">
              <w:t>64214</w:t>
            </w:r>
          </w:p>
        </w:tc>
        <w:tc>
          <w:tcPr>
            <w:tcW w:w="5670" w:type="dxa"/>
            <w:shd w:val="clear" w:color="auto" w:fill="auto"/>
            <w:noWrap/>
          </w:tcPr>
          <w:p w14:paraId="7CE1DDA9" w14:textId="7B5FFD57" w:rsidR="00F51B8A" w:rsidRPr="00314A55" w:rsidRDefault="00F51B8A" w:rsidP="00F51B8A">
            <w:pPr>
              <w:spacing w:after="0" w:line="240" w:lineRule="auto"/>
              <w:rPr>
                <w:rFonts w:ascii="Calibri" w:eastAsia="Times New Roman" w:hAnsi="Calibri" w:cs="Times New Roman"/>
                <w:color w:val="000000"/>
              </w:rPr>
            </w:pPr>
            <w:r w:rsidRPr="00955524">
              <w:t>Hypertension secondary to renal disease, postpartum</w:t>
            </w:r>
          </w:p>
        </w:tc>
      </w:tr>
      <w:tr w:rsidR="00F51B8A" w:rsidRPr="00314A55" w14:paraId="66190FC0" w14:textId="77777777" w:rsidTr="0076268C">
        <w:trPr>
          <w:trHeight w:val="300"/>
        </w:trPr>
        <w:tc>
          <w:tcPr>
            <w:tcW w:w="2065" w:type="dxa"/>
          </w:tcPr>
          <w:p w14:paraId="52FAD618"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7BF1877" w14:textId="2C86DC08" w:rsidR="00F51B8A" w:rsidRPr="00314A55" w:rsidRDefault="00F51B8A" w:rsidP="00F51B8A">
            <w:pPr>
              <w:spacing w:after="0" w:line="240" w:lineRule="auto"/>
              <w:jc w:val="right"/>
              <w:rPr>
                <w:rFonts w:ascii="Calibri" w:eastAsia="Times New Roman" w:hAnsi="Calibri" w:cs="Times New Roman"/>
                <w:color w:val="000000"/>
              </w:rPr>
            </w:pPr>
            <w:r w:rsidRPr="00955524">
              <w:t>6422</w:t>
            </w:r>
          </w:p>
        </w:tc>
        <w:tc>
          <w:tcPr>
            <w:tcW w:w="5670" w:type="dxa"/>
            <w:shd w:val="clear" w:color="auto" w:fill="auto"/>
            <w:noWrap/>
          </w:tcPr>
          <w:p w14:paraId="591A6ECA" w14:textId="4CB3E843"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complicating pregnancy, childbirth, and the puerperium</w:t>
            </w:r>
          </w:p>
        </w:tc>
      </w:tr>
      <w:tr w:rsidR="00F51B8A" w:rsidRPr="00314A55" w14:paraId="26774EEA" w14:textId="77777777" w:rsidTr="0076268C">
        <w:trPr>
          <w:trHeight w:val="300"/>
        </w:trPr>
        <w:tc>
          <w:tcPr>
            <w:tcW w:w="2065" w:type="dxa"/>
          </w:tcPr>
          <w:p w14:paraId="650E378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A7E26D1" w14:textId="2CE22583" w:rsidR="00F51B8A" w:rsidRPr="00314A55" w:rsidRDefault="00F51B8A" w:rsidP="00F51B8A">
            <w:pPr>
              <w:spacing w:after="0" w:line="240" w:lineRule="auto"/>
              <w:jc w:val="right"/>
              <w:rPr>
                <w:rFonts w:ascii="Calibri" w:eastAsia="Times New Roman" w:hAnsi="Calibri" w:cs="Times New Roman"/>
                <w:color w:val="000000"/>
              </w:rPr>
            </w:pPr>
            <w:r w:rsidRPr="00955524">
              <w:t>64220</w:t>
            </w:r>
          </w:p>
        </w:tc>
        <w:tc>
          <w:tcPr>
            <w:tcW w:w="5670" w:type="dxa"/>
            <w:shd w:val="clear" w:color="auto" w:fill="auto"/>
            <w:noWrap/>
          </w:tcPr>
          <w:p w14:paraId="04A4199D" w14:textId="7AC5DDE4"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complicating pregnancy, childbirth, and the puerperium, unspecified as to episode of care</w:t>
            </w:r>
          </w:p>
        </w:tc>
      </w:tr>
      <w:tr w:rsidR="00F51B8A" w:rsidRPr="00314A55" w14:paraId="5F369F89" w14:textId="77777777" w:rsidTr="0076268C">
        <w:trPr>
          <w:trHeight w:val="300"/>
        </w:trPr>
        <w:tc>
          <w:tcPr>
            <w:tcW w:w="2065" w:type="dxa"/>
          </w:tcPr>
          <w:p w14:paraId="34D4172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A1B274C" w14:textId="13DE62BA" w:rsidR="00F51B8A" w:rsidRPr="00314A55" w:rsidRDefault="00F51B8A" w:rsidP="00F51B8A">
            <w:pPr>
              <w:spacing w:after="0" w:line="240" w:lineRule="auto"/>
              <w:jc w:val="right"/>
              <w:rPr>
                <w:rFonts w:ascii="Calibri" w:eastAsia="Times New Roman" w:hAnsi="Calibri" w:cs="Times New Roman"/>
                <w:color w:val="000000"/>
              </w:rPr>
            </w:pPr>
            <w:r w:rsidRPr="00955524">
              <w:t>64220</w:t>
            </w:r>
          </w:p>
        </w:tc>
        <w:tc>
          <w:tcPr>
            <w:tcW w:w="5670" w:type="dxa"/>
            <w:shd w:val="clear" w:color="auto" w:fill="auto"/>
            <w:noWrap/>
          </w:tcPr>
          <w:p w14:paraId="0EBF629B" w14:textId="557E2674"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complicating pregnancy, childbirth, and the puerperium, unspecified as to episode of care</w:t>
            </w:r>
          </w:p>
        </w:tc>
      </w:tr>
      <w:tr w:rsidR="00F51B8A" w:rsidRPr="00314A55" w14:paraId="387D3ACE" w14:textId="77777777" w:rsidTr="0076268C">
        <w:trPr>
          <w:trHeight w:val="300"/>
        </w:trPr>
        <w:tc>
          <w:tcPr>
            <w:tcW w:w="2065" w:type="dxa"/>
          </w:tcPr>
          <w:p w14:paraId="04E0E44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D9332B2" w14:textId="63960269" w:rsidR="00F51B8A" w:rsidRPr="00314A55" w:rsidRDefault="00F51B8A" w:rsidP="00F51B8A">
            <w:pPr>
              <w:spacing w:after="0" w:line="240" w:lineRule="auto"/>
              <w:jc w:val="right"/>
              <w:rPr>
                <w:rFonts w:ascii="Calibri" w:eastAsia="Times New Roman" w:hAnsi="Calibri" w:cs="Times New Roman"/>
                <w:color w:val="000000"/>
              </w:rPr>
            </w:pPr>
            <w:r w:rsidRPr="00955524">
              <w:t>64220</w:t>
            </w:r>
          </w:p>
        </w:tc>
        <w:tc>
          <w:tcPr>
            <w:tcW w:w="5670" w:type="dxa"/>
            <w:shd w:val="clear" w:color="auto" w:fill="auto"/>
            <w:noWrap/>
          </w:tcPr>
          <w:p w14:paraId="230CAE08" w14:textId="0CE760EC"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complicating pregnancy, childbirth, and the puerperium, unspecified as to episode of care</w:t>
            </w:r>
          </w:p>
        </w:tc>
      </w:tr>
      <w:tr w:rsidR="00F51B8A" w:rsidRPr="00314A55" w14:paraId="66988BD6" w14:textId="77777777" w:rsidTr="0076268C">
        <w:trPr>
          <w:trHeight w:val="300"/>
        </w:trPr>
        <w:tc>
          <w:tcPr>
            <w:tcW w:w="2065" w:type="dxa"/>
          </w:tcPr>
          <w:p w14:paraId="571709D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745B8C5" w14:textId="237DEAFE" w:rsidR="00F51B8A" w:rsidRPr="00314A55" w:rsidRDefault="00F51B8A" w:rsidP="00F51B8A">
            <w:pPr>
              <w:spacing w:after="0" w:line="240" w:lineRule="auto"/>
              <w:jc w:val="right"/>
              <w:rPr>
                <w:rFonts w:ascii="Calibri" w:eastAsia="Times New Roman" w:hAnsi="Calibri" w:cs="Times New Roman"/>
                <w:color w:val="000000"/>
              </w:rPr>
            </w:pPr>
            <w:r w:rsidRPr="00955524">
              <w:t>64220</w:t>
            </w:r>
          </w:p>
        </w:tc>
        <w:tc>
          <w:tcPr>
            <w:tcW w:w="5670" w:type="dxa"/>
            <w:shd w:val="clear" w:color="auto" w:fill="auto"/>
            <w:noWrap/>
          </w:tcPr>
          <w:p w14:paraId="08CE1F6F" w14:textId="30ACE106"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complicating pregnancy, childbirth, and the puerperium, unspecified as to episode of care</w:t>
            </w:r>
          </w:p>
        </w:tc>
      </w:tr>
      <w:tr w:rsidR="00F51B8A" w:rsidRPr="00314A55" w14:paraId="60ED2C86" w14:textId="77777777" w:rsidTr="0076268C">
        <w:trPr>
          <w:trHeight w:val="300"/>
        </w:trPr>
        <w:tc>
          <w:tcPr>
            <w:tcW w:w="2065" w:type="dxa"/>
          </w:tcPr>
          <w:p w14:paraId="4521CFF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5397886" w14:textId="73417958"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08D14FC0" w14:textId="31D920D4"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3E5BA98B" w14:textId="77777777" w:rsidTr="0076268C">
        <w:trPr>
          <w:trHeight w:val="300"/>
        </w:trPr>
        <w:tc>
          <w:tcPr>
            <w:tcW w:w="2065" w:type="dxa"/>
          </w:tcPr>
          <w:p w14:paraId="114FC402"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5D1FE3B" w14:textId="71CD223B"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6412BFF9" w14:textId="65A71AA2"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75607A86" w14:textId="77777777" w:rsidTr="0076268C">
        <w:trPr>
          <w:trHeight w:val="300"/>
        </w:trPr>
        <w:tc>
          <w:tcPr>
            <w:tcW w:w="2065" w:type="dxa"/>
          </w:tcPr>
          <w:p w14:paraId="147E7C6D"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D841D86" w14:textId="56B59397"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306D8A54" w14:textId="0EEBE06D"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5F9C8EE5" w14:textId="77777777" w:rsidTr="0076268C">
        <w:trPr>
          <w:trHeight w:val="300"/>
        </w:trPr>
        <w:tc>
          <w:tcPr>
            <w:tcW w:w="2065" w:type="dxa"/>
          </w:tcPr>
          <w:p w14:paraId="43F7E71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14967DC" w14:textId="0A0D5D8A"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48221C18" w14:textId="3DCA237E"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42AB9204" w14:textId="77777777" w:rsidTr="0076268C">
        <w:trPr>
          <w:trHeight w:val="300"/>
        </w:trPr>
        <w:tc>
          <w:tcPr>
            <w:tcW w:w="2065" w:type="dxa"/>
          </w:tcPr>
          <w:p w14:paraId="2CB5D62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422E0A7" w14:textId="0EC060A2"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19112B01" w14:textId="0547E1C0"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1B4CD3EE" w14:textId="77777777" w:rsidTr="0076268C">
        <w:trPr>
          <w:trHeight w:val="300"/>
        </w:trPr>
        <w:tc>
          <w:tcPr>
            <w:tcW w:w="2065" w:type="dxa"/>
          </w:tcPr>
          <w:p w14:paraId="39911F36"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B0D7653" w14:textId="31AC2D63"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5E8123F2" w14:textId="3555F001"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27AFB94A" w14:textId="77777777" w:rsidTr="0076268C">
        <w:trPr>
          <w:trHeight w:val="300"/>
        </w:trPr>
        <w:tc>
          <w:tcPr>
            <w:tcW w:w="2065" w:type="dxa"/>
          </w:tcPr>
          <w:p w14:paraId="050F4149"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D6B2335" w14:textId="3CE52351"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4232889D" w14:textId="3D88A2CF"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5429FDCC" w14:textId="77777777" w:rsidTr="0076268C">
        <w:trPr>
          <w:trHeight w:val="300"/>
        </w:trPr>
        <w:tc>
          <w:tcPr>
            <w:tcW w:w="2065" w:type="dxa"/>
          </w:tcPr>
          <w:p w14:paraId="2D74250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B6425F3" w14:textId="3DDAA482"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6C109B7D" w14:textId="07E5E9BE"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3AB785FE" w14:textId="77777777" w:rsidTr="0076268C">
        <w:trPr>
          <w:trHeight w:val="300"/>
        </w:trPr>
        <w:tc>
          <w:tcPr>
            <w:tcW w:w="2065" w:type="dxa"/>
          </w:tcPr>
          <w:p w14:paraId="7D5D2B9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9FA70D2" w14:textId="1A44E1B0"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47C70FD7" w14:textId="5F92D13C"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7542472A" w14:textId="77777777" w:rsidTr="0076268C">
        <w:trPr>
          <w:trHeight w:val="300"/>
        </w:trPr>
        <w:tc>
          <w:tcPr>
            <w:tcW w:w="2065" w:type="dxa"/>
          </w:tcPr>
          <w:p w14:paraId="649F5FE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D9C47C7" w14:textId="1E71E2C2"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5F7A6359" w14:textId="1214FEE7"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28A305EA" w14:textId="77777777" w:rsidTr="0076268C">
        <w:trPr>
          <w:trHeight w:val="300"/>
        </w:trPr>
        <w:tc>
          <w:tcPr>
            <w:tcW w:w="2065" w:type="dxa"/>
          </w:tcPr>
          <w:p w14:paraId="321D8828"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AB0FD70" w14:textId="4A838FE7"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42F769CF" w14:textId="34345C4C"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1B35F4DE" w14:textId="77777777" w:rsidTr="0076268C">
        <w:trPr>
          <w:trHeight w:val="300"/>
        </w:trPr>
        <w:tc>
          <w:tcPr>
            <w:tcW w:w="2065" w:type="dxa"/>
          </w:tcPr>
          <w:p w14:paraId="5B844F38"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126A213" w14:textId="57C59F1B"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122471FF" w14:textId="5375C44C"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2D3F5129" w14:textId="77777777" w:rsidTr="0076268C">
        <w:trPr>
          <w:trHeight w:val="300"/>
        </w:trPr>
        <w:tc>
          <w:tcPr>
            <w:tcW w:w="2065" w:type="dxa"/>
          </w:tcPr>
          <w:p w14:paraId="125433D6"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FFFA915" w14:textId="67F86A41"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0E0692ED" w14:textId="401126DD"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41CE85B9" w14:textId="77777777" w:rsidTr="0076268C">
        <w:trPr>
          <w:trHeight w:val="300"/>
        </w:trPr>
        <w:tc>
          <w:tcPr>
            <w:tcW w:w="2065" w:type="dxa"/>
          </w:tcPr>
          <w:p w14:paraId="3C7639B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1195B2C" w14:textId="6D0CD1A9"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74CB998C" w14:textId="1FD43762"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2415B9D3" w14:textId="77777777" w:rsidTr="0076268C">
        <w:trPr>
          <w:trHeight w:val="300"/>
        </w:trPr>
        <w:tc>
          <w:tcPr>
            <w:tcW w:w="2065" w:type="dxa"/>
          </w:tcPr>
          <w:p w14:paraId="28965ED1"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AECD968" w14:textId="2B5D6F2A" w:rsidR="00F51B8A" w:rsidRPr="00314A55" w:rsidRDefault="00F51B8A" w:rsidP="00F51B8A">
            <w:pPr>
              <w:spacing w:after="0" w:line="240" w:lineRule="auto"/>
              <w:jc w:val="right"/>
              <w:rPr>
                <w:rFonts w:ascii="Calibri" w:eastAsia="Times New Roman" w:hAnsi="Calibri" w:cs="Times New Roman"/>
                <w:color w:val="000000"/>
              </w:rPr>
            </w:pPr>
            <w:r w:rsidRPr="00955524">
              <w:t>64221</w:t>
            </w:r>
          </w:p>
        </w:tc>
        <w:tc>
          <w:tcPr>
            <w:tcW w:w="5670" w:type="dxa"/>
            <w:shd w:val="clear" w:color="auto" w:fill="auto"/>
            <w:noWrap/>
          </w:tcPr>
          <w:p w14:paraId="5B5D4465" w14:textId="3A7E5974"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w:t>
            </w:r>
          </w:p>
        </w:tc>
      </w:tr>
      <w:tr w:rsidR="00F51B8A" w:rsidRPr="00314A55" w14:paraId="7592C779" w14:textId="77777777" w:rsidTr="0076268C">
        <w:trPr>
          <w:trHeight w:val="300"/>
        </w:trPr>
        <w:tc>
          <w:tcPr>
            <w:tcW w:w="2065" w:type="dxa"/>
          </w:tcPr>
          <w:p w14:paraId="0875C74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086930A" w14:textId="1C3A7DA7" w:rsidR="00F51B8A" w:rsidRPr="00314A55" w:rsidRDefault="00F51B8A" w:rsidP="00F51B8A">
            <w:pPr>
              <w:spacing w:after="0" w:line="240" w:lineRule="auto"/>
              <w:jc w:val="right"/>
              <w:rPr>
                <w:rFonts w:ascii="Calibri" w:eastAsia="Times New Roman" w:hAnsi="Calibri" w:cs="Times New Roman"/>
                <w:color w:val="000000"/>
              </w:rPr>
            </w:pPr>
            <w:r w:rsidRPr="00955524">
              <w:t>64222</w:t>
            </w:r>
          </w:p>
        </w:tc>
        <w:tc>
          <w:tcPr>
            <w:tcW w:w="5670" w:type="dxa"/>
            <w:shd w:val="clear" w:color="auto" w:fill="auto"/>
            <w:noWrap/>
          </w:tcPr>
          <w:p w14:paraId="75C3DA18" w14:textId="0AF3203A" w:rsidR="00F51B8A" w:rsidRPr="00314A55" w:rsidRDefault="00F51B8A" w:rsidP="00F51B8A">
            <w:pPr>
              <w:spacing w:after="0" w:line="240" w:lineRule="auto"/>
              <w:rPr>
                <w:rFonts w:ascii="Calibri" w:eastAsia="Times New Roman" w:hAnsi="Calibri" w:cs="Times New Roman"/>
                <w:color w:val="000000"/>
              </w:rPr>
            </w:pPr>
            <w:r w:rsidRPr="00955524">
              <w:t>Other pre-existing hypertension, with delivery, with mention of postpartum complication</w:t>
            </w:r>
          </w:p>
        </w:tc>
      </w:tr>
      <w:tr w:rsidR="00F51B8A" w:rsidRPr="00314A55" w14:paraId="77AA72A4" w14:textId="77777777" w:rsidTr="0076268C">
        <w:trPr>
          <w:trHeight w:val="300"/>
        </w:trPr>
        <w:tc>
          <w:tcPr>
            <w:tcW w:w="2065" w:type="dxa"/>
          </w:tcPr>
          <w:p w14:paraId="65F7B38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AFB576F" w14:textId="2C27F929"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3755F526" w14:textId="148E5431"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19F40C56" w14:textId="77777777" w:rsidTr="0076268C">
        <w:trPr>
          <w:trHeight w:val="300"/>
        </w:trPr>
        <w:tc>
          <w:tcPr>
            <w:tcW w:w="2065" w:type="dxa"/>
          </w:tcPr>
          <w:p w14:paraId="71D7F56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0FCF47D" w14:textId="33409B6A"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633C4370" w14:textId="50971383"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2CFA3622" w14:textId="77777777" w:rsidTr="0076268C">
        <w:trPr>
          <w:trHeight w:val="300"/>
        </w:trPr>
        <w:tc>
          <w:tcPr>
            <w:tcW w:w="2065" w:type="dxa"/>
          </w:tcPr>
          <w:p w14:paraId="3C5A372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28A0141" w14:textId="4ED478E8"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435EF56D" w14:textId="482F40D6"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53DF7D32" w14:textId="77777777" w:rsidTr="0076268C">
        <w:trPr>
          <w:trHeight w:val="300"/>
        </w:trPr>
        <w:tc>
          <w:tcPr>
            <w:tcW w:w="2065" w:type="dxa"/>
          </w:tcPr>
          <w:p w14:paraId="51857323"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5FB8089" w14:textId="57D72270"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6C7EB480" w14:textId="73511493"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4BF5CEEC" w14:textId="77777777" w:rsidTr="0076268C">
        <w:trPr>
          <w:trHeight w:val="300"/>
        </w:trPr>
        <w:tc>
          <w:tcPr>
            <w:tcW w:w="2065" w:type="dxa"/>
          </w:tcPr>
          <w:p w14:paraId="7732026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FD2DA2E" w14:textId="088F4F34"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1708E996" w14:textId="7CDE44D8"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2F1B2F7F" w14:textId="77777777" w:rsidTr="0076268C">
        <w:trPr>
          <w:trHeight w:val="300"/>
        </w:trPr>
        <w:tc>
          <w:tcPr>
            <w:tcW w:w="2065" w:type="dxa"/>
          </w:tcPr>
          <w:p w14:paraId="18973201"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0100CC0" w14:textId="76041331"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72C5F37E" w14:textId="15614167"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73426DE7" w14:textId="77777777" w:rsidTr="0076268C">
        <w:trPr>
          <w:trHeight w:val="300"/>
        </w:trPr>
        <w:tc>
          <w:tcPr>
            <w:tcW w:w="2065" w:type="dxa"/>
          </w:tcPr>
          <w:p w14:paraId="164BE2A6"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0F9E564" w14:textId="4F16D6F9"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4DE20764" w14:textId="3A41DE08"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3D80FBE9" w14:textId="77777777" w:rsidTr="0076268C">
        <w:trPr>
          <w:trHeight w:val="300"/>
        </w:trPr>
        <w:tc>
          <w:tcPr>
            <w:tcW w:w="2065" w:type="dxa"/>
          </w:tcPr>
          <w:p w14:paraId="30D825E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67F2A4E" w14:textId="0BEFAF01"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6786E80C" w14:textId="05196187"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57600FB4" w14:textId="77777777" w:rsidTr="0076268C">
        <w:trPr>
          <w:trHeight w:val="300"/>
        </w:trPr>
        <w:tc>
          <w:tcPr>
            <w:tcW w:w="2065" w:type="dxa"/>
          </w:tcPr>
          <w:p w14:paraId="21265C32"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84CF489" w14:textId="39BF394E"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5B4DEBE8" w14:textId="78064730"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4F48177E" w14:textId="77777777" w:rsidTr="0076268C">
        <w:trPr>
          <w:trHeight w:val="300"/>
        </w:trPr>
        <w:tc>
          <w:tcPr>
            <w:tcW w:w="2065" w:type="dxa"/>
          </w:tcPr>
          <w:p w14:paraId="6F46DD2D"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B473FDD" w14:textId="23E6052F"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1769C21A" w14:textId="4A61A295"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23111695" w14:textId="77777777" w:rsidTr="0076268C">
        <w:trPr>
          <w:trHeight w:val="300"/>
        </w:trPr>
        <w:tc>
          <w:tcPr>
            <w:tcW w:w="2065" w:type="dxa"/>
          </w:tcPr>
          <w:p w14:paraId="7134CAA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BBA1185" w14:textId="1EA7050C"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4C3EDF80" w14:textId="08796BD0"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31CA6AB7" w14:textId="77777777" w:rsidTr="0076268C">
        <w:trPr>
          <w:trHeight w:val="300"/>
        </w:trPr>
        <w:tc>
          <w:tcPr>
            <w:tcW w:w="2065" w:type="dxa"/>
          </w:tcPr>
          <w:p w14:paraId="1B7A3F6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19C06E0" w14:textId="3529C4DC" w:rsidR="00F51B8A" w:rsidRPr="00314A55" w:rsidRDefault="00F51B8A" w:rsidP="00F51B8A">
            <w:pPr>
              <w:spacing w:after="0" w:line="240" w:lineRule="auto"/>
              <w:jc w:val="right"/>
              <w:rPr>
                <w:rFonts w:ascii="Calibri" w:eastAsia="Times New Roman" w:hAnsi="Calibri" w:cs="Times New Roman"/>
                <w:color w:val="000000"/>
              </w:rPr>
            </w:pPr>
            <w:r w:rsidRPr="00955524">
              <w:t>64223</w:t>
            </w:r>
          </w:p>
        </w:tc>
        <w:tc>
          <w:tcPr>
            <w:tcW w:w="5670" w:type="dxa"/>
            <w:shd w:val="clear" w:color="auto" w:fill="auto"/>
            <w:noWrap/>
          </w:tcPr>
          <w:p w14:paraId="39C0BAC8" w14:textId="1E71EB8A"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antepartum</w:t>
            </w:r>
          </w:p>
        </w:tc>
      </w:tr>
      <w:tr w:rsidR="00F51B8A" w:rsidRPr="00314A55" w14:paraId="480F6AE9" w14:textId="77777777" w:rsidTr="0076268C">
        <w:trPr>
          <w:trHeight w:val="300"/>
        </w:trPr>
        <w:tc>
          <w:tcPr>
            <w:tcW w:w="2065" w:type="dxa"/>
          </w:tcPr>
          <w:p w14:paraId="515FB91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D6CC313" w14:textId="1365C8C7" w:rsidR="00F51B8A" w:rsidRPr="00314A55" w:rsidRDefault="00F51B8A" w:rsidP="00F51B8A">
            <w:pPr>
              <w:spacing w:after="0" w:line="240" w:lineRule="auto"/>
              <w:jc w:val="right"/>
              <w:rPr>
                <w:rFonts w:ascii="Calibri" w:eastAsia="Times New Roman" w:hAnsi="Calibri" w:cs="Times New Roman"/>
                <w:color w:val="000000"/>
              </w:rPr>
            </w:pPr>
            <w:r w:rsidRPr="00955524">
              <w:t>64224</w:t>
            </w:r>
          </w:p>
        </w:tc>
        <w:tc>
          <w:tcPr>
            <w:tcW w:w="5670" w:type="dxa"/>
            <w:shd w:val="clear" w:color="auto" w:fill="auto"/>
            <w:noWrap/>
          </w:tcPr>
          <w:p w14:paraId="10848C84" w14:textId="42D4443F"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postpartum</w:t>
            </w:r>
          </w:p>
        </w:tc>
      </w:tr>
      <w:tr w:rsidR="00F51B8A" w:rsidRPr="00314A55" w14:paraId="4BF35578" w14:textId="77777777" w:rsidTr="0076268C">
        <w:trPr>
          <w:trHeight w:val="300"/>
        </w:trPr>
        <w:tc>
          <w:tcPr>
            <w:tcW w:w="2065" w:type="dxa"/>
          </w:tcPr>
          <w:p w14:paraId="5FF9DCA9"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2854703" w14:textId="644B0970" w:rsidR="00F51B8A" w:rsidRPr="00314A55" w:rsidRDefault="00F51B8A" w:rsidP="00F51B8A">
            <w:pPr>
              <w:spacing w:after="0" w:line="240" w:lineRule="auto"/>
              <w:jc w:val="right"/>
              <w:rPr>
                <w:rFonts w:ascii="Calibri" w:eastAsia="Times New Roman" w:hAnsi="Calibri" w:cs="Times New Roman"/>
                <w:color w:val="000000"/>
              </w:rPr>
            </w:pPr>
            <w:r w:rsidRPr="00955524">
              <w:t>64224</w:t>
            </w:r>
          </w:p>
        </w:tc>
        <w:tc>
          <w:tcPr>
            <w:tcW w:w="5670" w:type="dxa"/>
            <w:shd w:val="clear" w:color="auto" w:fill="auto"/>
            <w:noWrap/>
          </w:tcPr>
          <w:p w14:paraId="1E01F3D1" w14:textId="2DB604C0"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postpartum</w:t>
            </w:r>
          </w:p>
        </w:tc>
      </w:tr>
      <w:tr w:rsidR="00F51B8A" w:rsidRPr="00314A55" w14:paraId="41951A26" w14:textId="77777777" w:rsidTr="0076268C">
        <w:trPr>
          <w:trHeight w:val="300"/>
        </w:trPr>
        <w:tc>
          <w:tcPr>
            <w:tcW w:w="2065" w:type="dxa"/>
          </w:tcPr>
          <w:p w14:paraId="1CC55BB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122AD71" w14:textId="3AE10547" w:rsidR="00F51B8A" w:rsidRPr="00314A55" w:rsidRDefault="00F51B8A" w:rsidP="00F51B8A">
            <w:pPr>
              <w:spacing w:after="0" w:line="240" w:lineRule="auto"/>
              <w:jc w:val="right"/>
              <w:rPr>
                <w:rFonts w:ascii="Calibri" w:eastAsia="Times New Roman" w:hAnsi="Calibri" w:cs="Times New Roman"/>
                <w:color w:val="000000"/>
              </w:rPr>
            </w:pPr>
            <w:r w:rsidRPr="00955524">
              <w:t>64224</w:t>
            </w:r>
          </w:p>
        </w:tc>
        <w:tc>
          <w:tcPr>
            <w:tcW w:w="5670" w:type="dxa"/>
            <w:shd w:val="clear" w:color="auto" w:fill="auto"/>
            <w:noWrap/>
          </w:tcPr>
          <w:p w14:paraId="3A64A184" w14:textId="6594523A"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pre-existing hypertension, postpartum</w:t>
            </w:r>
          </w:p>
        </w:tc>
      </w:tr>
      <w:tr w:rsidR="00F51B8A" w:rsidRPr="00314A55" w14:paraId="36FB00FF" w14:textId="77777777" w:rsidTr="0076268C">
        <w:trPr>
          <w:trHeight w:val="300"/>
        </w:trPr>
        <w:tc>
          <w:tcPr>
            <w:tcW w:w="2065" w:type="dxa"/>
          </w:tcPr>
          <w:p w14:paraId="3B1E49A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018EB70" w14:textId="06236852" w:rsidR="00F51B8A" w:rsidRPr="00314A55" w:rsidRDefault="00F51B8A" w:rsidP="00F51B8A">
            <w:pPr>
              <w:spacing w:after="0" w:line="240" w:lineRule="auto"/>
              <w:jc w:val="right"/>
              <w:rPr>
                <w:rFonts w:ascii="Calibri" w:eastAsia="Times New Roman" w:hAnsi="Calibri" w:cs="Times New Roman"/>
                <w:color w:val="000000"/>
              </w:rPr>
            </w:pPr>
            <w:r w:rsidRPr="00955524">
              <w:t>6423</w:t>
            </w:r>
          </w:p>
        </w:tc>
        <w:tc>
          <w:tcPr>
            <w:tcW w:w="5670" w:type="dxa"/>
            <w:shd w:val="clear" w:color="auto" w:fill="auto"/>
            <w:noWrap/>
          </w:tcPr>
          <w:p w14:paraId="270CF40B" w14:textId="1765BED3"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w:t>
            </w:r>
          </w:p>
        </w:tc>
      </w:tr>
      <w:tr w:rsidR="00F51B8A" w:rsidRPr="00314A55" w14:paraId="30D8707F" w14:textId="77777777" w:rsidTr="0076268C">
        <w:trPr>
          <w:trHeight w:val="300"/>
        </w:trPr>
        <w:tc>
          <w:tcPr>
            <w:tcW w:w="2065" w:type="dxa"/>
          </w:tcPr>
          <w:p w14:paraId="47AEB51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661F68D" w14:textId="35565E7F" w:rsidR="00F51B8A" w:rsidRPr="00314A55" w:rsidRDefault="00F51B8A" w:rsidP="00F51B8A">
            <w:pPr>
              <w:spacing w:after="0" w:line="240" w:lineRule="auto"/>
              <w:jc w:val="right"/>
              <w:rPr>
                <w:rFonts w:ascii="Calibri" w:eastAsia="Times New Roman" w:hAnsi="Calibri" w:cs="Times New Roman"/>
                <w:color w:val="000000"/>
              </w:rPr>
            </w:pPr>
            <w:r w:rsidRPr="00955524">
              <w:t>64230</w:t>
            </w:r>
          </w:p>
        </w:tc>
        <w:tc>
          <w:tcPr>
            <w:tcW w:w="5670" w:type="dxa"/>
            <w:shd w:val="clear" w:color="auto" w:fill="auto"/>
            <w:noWrap/>
          </w:tcPr>
          <w:p w14:paraId="073C56BE" w14:textId="4D7410AB"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unspecified as to episode of care</w:t>
            </w:r>
          </w:p>
        </w:tc>
      </w:tr>
      <w:tr w:rsidR="00F51B8A" w:rsidRPr="00314A55" w14:paraId="2CF46066" w14:textId="77777777" w:rsidTr="0076268C">
        <w:trPr>
          <w:trHeight w:val="300"/>
        </w:trPr>
        <w:tc>
          <w:tcPr>
            <w:tcW w:w="2065" w:type="dxa"/>
          </w:tcPr>
          <w:p w14:paraId="1C148A1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A6077D3" w14:textId="78B0447D" w:rsidR="00F51B8A" w:rsidRPr="00314A55" w:rsidRDefault="00F51B8A" w:rsidP="00F51B8A">
            <w:pPr>
              <w:spacing w:after="0" w:line="240" w:lineRule="auto"/>
              <w:jc w:val="right"/>
              <w:rPr>
                <w:rFonts w:ascii="Calibri" w:eastAsia="Times New Roman" w:hAnsi="Calibri" w:cs="Times New Roman"/>
                <w:color w:val="000000"/>
              </w:rPr>
            </w:pPr>
            <w:r w:rsidRPr="00955524">
              <w:t>64231</w:t>
            </w:r>
          </w:p>
        </w:tc>
        <w:tc>
          <w:tcPr>
            <w:tcW w:w="5670" w:type="dxa"/>
            <w:shd w:val="clear" w:color="auto" w:fill="auto"/>
            <w:noWrap/>
          </w:tcPr>
          <w:p w14:paraId="61E1C2A0" w14:textId="1D405D7B"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w:t>
            </w:r>
          </w:p>
        </w:tc>
      </w:tr>
      <w:tr w:rsidR="00F51B8A" w:rsidRPr="00314A55" w14:paraId="15C5CB4F" w14:textId="77777777" w:rsidTr="0076268C">
        <w:trPr>
          <w:trHeight w:val="300"/>
        </w:trPr>
        <w:tc>
          <w:tcPr>
            <w:tcW w:w="2065" w:type="dxa"/>
          </w:tcPr>
          <w:p w14:paraId="1DF5E0B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622EE97" w14:textId="494F0B14" w:rsidR="00F51B8A" w:rsidRPr="00314A55" w:rsidRDefault="00F51B8A" w:rsidP="00F51B8A">
            <w:pPr>
              <w:spacing w:after="0" w:line="240" w:lineRule="auto"/>
              <w:jc w:val="right"/>
              <w:rPr>
                <w:rFonts w:ascii="Calibri" w:eastAsia="Times New Roman" w:hAnsi="Calibri" w:cs="Times New Roman"/>
                <w:color w:val="000000"/>
              </w:rPr>
            </w:pPr>
            <w:r w:rsidRPr="00955524">
              <w:t>64231</w:t>
            </w:r>
          </w:p>
        </w:tc>
        <w:tc>
          <w:tcPr>
            <w:tcW w:w="5670" w:type="dxa"/>
            <w:shd w:val="clear" w:color="auto" w:fill="auto"/>
            <w:noWrap/>
          </w:tcPr>
          <w:p w14:paraId="7527DFE8" w14:textId="7868DE78"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w:t>
            </w:r>
          </w:p>
        </w:tc>
      </w:tr>
      <w:tr w:rsidR="00F51B8A" w:rsidRPr="00314A55" w14:paraId="06D7CF26" w14:textId="77777777" w:rsidTr="0076268C">
        <w:trPr>
          <w:trHeight w:val="300"/>
        </w:trPr>
        <w:tc>
          <w:tcPr>
            <w:tcW w:w="2065" w:type="dxa"/>
          </w:tcPr>
          <w:p w14:paraId="3162FBF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0154B45" w14:textId="6A2BAA7C" w:rsidR="00F51B8A" w:rsidRPr="00314A55" w:rsidRDefault="00F51B8A" w:rsidP="00F51B8A">
            <w:pPr>
              <w:spacing w:after="0" w:line="240" w:lineRule="auto"/>
              <w:jc w:val="right"/>
              <w:rPr>
                <w:rFonts w:ascii="Calibri" w:eastAsia="Times New Roman" w:hAnsi="Calibri" w:cs="Times New Roman"/>
                <w:color w:val="000000"/>
              </w:rPr>
            </w:pPr>
            <w:r w:rsidRPr="00955524">
              <w:t>64231</w:t>
            </w:r>
          </w:p>
        </w:tc>
        <w:tc>
          <w:tcPr>
            <w:tcW w:w="5670" w:type="dxa"/>
            <w:shd w:val="clear" w:color="auto" w:fill="auto"/>
            <w:noWrap/>
          </w:tcPr>
          <w:p w14:paraId="2BF59166" w14:textId="283851DB"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w:t>
            </w:r>
          </w:p>
        </w:tc>
      </w:tr>
      <w:tr w:rsidR="00F51B8A" w:rsidRPr="00314A55" w14:paraId="0793110D" w14:textId="77777777" w:rsidTr="0076268C">
        <w:trPr>
          <w:trHeight w:val="300"/>
        </w:trPr>
        <w:tc>
          <w:tcPr>
            <w:tcW w:w="2065" w:type="dxa"/>
          </w:tcPr>
          <w:p w14:paraId="7E093D4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0329729" w14:textId="13A90D3D" w:rsidR="00F51B8A" w:rsidRPr="00314A55" w:rsidRDefault="00F51B8A" w:rsidP="00F51B8A">
            <w:pPr>
              <w:spacing w:after="0" w:line="240" w:lineRule="auto"/>
              <w:jc w:val="right"/>
              <w:rPr>
                <w:rFonts w:ascii="Calibri" w:eastAsia="Times New Roman" w:hAnsi="Calibri" w:cs="Times New Roman"/>
                <w:color w:val="000000"/>
              </w:rPr>
            </w:pPr>
            <w:r w:rsidRPr="00955524">
              <w:t>64231</w:t>
            </w:r>
          </w:p>
        </w:tc>
        <w:tc>
          <w:tcPr>
            <w:tcW w:w="5670" w:type="dxa"/>
            <w:shd w:val="clear" w:color="auto" w:fill="auto"/>
            <w:noWrap/>
          </w:tcPr>
          <w:p w14:paraId="4FDDB5C4" w14:textId="576D85FF"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w:t>
            </w:r>
          </w:p>
        </w:tc>
      </w:tr>
      <w:tr w:rsidR="00F51B8A" w:rsidRPr="00314A55" w14:paraId="5EF9E410" w14:textId="77777777" w:rsidTr="0076268C">
        <w:trPr>
          <w:trHeight w:val="300"/>
        </w:trPr>
        <w:tc>
          <w:tcPr>
            <w:tcW w:w="2065" w:type="dxa"/>
          </w:tcPr>
          <w:p w14:paraId="2C11C188"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001C1F7" w14:textId="1FBA6141" w:rsidR="00F51B8A" w:rsidRPr="00314A55" w:rsidRDefault="00F51B8A" w:rsidP="00F51B8A">
            <w:pPr>
              <w:spacing w:after="0" w:line="240" w:lineRule="auto"/>
              <w:jc w:val="right"/>
              <w:rPr>
                <w:rFonts w:ascii="Calibri" w:eastAsia="Times New Roman" w:hAnsi="Calibri" w:cs="Times New Roman"/>
                <w:color w:val="000000"/>
              </w:rPr>
            </w:pPr>
            <w:r w:rsidRPr="00955524">
              <w:t>64231</w:t>
            </w:r>
          </w:p>
        </w:tc>
        <w:tc>
          <w:tcPr>
            <w:tcW w:w="5670" w:type="dxa"/>
            <w:shd w:val="clear" w:color="auto" w:fill="auto"/>
            <w:noWrap/>
          </w:tcPr>
          <w:p w14:paraId="4E7AFAF2" w14:textId="4C31B761"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w:t>
            </w:r>
          </w:p>
        </w:tc>
      </w:tr>
      <w:tr w:rsidR="00F51B8A" w:rsidRPr="00314A55" w14:paraId="19EFD2BE" w14:textId="77777777" w:rsidTr="0076268C">
        <w:trPr>
          <w:trHeight w:val="300"/>
        </w:trPr>
        <w:tc>
          <w:tcPr>
            <w:tcW w:w="2065" w:type="dxa"/>
          </w:tcPr>
          <w:p w14:paraId="188C23B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3AF24F6" w14:textId="2A54E9FE" w:rsidR="00F51B8A" w:rsidRPr="00314A55" w:rsidRDefault="00F51B8A" w:rsidP="00F51B8A">
            <w:pPr>
              <w:spacing w:after="0" w:line="240" w:lineRule="auto"/>
              <w:jc w:val="right"/>
              <w:rPr>
                <w:rFonts w:ascii="Calibri" w:eastAsia="Times New Roman" w:hAnsi="Calibri" w:cs="Times New Roman"/>
                <w:color w:val="000000"/>
              </w:rPr>
            </w:pPr>
            <w:r w:rsidRPr="00955524">
              <w:t>64231</w:t>
            </w:r>
          </w:p>
        </w:tc>
        <w:tc>
          <w:tcPr>
            <w:tcW w:w="5670" w:type="dxa"/>
            <w:shd w:val="clear" w:color="auto" w:fill="auto"/>
            <w:noWrap/>
          </w:tcPr>
          <w:p w14:paraId="6129C177" w14:textId="16A18261"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w:t>
            </w:r>
          </w:p>
        </w:tc>
      </w:tr>
      <w:tr w:rsidR="00F51B8A" w:rsidRPr="00314A55" w14:paraId="5FA829FF" w14:textId="77777777" w:rsidTr="0076268C">
        <w:trPr>
          <w:trHeight w:val="300"/>
        </w:trPr>
        <w:tc>
          <w:tcPr>
            <w:tcW w:w="2065" w:type="dxa"/>
          </w:tcPr>
          <w:p w14:paraId="7204EE6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07474B4" w14:textId="4D137331" w:rsidR="00F51B8A" w:rsidRPr="00314A55" w:rsidRDefault="00F51B8A" w:rsidP="00F51B8A">
            <w:pPr>
              <w:spacing w:after="0" w:line="240" w:lineRule="auto"/>
              <w:jc w:val="right"/>
              <w:rPr>
                <w:rFonts w:ascii="Calibri" w:eastAsia="Times New Roman" w:hAnsi="Calibri" w:cs="Times New Roman"/>
                <w:color w:val="000000"/>
              </w:rPr>
            </w:pPr>
            <w:r w:rsidRPr="00955524">
              <w:t>64232</w:t>
            </w:r>
          </w:p>
        </w:tc>
        <w:tc>
          <w:tcPr>
            <w:tcW w:w="5670" w:type="dxa"/>
            <w:shd w:val="clear" w:color="auto" w:fill="auto"/>
            <w:noWrap/>
          </w:tcPr>
          <w:p w14:paraId="2EADE147" w14:textId="7E37023A"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 with mention of postpartum complication</w:t>
            </w:r>
          </w:p>
        </w:tc>
      </w:tr>
      <w:tr w:rsidR="00F51B8A" w:rsidRPr="00314A55" w14:paraId="319D63C0" w14:textId="77777777" w:rsidTr="0076268C">
        <w:trPr>
          <w:trHeight w:val="300"/>
        </w:trPr>
        <w:tc>
          <w:tcPr>
            <w:tcW w:w="2065" w:type="dxa"/>
          </w:tcPr>
          <w:p w14:paraId="11A35CF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160073C" w14:textId="1F5D6CB3" w:rsidR="00F51B8A" w:rsidRPr="00314A55" w:rsidRDefault="00F51B8A" w:rsidP="00F51B8A">
            <w:pPr>
              <w:spacing w:after="0" w:line="240" w:lineRule="auto"/>
              <w:jc w:val="right"/>
              <w:rPr>
                <w:rFonts w:ascii="Calibri" w:eastAsia="Times New Roman" w:hAnsi="Calibri" w:cs="Times New Roman"/>
                <w:color w:val="000000"/>
              </w:rPr>
            </w:pPr>
            <w:r w:rsidRPr="00955524">
              <w:t>64232</w:t>
            </w:r>
          </w:p>
        </w:tc>
        <w:tc>
          <w:tcPr>
            <w:tcW w:w="5670" w:type="dxa"/>
            <w:shd w:val="clear" w:color="auto" w:fill="auto"/>
            <w:noWrap/>
          </w:tcPr>
          <w:p w14:paraId="6C025C57" w14:textId="5E1FCBCB"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 with mention of postpartum complication</w:t>
            </w:r>
          </w:p>
        </w:tc>
      </w:tr>
      <w:tr w:rsidR="00F51B8A" w:rsidRPr="00314A55" w14:paraId="619C93B5" w14:textId="77777777" w:rsidTr="0076268C">
        <w:trPr>
          <w:trHeight w:val="300"/>
        </w:trPr>
        <w:tc>
          <w:tcPr>
            <w:tcW w:w="2065" w:type="dxa"/>
          </w:tcPr>
          <w:p w14:paraId="051BE60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E08972F" w14:textId="04DA1081" w:rsidR="00F51B8A" w:rsidRPr="00314A55" w:rsidRDefault="00F51B8A" w:rsidP="00F51B8A">
            <w:pPr>
              <w:spacing w:after="0" w:line="240" w:lineRule="auto"/>
              <w:jc w:val="right"/>
              <w:rPr>
                <w:rFonts w:ascii="Calibri" w:eastAsia="Times New Roman" w:hAnsi="Calibri" w:cs="Times New Roman"/>
                <w:color w:val="000000"/>
              </w:rPr>
            </w:pPr>
            <w:r w:rsidRPr="00955524">
              <w:t>64232</w:t>
            </w:r>
          </w:p>
        </w:tc>
        <w:tc>
          <w:tcPr>
            <w:tcW w:w="5670" w:type="dxa"/>
            <w:shd w:val="clear" w:color="auto" w:fill="auto"/>
            <w:noWrap/>
          </w:tcPr>
          <w:p w14:paraId="2A9CEF7F" w14:textId="3CB7CB9A"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with delivery, with mention of postpartum complication</w:t>
            </w:r>
          </w:p>
        </w:tc>
      </w:tr>
      <w:tr w:rsidR="00F51B8A" w:rsidRPr="00314A55" w14:paraId="5552FA74" w14:textId="77777777" w:rsidTr="0076268C">
        <w:trPr>
          <w:trHeight w:val="300"/>
        </w:trPr>
        <w:tc>
          <w:tcPr>
            <w:tcW w:w="2065" w:type="dxa"/>
          </w:tcPr>
          <w:p w14:paraId="3E001DAF"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EDB65EA" w14:textId="720AA943" w:rsidR="00F51B8A" w:rsidRPr="00314A55" w:rsidRDefault="00F51B8A" w:rsidP="00F51B8A">
            <w:pPr>
              <w:spacing w:after="0" w:line="240" w:lineRule="auto"/>
              <w:jc w:val="right"/>
              <w:rPr>
                <w:rFonts w:ascii="Calibri" w:eastAsia="Times New Roman" w:hAnsi="Calibri" w:cs="Times New Roman"/>
                <w:color w:val="000000"/>
              </w:rPr>
            </w:pPr>
            <w:r w:rsidRPr="00955524">
              <w:t>64233</w:t>
            </w:r>
          </w:p>
        </w:tc>
        <w:tc>
          <w:tcPr>
            <w:tcW w:w="5670" w:type="dxa"/>
            <w:shd w:val="clear" w:color="auto" w:fill="auto"/>
            <w:noWrap/>
          </w:tcPr>
          <w:p w14:paraId="51E18FB5" w14:textId="1E0C52C6"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antepartum</w:t>
            </w:r>
          </w:p>
        </w:tc>
      </w:tr>
      <w:tr w:rsidR="00F51B8A" w:rsidRPr="00314A55" w14:paraId="4D10903B" w14:textId="77777777" w:rsidTr="0076268C">
        <w:trPr>
          <w:trHeight w:val="300"/>
        </w:trPr>
        <w:tc>
          <w:tcPr>
            <w:tcW w:w="2065" w:type="dxa"/>
          </w:tcPr>
          <w:p w14:paraId="2B4D03EF"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B5F1CF7" w14:textId="59D02AE7" w:rsidR="00F51B8A" w:rsidRPr="00314A55" w:rsidRDefault="00F51B8A" w:rsidP="00F51B8A">
            <w:pPr>
              <w:spacing w:after="0" w:line="240" w:lineRule="auto"/>
              <w:jc w:val="right"/>
              <w:rPr>
                <w:rFonts w:ascii="Calibri" w:eastAsia="Times New Roman" w:hAnsi="Calibri" w:cs="Times New Roman"/>
                <w:color w:val="000000"/>
              </w:rPr>
            </w:pPr>
            <w:r w:rsidRPr="00955524">
              <w:t>64233</w:t>
            </w:r>
          </w:p>
        </w:tc>
        <w:tc>
          <w:tcPr>
            <w:tcW w:w="5670" w:type="dxa"/>
            <w:shd w:val="clear" w:color="auto" w:fill="auto"/>
            <w:noWrap/>
          </w:tcPr>
          <w:p w14:paraId="3AE70DFE" w14:textId="220AC9DE"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antepartum</w:t>
            </w:r>
          </w:p>
        </w:tc>
      </w:tr>
      <w:tr w:rsidR="00F51B8A" w:rsidRPr="00314A55" w14:paraId="64B72011" w14:textId="77777777" w:rsidTr="0076268C">
        <w:trPr>
          <w:trHeight w:val="300"/>
        </w:trPr>
        <w:tc>
          <w:tcPr>
            <w:tcW w:w="2065" w:type="dxa"/>
          </w:tcPr>
          <w:p w14:paraId="479703C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F7A01CD" w14:textId="12EF1D59" w:rsidR="00F51B8A" w:rsidRPr="00314A55" w:rsidRDefault="00F51B8A" w:rsidP="00F51B8A">
            <w:pPr>
              <w:spacing w:after="0" w:line="240" w:lineRule="auto"/>
              <w:jc w:val="right"/>
              <w:rPr>
                <w:rFonts w:ascii="Calibri" w:eastAsia="Times New Roman" w:hAnsi="Calibri" w:cs="Times New Roman"/>
                <w:color w:val="000000"/>
              </w:rPr>
            </w:pPr>
            <w:r w:rsidRPr="00955524">
              <w:t>64233</w:t>
            </w:r>
          </w:p>
        </w:tc>
        <w:tc>
          <w:tcPr>
            <w:tcW w:w="5670" w:type="dxa"/>
            <w:shd w:val="clear" w:color="auto" w:fill="auto"/>
            <w:noWrap/>
          </w:tcPr>
          <w:p w14:paraId="56A3CB32" w14:textId="7A458EAF"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antepartum</w:t>
            </w:r>
          </w:p>
        </w:tc>
      </w:tr>
      <w:tr w:rsidR="00F51B8A" w:rsidRPr="00314A55" w14:paraId="689E5F27" w14:textId="77777777" w:rsidTr="0076268C">
        <w:trPr>
          <w:trHeight w:val="300"/>
        </w:trPr>
        <w:tc>
          <w:tcPr>
            <w:tcW w:w="2065" w:type="dxa"/>
          </w:tcPr>
          <w:p w14:paraId="51D406D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0562363" w14:textId="597FC7FC" w:rsidR="00F51B8A" w:rsidRPr="00314A55" w:rsidRDefault="00F51B8A" w:rsidP="00F51B8A">
            <w:pPr>
              <w:spacing w:after="0" w:line="240" w:lineRule="auto"/>
              <w:jc w:val="right"/>
              <w:rPr>
                <w:rFonts w:ascii="Calibri" w:eastAsia="Times New Roman" w:hAnsi="Calibri" w:cs="Times New Roman"/>
                <w:color w:val="000000"/>
              </w:rPr>
            </w:pPr>
            <w:r w:rsidRPr="00955524">
              <w:t>64233</w:t>
            </w:r>
          </w:p>
        </w:tc>
        <w:tc>
          <w:tcPr>
            <w:tcW w:w="5670" w:type="dxa"/>
            <w:shd w:val="clear" w:color="auto" w:fill="auto"/>
            <w:noWrap/>
          </w:tcPr>
          <w:p w14:paraId="6398666D" w14:textId="1627E47E"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antepartum</w:t>
            </w:r>
          </w:p>
        </w:tc>
      </w:tr>
      <w:tr w:rsidR="00F51B8A" w:rsidRPr="00314A55" w14:paraId="30B8EA09" w14:textId="77777777" w:rsidTr="0076268C">
        <w:trPr>
          <w:trHeight w:val="300"/>
        </w:trPr>
        <w:tc>
          <w:tcPr>
            <w:tcW w:w="2065" w:type="dxa"/>
          </w:tcPr>
          <w:p w14:paraId="7CE6215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EB5492A" w14:textId="1375765D" w:rsidR="00F51B8A" w:rsidRPr="00314A55" w:rsidRDefault="00F51B8A" w:rsidP="00F51B8A">
            <w:pPr>
              <w:spacing w:after="0" w:line="240" w:lineRule="auto"/>
              <w:jc w:val="right"/>
              <w:rPr>
                <w:rFonts w:ascii="Calibri" w:eastAsia="Times New Roman" w:hAnsi="Calibri" w:cs="Times New Roman"/>
                <w:color w:val="000000"/>
              </w:rPr>
            </w:pPr>
            <w:r w:rsidRPr="00955524">
              <w:t>64233</w:t>
            </w:r>
          </w:p>
        </w:tc>
        <w:tc>
          <w:tcPr>
            <w:tcW w:w="5670" w:type="dxa"/>
            <w:shd w:val="clear" w:color="auto" w:fill="auto"/>
            <w:noWrap/>
          </w:tcPr>
          <w:p w14:paraId="2BC49C9C" w14:textId="1C4A974B"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antepartum</w:t>
            </w:r>
          </w:p>
        </w:tc>
      </w:tr>
      <w:tr w:rsidR="00F51B8A" w:rsidRPr="00314A55" w14:paraId="7ADBCDAF" w14:textId="77777777" w:rsidTr="0076268C">
        <w:trPr>
          <w:trHeight w:val="300"/>
        </w:trPr>
        <w:tc>
          <w:tcPr>
            <w:tcW w:w="2065" w:type="dxa"/>
          </w:tcPr>
          <w:p w14:paraId="54747AC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0F71B2F" w14:textId="749AD2FD" w:rsidR="00F51B8A" w:rsidRPr="00314A55" w:rsidRDefault="00F51B8A" w:rsidP="00F51B8A">
            <w:pPr>
              <w:spacing w:after="0" w:line="240" w:lineRule="auto"/>
              <w:jc w:val="right"/>
              <w:rPr>
                <w:rFonts w:ascii="Calibri" w:eastAsia="Times New Roman" w:hAnsi="Calibri" w:cs="Times New Roman"/>
                <w:color w:val="000000"/>
              </w:rPr>
            </w:pPr>
            <w:r w:rsidRPr="00955524">
              <w:t>64233</w:t>
            </w:r>
          </w:p>
        </w:tc>
        <w:tc>
          <w:tcPr>
            <w:tcW w:w="5670" w:type="dxa"/>
            <w:shd w:val="clear" w:color="auto" w:fill="auto"/>
            <w:noWrap/>
          </w:tcPr>
          <w:p w14:paraId="62DAB197" w14:textId="729D1D55"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antepartum</w:t>
            </w:r>
          </w:p>
        </w:tc>
      </w:tr>
      <w:tr w:rsidR="00F51B8A" w:rsidRPr="00314A55" w14:paraId="6810020A" w14:textId="77777777" w:rsidTr="0076268C">
        <w:trPr>
          <w:trHeight w:val="300"/>
        </w:trPr>
        <w:tc>
          <w:tcPr>
            <w:tcW w:w="2065" w:type="dxa"/>
          </w:tcPr>
          <w:p w14:paraId="3EE90A4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D6EBEFD" w14:textId="107B359A" w:rsidR="00F51B8A" w:rsidRPr="00314A55" w:rsidRDefault="00F51B8A" w:rsidP="00F51B8A">
            <w:pPr>
              <w:spacing w:after="0" w:line="240" w:lineRule="auto"/>
              <w:jc w:val="right"/>
              <w:rPr>
                <w:rFonts w:ascii="Calibri" w:eastAsia="Times New Roman" w:hAnsi="Calibri" w:cs="Times New Roman"/>
                <w:color w:val="000000"/>
              </w:rPr>
            </w:pPr>
            <w:r w:rsidRPr="00955524">
              <w:t>64234</w:t>
            </w:r>
          </w:p>
        </w:tc>
        <w:tc>
          <w:tcPr>
            <w:tcW w:w="5670" w:type="dxa"/>
            <w:shd w:val="clear" w:color="auto" w:fill="auto"/>
            <w:noWrap/>
          </w:tcPr>
          <w:p w14:paraId="7CA1D908" w14:textId="61C401D3"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postpartum</w:t>
            </w:r>
          </w:p>
        </w:tc>
      </w:tr>
      <w:tr w:rsidR="00F51B8A" w:rsidRPr="00314A55" w14:paraId="354EB781" w14:textId="77777777" w:rsidTr="0076268C">
        <w:trPr>
          <w:trHeight w:val="300"/>
        </w:trPr>
        <w:tc>
          <w:tcPr>
            <w:tcW w:w="2065" w:type="dxa"/>
          </w:tcPr>
          <w:p w14:paraId="3099F109"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92B1678" w14:textId="3786F44A" w:rsidR="00F51B8A" w:rsidRPr="00314A55" w:rsidRDefault="00F51B8A" w:rsidP="00F51B8A">
            <w:pPr>
              <w:spacing w:after="0" w:line="240" w:lineRule="auto"/>
              <w:jc w:val="right"/>
              <w:rPr>
                <w:rFonts w:ascii="Calibri" w:eastAsia="Times New Roman" w:hAnsi="Calibri" w:cs="Times New Roman"/>
                <w:color w:val="000000"/>
              </w:rPr>
            </w:pPr>
            <w:r w:rsidRPr="00955524">
              <w:t>64234</w:t>
            </w:r>
          </w:p>
        </w:tc>
        <w:tc>
          <w:tcPr>
            <w:tcW w:w="5670" w:type="dxa"/>
            <w:shd w:val="clear" w:color="auto" w:fill="auto"/>
            <w:noWrap/>
          </w:tcPr>
          <w:p w14:paraId="1509D575" w14:textId="4F567F4B"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postpartum</w:t>
            </w:r>
          </w:p>
        </w:tc>
      </w:tr>
      <w:tr w:rsidR="00F51B8A" w:rsidRPr="00314A55" w14:paraId="01C24C49" w14:textId="77777777" w:rsidTr="0076268C">
        <w:trPr>
          <w:trHeight w:val="300"/>
        </w:trPr>
        <w:tc>
          <w:tcPr>
            <w:tcW w:w="2065" w:type="dxa"/>
          </w:tcPr>
          <w:p w14:paraId="261E8BCF"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7E2AD13" w14:textId="445E33DE" w:rsidR="00F51B8A" w:rsidRPr="00314A55" w:rsidRDefault="00F51B8A" w:rsidP="00F51B8A">
            <w:pPr>
              <w:spacing w:after="0" w:line="240" w:lineRule="auto"/>
              <w:jc w:val="right"/>
              <w:rPr>
                <w:rFonts w:ascii="Calibri" w:eastAsia="Times New Roman" w:hAnsi="Calibri" w:cs="Times New Roman"/>
                <w:color w:val="000000"/>
              </w:rPr>
            </w:pPr>
            <w:r w:rsidRPr="00955524">
              <w:t>64234</w:t>
            </w:r>
          </w:p>
        </w:tc>
        <w:tc>
          <w:tcPr>
            <w:tcW w:w="5670" w:type="dxa"/>
            <w:shd w:val="clear" w:color="auto" w:fill="auto"/>
            <w:noWrap/>
          </w:tcPr>
          <w:p w14:paraId="3E168A3E" w14:textId="6CF89A65" w:rsidR="00F51B8A" w:rsidRPr="00314A55" w:rsidRDefault="00F51B8A" w:rsidP="00F51B8A">
            <w:pPr>
              <w:spacing w:after="0" w:line="240" w:lineRule="auto"/>
              <w:rPr>
                <w:rFonts w:ascii="Calibri" w:eastAsia="Times New Roman" w:hAnsi="Calibri" w:cs="Times New Roman"/>
                <w:color w:val="000000"/>
              </w:rPr>
            </w:pPr>
            <w:r w:rsidRPr="00955524">
              <w:t>Transient hypertension of pregnancy, postpartum</w:t>
            </w:r>
          </w:p>
        </w:tc>
      </w:tr>
      <w:tr w:rsidR="00F51B8A" w:rsidRPr="00314A55" w14:paraId="05251A71" w14:textId="77777777" w:rsidTr="0076268C">
        <w:trPr>
          <w:trHeight w:val="300"/>
        </w:trPr>
        <w:tc>
          <w:tcPr>
            <w:tcW w:w="2065" w:type="dxa"/>
          </w:tcPr>
          <w:p w14:paraId="27FE0D7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5F5453E" w14:textId="1848113A" w:rsidR="00F51B8A" w:rsidRPr="00314A55" w:rsidRDefault="00F51B8A" w:rsidP="00F51B8A">
            <w:pPr>
              <w:spacing w:after="0" w:line="240" w:lineRule="auto"/>
              <w:jc w:val="right"/>
              <w:rPr>
                <w:rFonts w:ascii="Calibri" w:eastAsia="Times New Roman" w:hAnsi="Calibri" w:cs="Times New Roman"/>
                <w:color w:val="000000"/>
              </w:rPr>
            </w:pPr>
            <w:r w:rsidRPr="00955524">
              <w:t>6427</w:t>
            </w:r>
          </w:p>
        </w:tc>
        <w:tc>
          <w:tcPr>
            <w:tcW w:w="5670" w:type="dxa"/>
            <w:shd w:val="clear" w:color="auto" w:fill="auto"/>
            <w:noWrap/>
          </w:tcPr>
          <w:p w14:paraId="7D6E2241" w14:textId="1FC98D5A"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w:t>
            </w:r>
          </w:p>
        </w:tc>
      </w:tr>
      <w:tr w:rsidR="00F51B8A" w:rsidRPr="00314A55" w14:paraId="27C0C5B6" w14:textId="77777777" w:rsidTr="0076268C">
        <w:trPr>
          <w:trHeight w:val="300"/>
        </w:trPr>
        <w:tc>
          <w:tcPr>
            <w:tcW w:w="2065" w:type="dxa"/>
          </w:tcPr>
          <w:p w14:paraId="547E7CB5"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B741A38" w14:textId="124080C7" w:rsidR="00F51B8A" w:rsidRPr="00314A55" w:rsidRDefault="00F51B8A" w:rsidP="00F51B8A">
            <w:pPr>
              <w:spacing w:after="0" w:line="240" w:lineRule="auto"/>
              <w:jc w:val="right"/>
              <w:rPr>
                <w:rFonts w:ascii="Calibri" w:eastAsia="Times New Roman" w:hAnsi="Calibri" w:cs="Times New Roman"/>
                <w:color w:val="000000"/>
              </w:rPr>
            </w:pPr>
            <w:r w:rsidRPr="00955524">
              <w:t>64270</w:t>
            </w:r>
          </w:p>
        </w:tc>
        <w:tc>
          <w:tcPr>
            <w:tcW w:w="5670" w:type="dxa"/>
            <w:shd w:val="clear" w:color="auto" w:fill="auto"/>
            <w:noWrap/>
          </w:tcPr>
          <w:p w14:paraId="301EC6E3" w14:textId="4F9905EB"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complicating pregnancy, childbirth, or the puerperium, unspecified as to episode of care</w:t>
            </w:r>
          </w:p>
        </w:tc>
      </w:tr>
      <w:tr w:rsidR="00F51B8A" w:rsidRPr="00314A55" w14:paraId="269C9748" w14:textId="77777777" w:rsidTr="0076268C">
        <w:trPr>
          <w:trHeight w:val="300"/>
        </w:trPr>
        <w:tc>
          <w:tcPr>
            <w:tcW w:w="2065" w:type="dxa"/>
          </w:tcPr>
          <w:p w14:paraId="24692AA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96DA964" w14:textId="3C84E7FB" w:rsidR="00F51B8A" w:rsidRPr="00314A55" w:rsidRDefault="00F51B8A" w:rsidP="00F51B8A">
            <w:pPr>
              <w:spacing w:after="0" w:line="240" w:lineRule="auto"/>
              <w:jc w:val="right"/>
              <w:rPr>
                <w:rFonts w:ascii="Calibri" w:eastAsia="Times New Roman" w:hAnsi="Calibri" w:cs="Times New Roman"/>
                <w:color w:val="000000"/>
              </w:rPr>
            </w:pPr>
            <w:r w:rsidRPr="00955524">
              <w:t>64271</w:t>
            </w:r>
          </w:p>
        </w:tc>
        <w:tc>
          <w:tcPr>
            <w:tcW w:w="5670" w:type="dxa"/>
            <w:shd w:val="clear" w:color="auto" w:fill="auto"/>
            <w:noWrap/>
          </w:tcPr>
          <w:p w14:paraId="6F0825BC" w14:textId="51C45955"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with delivery</w:t>
            </w:r>
          </w:p>
        </w:tc>
      </w:tr>
      <w:tr w:rsidR="00F51B8A" w:rsidRPr="00314A55" w14:paraId="310A4E46" w14:textId="77777777" w:rsidTr="0076268C">
        <w:trPr>
          <w:trHeight w:val="300"/>
        </w:trPr>
        <w:tc>
          <w:tcPr>
            <w:tcW w:w="2065" w:type="dxa"/>
          </w:tcPr>
          <w:p w14:paraId="3C99365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06473E7" w14:textId="74A3E0DA" w:rsidR="00F51B8A" w:rsidRPr="00314A55" w:rsidRDefault="00F51B8A" w:rsidP="00F51B8A">
            <w:pPr>
              <w:spacing w:after="0" w:line="240" w:lineRule="auto"/>
              <w:jc w:val="right"/>
              <w:rPr>
                <w:rFonts w:ascii="Calibri" w:eastAsia="Times New Roman" w:hAnsi="Calibri" w:cs="Times New Roman"/>
                <w:color w:val="000000"/>
              </w:rPr>
            </w:pPr>
            <w:r w:rsidRPr="00955524">
              <w:t>64271</w:t>
            </w:r>
          </w:p>
        </w:tc>
        <w:tc>
          <w:tcPr>
            <w:tcW w:w="5670" w:type="dxa"/>
            <w:shd w:val="clear" w:color="auto" w:fill="auto"/>
            <w:noWrap/>
          </w:tcPr>
          <w:p w14:paraId="08BF6174" w14:textId="4DF5F644"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with delivery</w:t>
            </w:r>
          </w:p>
        </w:tc>
      </w:tr>
      <w:tr w:rsidR="00F51B8A" w:rsidRPr="00314A55" w14:paraId="1CDC1D01" w14:textId="77777777" w:rsidTr="0076268C">
        <w:trPr>
          <w:trHeight w:val="300"/>
        </w:trPr>
        <w:tc>
          <w:tcPr>
            <w:tcW w:w="2065" w:type="dxa"/>
          </w:tcPr>
          <w:p w14:paraId="58B3F106"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3699092" w14:textId="6FF57E45" w:rsidR="00F51B8A" w:rsidRPr="00314A55" w:rsidRDefault="00F51B8A" w:rsidP="00F51B8A">
            <w:pPr>
              <w:spacing w:after="0" w:line="240" w:lineRule="auto"/>
              <w:jc w:val="right"/>
              <w:rPr>
                <w:rFonts w:ascii="Calibri" w:eastAsia="Times New Roman" w:hAnsi="Calibri" w:cs="Times New Roman"/>
                <w:color w:val="000000"/>
              </w:rPr>
            </w:pPr>
            <w:r w:rsidRPr="00955524">
              <w:t>64271</w:t>
            </w:r>
          </w:p>
        </w:tc>
        <w:tc>
          <w:tcPr>
            <w:tcW w:w="5670" w:type="dxa"/>
            <w:shd w:val="clear" w:color="auto" w:fill="auto"/>
            <w:noWrap/>
          </w:tcPr>
          <w:p w14:paraId="33DC1345" w14:textId="37FA08AA"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with delivery</w:t>
            </w:r>
          </w:p>
        </w:tc>
      </w:tr>
      <w:tr w:rsidR="00F51B8A" w:rsidRPr="00314A55" w14:paraId="4DA440EB" w14:textId="77777777" w:rsidTr="0076268C">
        <w:trPr>
          <w:trHeight w:val="300"/>
        </w:trPr>
        <w:tc>
          <w:tcPr>
            <w:tcW w:w="2065" w:type="dxa"/>
          </w:tcPr>
          <w:p w14:paraId="4AA41DB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3516829" w14:textId="0E2B354E" w:rsidR="00F51B8A" w:rsidRPr="00314A55" w:rsidRDefault="00F51B8A" w:rsidP="00F51B8A">
            <w:pPr>
              <w:spacing w:after="0" w:line="240" w:lineRule="auto"/>
              <w:jc w:val="right"/>
              <w:rPr>
                <w:rFonts w:ascii="Calibri" w:eastAsia="Times New Roman" w:hAnsi="Calibri" w:cs="Times New Roman"/>
                <w:color w:val="000000"/>
              </w:rPr>
            </w:pPr>
            <w:r w:rsidRPr="00955524">
              <w:t>64272</w:t>
            </w:r>
          </w:p>
        </w:tc>
        <w:tc>
          <w:tcPr>
            <w:tcW w:w="5670" w:type="dxa"/>
            <w:shd w:val="clear" w:color="auto" w:fill="auto"/>
            <w:noWrap/>
          </w:tcPr>
          <w:p w14:paraId="2515BA99" w14:textId="2AA8B91E"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with delivery, with mention of postpartum complication</w:t>
            </w:r>
          </w:p>
        </w:tc>
      </w:tr>
      <w:tr w:rsidR="00F51B8A" w:rsidRPr="00314A55" w14:paraId="4DC8E868" w14:textId="77777777" w:rsidTr="0076268C">
        <w:trPr>
          <w:trHeight w:val="300"/>
        </w:trPr>
        <w:tc>
          <w:tcPr>
            <w:tcW w:w="2065" w:type="dxa"/>
          </w:tcPr>
          <w:p w14:paraId="01980AD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315B6032" w14:textId="25D28E30" w:rsidR="00F51B8A" w:rsidRPr="00314A55" w:rsidRDefault="00F51B8A" w:rsidP="00F51B8A">
            <w:pPr>
              <w:spacing w:after="0" w:line="240" w:lineRule="auto"/>
              <w:jc w:val="right"/>
              <w:rPr>
                <w:rFonts w:ascii="Calibri" w:eastAsia="Times New Roman" w:hAnsi="Calibri" w:cs="Times New Roman"/>
                <w:color w:val="000000"/>
              </w:rPr>
            </w:pPr>
            <w:r w:rsidRPr="00955524">
              <w:t>64273</w:t>
            </w:r>
          </w:p>
        </w:tc>
        <w:tc>
          <w:tcPr>
            <w:tcW w:w="5670" w:type="dxa"/>
            <w:shd w:val="clear" w:color="auto" w:fill="auto"/>
            <w:noWrap/>
          </w:tcPr>
          <w:p w14:paraId="19863C6D" w14:textId="19A59C8F"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antepartum</w:t>
            </w:r>
          </w:p>
        </w:tc>
      </w:tr>
      <w:tr w:rsidR="00F51B8A" w:rsidRPr="00314A55" w14:paraId="1722114A" w14:textId="77777777" w:rsidTr="0076268C">
        <w:trPr>
          <w:trHeight w:val="300"/>
        </w:trPr>
        <w:tc>
          <w:tcPr>
            <w:tcW w:w="2065" w:type="dxa"/>
          </w:tcPr>
          <w:p w14:paraId="37195C4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F88AA36" w14:textId="0173DA9E" w:rsidR="00F51B8A" w:rsidRPr="00314A55" w:rsidRDefault="00F51B8A" w:rsidP="00F51B8A">
            <w:pPr>
              <w:spacing w:after="0" w:line="240" w:lineRule="auto"/>
              <w:jc w:val="right"/>
              <w:rPr>
                <w:rFonts w:ascii="Calibri" w:eastAsia="Times New Roman" w:hAnsi="Calibri" w:cs="Times New Roman"/>
                <w:color w:val="000000"/>
              </w:rPr>
            </w:pPr>
            <w:r w:rsidRPr="00955524">
              <w:t>64273</w:t>
            </w:r>
          </w:p>
        </w:tc>
        <w:tc>
          <w:tcPr>
            <w:tcW w:w="5670" w:type="dxa"/>
            <w:shd w:val="clear" w:color="auto" w:fill="auto"/>
            <w:noWrap/>
          </w:tcPr>
          <w:p w14:paraId="28F69796" w14:textId="54968982"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antepartum</w:t>
            </w:r>
          </w:p>
        </w:tc>
      </w:tr>
      <w:tr w:rsidR="00F51B8A" w:rsidRPr="00314A55" w14:paraId="5357EEF3" w14:textId="77777777" w:rsidTr="0076268C">
        <w:trPr>
          <w:trHeight w:val="300"/>
        </w:trPr>
        <w:tc>
          <w:tcPr>
            <w:tcW w:w="2065" w:type="dxa"/>
          </w:tcPr>
          <w:p w14:paraId="7A3C8D6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0FDF56A" w14:textId="2E261D37" w:rsidR="00F51B8A" w:rsidRPr="00314A55" w:rsidRDefault="00F51B8A" w:rsidP="00F51B8A">
            <w:pPr>
              <w:spacing w:after="0" w:line="240" w:lineRule="auto"/>
              <w:jc w:val="right"/>
              <w:rPr>
                <w:rFonts w:ascii="Calibri" w:eastAsia="Times New Roman" w:hAnsi="Calibri" w:cs="Times New Roman"/>
                <w:color w:val="000000"/>
              </w:rPr>
            </w:pPr>
            <w:r w:rsidRPr="00955524">
              <w:t>64273</w:t>
            </w:r>
          </w:p>
        </w:tc>
        <w:tc>
          <w:tcPr>
            <w:tcW w:w="5670" w:type="dxa"/>
            <w:shd w:val="clear" w:color="auto" w:fill="auto"/>
            <w:noWrap/>
          </w:tcPr>
          <w:p w14:paraId="79BC9974" w14:textId="073B95E2"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antepartum</w:t>
            </w:r>
          </w:p>
        </w:tc>
      </w:tr>
      <w:tr w:rsidR="00F51B8A" w:rsidRPr="00314A55" w14:paraId="2A8D23A7" w14:textId="77777777" w:rsidTr="0076268C">
        <w:trPr>
          <w:trHeight w:val="300"/>
        </w:trPr>
        <w:tc>
          <w:tcPr>
            <w:tcW w:w="2065" w:type="dxa"/>
          </w:tcPr>
          <w:p w14:paraId="260E33C9"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F76CB33" w14:textId="13F1BCD8" w:rsidR="00F51B8A" w:rsidRPr="00314A55" w:rsidRDefault="00F51B8A" w:rsidP="00F51B8A">
            <w:pPr>
              <w:spacing w:after="0" w:line="240" w:lineRule="auto"/>
              <w:jc w:val="right"/>
              <w:rPr>
                <w:rFonts w:ascii="Calibri" w:eastAsia="Times New Roman" w:hAnsi="Calibri" w:cs="Times New Roman"/>
                <w:color w:val="000000"/>
              </w:rPr>
            </w:pPr>
            <w:r w:rsidRPr="00955524">
              <w:t>64274</w:t>
            </w:r>
          </w:p>
        </w:tc>
        <w:tc>
          <w:tcPr>
            <w:tcW w:w="5670" w:type="dxa"/>
            <w:shd w:val="clear" w:color="auto" w:fill="auto"/>
            <w:noWrap/>
          </w:tcPr>
          <w:p w14:paraId="3B5E4516" w14:textId="3BE677B8" w:rsidR="00F51B8A" w:rsidRPr="00314A55" w:rsidRDefault="00F51B8A" w:rsidP="00F51B8A">
            <w:pPr>
              <w:spacing w:after="0" w:line="240" w:lineRule="auto"/>
              <w:rPr>
                <w:rFonts w:ascii="Calibri" w:eastAsia="Times New Roman" w:hAnsi="Calibri" w:cs="Times New Roman"/>
                <w:color w:val="000000"/>
              </w:rPr>
            </w:pPr>
            <w:r w:rsidRPr="00955524">
              <w:t>Pre-eclampsia or eclampsia superimposed on pre-existing hypertension, postpartum</w:t>
            </w:r>
          </w:p>
        </w:tc>
      </w:tr>
      <w:tr w:rsidR="00F51B8A" w:rsidRPr="00314A55" w14:paraId="5F0481DA" w14:textId="77777777" w:rsidTr="0076268C">
        <w:trPr>
          <w:trHeight w:val="300"/>
        </w:trPr>
        <w:tc>
          <w:tcPr>
            <w:tcW w:w="2065" w:type="dxa"/>
          </w:tcPr>
          <w:p w14:paraId="404249F4"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39D7C2A" w14:textId="138BB21A" w:rsidR="00F51B8A" w:rsidRPr="00314A55" w:rsidRDefault="00F51B8A" w:rsidP="00F51B8A">
            <w:pPr>
              <w:spacing w:after="0" w:line="240" w:lineRule="auto"/>
              <w:jc w:val="right"/>
              <w:rPr>
                <w:rFonts w:ascii="Calibri" w:eastAsia="Times New Roman" w:hAnsi="Calibri" w:cs="Times New Roman"/>
                <w:color w:val="000000"/>
              </w:rPr>
            </w:pPr>
            <w:r w:rsidRPr="00955524">
              <w:t>6429</w:t>
            </w:r>
          </w:p>
        </w:tc>
        <w:tc>
          <w:tcPr>
            <w:tcW w:w="5670" w:type="dxa"/>
            <w:shd w:val="clear" w:color="auto" w:fill="auto"/>
            <w:noWrap/>
          </w:tcPr>
          <w:p w14:paraId="4BB0F71A" w14:textId="713C4444" w:rsidR="00F51B8A" w:rsidRPr="00314A55" w:rsidRDefault="00F51B8A" w:rsidP="00F51B8A">
            <w:pPr>
              <w:spacing w:after="0" w:line="240" w:lineRule="auto"/>
              <w:rPr>
                <w:rFonts w:ascii="Calibri" w:eastAsia="Times New Roman" w:hAnsi="Calibri" w:cs="Times New Roman"/>
                <w:color w:val="000000"/>
              </w:rPr>
            </w:pPr>
            <w:r w:rsidRPr="00955524">
              <w:t>Unspecified hypertension complicating pregnancy, childbirth, or the puerperium</w:t>
            </w:r>
          </w:p>
        </w:tc>
      </w:tr>
      <w:tr w:rsidR="00F51B8A" w:rsidRPr="00314A55" w14:paraId="34134B82" w14:textId="77777777" w:rsidTr="0076268C">
        <w:trPr>
          <w:trHeight w:val="300"/>
        </w:trPr>
        <w:tc>
          <w:tcPr>
            <w:tcW w:w="2065" w:type="dxa"/>
          </w:tcPr>
          <w:p w14:paraId="2AF0482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AF66721" w14:textId="3013E714" w:rsidR="00F51B8A" w:rsidRPr="00314A55" w:rsidRDefault="00F51B8A" w:rsidP="00F51B8A">
            <w:pPr>
              <w:spacing w:after="0" w:line="240" w:lineRule="auto"/>
              <w:jc w:val="right"/>
              <w:rPr>
                <w:rFonts w:ascii="Calibri" w:eastAsia="Times New Roman" w:hAnsi="Calibri" w:cs="Times New Roman"/>
                <w:color w:val="000000"/>
              </w:rPr>
            </w:pPr>
            <w:r w:rsidRPr="00955524">
              <w:t>64290</w:t>
            </w:r>
          </w:p>
        </w:tc>
        <w:tc>
          <w:tcPr>
            <w:tcW w:w="5670" w:type="dxa"/>
            <w:shd w:val="clear" w:color="auto" w:fill="auto"/>
            <w:noWrap/>
          </w:tcPr>
          <w:p w14:paraId="69DF3C25" w14:textId="0694C635" w:rsidR="00F51B8A" w:rsidRPr="00314A55" w:rsidRDefault="00F51B8A" w:rsidP="00F51B8A">
            <w:pPr>
              <w:spacing w:after="0" w:line="240" w:lineRule="auto"/>
              <w:rPr>
                <w:rFonts w:ascii="Calibri" w:eastAsia="Times New Roman" w:hAnsi="Calibri" w:cs="Times New Roman"/>
                <w:color w:val="000000"/>
              </w:rPr>
            </w:pPr>
            <w:r w:rsidRPr="00955524">
              <w:t>Unspecified hypertension complicating pregnancy, childbirth, or the puerperium, unspecified as to episode of care</w:t>
            </w:r>
          </w:p>
        </w:tc>
      </w:tr>
      <w:tr w:rsidR="00F51B8A" w:rsidRPr="00314A55" w14:paraId="59BB18F9" w14:textId="77777777" w:rsidTr="0076268C">
        <w:trPr>
          <w:trHeight w:val="300"/>
        </w:trPr>
        <w:tc>
          <w:tcPr>
            <w:tcW w:w="2065" w:type="dxa"/>
          </w:tcPr>
          <w:p w14:paraId="2F33905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3447B90" w14:textId="14848DDD" w:rsidR="00F51B8A" w:rsidRPr="00314A55" w:rsidRDefault="00F51B8A" w:rsidP="00F51B8A">
            <w:pPr>
              <w:spacing w:after="0" w:line="240" w:lineRule="auto"/>
              <w:jc w:val="right"/>
              <w:rPr>
                <w:rFonts w:ascii="Calibri" w:eastAsia="Times New Roman" w:hAnsi="Calibri" w:cs="Times New Roman"/>
                <w:color w:val="000000"/>
              </w:rPr>
            </w:pPr>
            <w:r w:rsidRPr="00955524">
              <w:t>64291</w:t>
            </w:r>
          </w:p>
        </w:tc>
        <w:tc>
          <w:tcPr>
            <w:tcW w:w="5670" w:type="dxa"/>
            <w:shd w:val="clear" w:color="auto" w:fill="auto"/>
            <w:noWrap/>
          </w:tcPr>
          <w:p w14:paraId="55452C23" w14:textId="3C430A03" w:rsidR="00F51B8A" w:rsidRPr="00314A55" w:rsidRDefault="00F51B8A" w:rsidP="00F51B8A">
            <w:pPr>
              <w:spacing w:after="0" w:line="240" w:lineRule="auto"/>
              <w:rPr>
                <w:rFonts w:ascii="Calibri" w:eastAsia="Times New Roman" w:hAnsi="Calibri" w:cs="Times New Roman"/>
                <w:color w:val="000000"/>
              </w:rPr>
            </w:pPr>
            <w:r w:rsidRPr="00955524">
              <w:t>Unspecified hypertension, with delivery</w:t>
            </w:r>
          </w:p>
        </w:tc>
      </w:tr>
      <w:tr w:rsidR="00F51B8A" w:rsidRPr="00314A55" w14:paraId="1A840E57" w14:textId="77777777" w:rsidTr="0076268C">
        <w:trPr>
          <w:trHeight w:val="300"/>
        </w:trPr>
        <w:tc>
          <w:tcPr>
            <w:tcW w:w="2065" w:type="dxa"/>
          </w:tcPr>
          <w:p w14:paraId="7560E9F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9B9F5A0" w14:textId="72E3EDCD" w:rsidR="00F51B8A" w:rsidRPr="00314A55" w:rsidRDefault="00F51B8A" w:rsidP="00F51B8A">
            <w:pPr>
              <w:spacing w:after="0" w:line="240" w:lineRule="auto"/>
              <w:jc w:val="right"/>
              <w:rPr>
                <w:rFonts w:ascii="Calibri" w:eastAsia="Times New Roman" w:hAnsi="Calibri" w:cs="Times New Roman"/>
                <w:color w:val="000000"/>
              </w:rPr>
            </w:pPr>
            <w:r w:rsidRPr="00955524">
              <w:t>64291</w:t>
            </w:r>
          </w:p>
        </w:tc>
        <w:tc>
          <w:tcPr>
            <w:tcW w:w="5670" w:type="dxa"/>
            <w:shd w:val="clear" w:color="auto" w:fill="auto"/>
            <w:noWrap/>
          </w:tcPr>
          <w:p w14:paraId="6E10EDEA" w14:textId="2D26D413" w:rsidR="00F51B8A" w:rsidRPr="00314A55" w:rsidRDefault="00F51B8A" w:rsidP="00F51B8A">
            <w:pPr>
              <w:spacing w:after="0" w:line="240" w:lineRule="auto"/>
              <w:rPr>
                <w:rFonts w:ascii="Calibri" w:eastAsia="Times New Roman" w:hAnsi="Calibri" w:cs="Times New Roman"/>
                <w:color w:val="000000"/>
              </w:rPr>
            </w:pPr>
            <w:r w:rsidRPr="00955524">
              <w:t>Unspecified hypertension, with delivery</w:t>
            </w:r>
          </w:p>
        </w:tc>
      </w:tr>
      <w:tr w:rsidR="00F51B8A" w:rsidRPr="00314A55" w14:paraId="11A01D1F" w14:textId="77777777" w:rsidTr="0076268C">
        <w:trPr>
          <w:trHeight w:val="300"/>
        </w:trPr>
        <w:tc>
          <w:tcPr>
            <w:tcW w:w="2065" w:type="dxa"/>
          </w:tcPr>
          <w:p w14:paraId="48C606E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5726DB79" w14:textId="45A2A775" w:rsidR="00F51B8A" w:rsidRPr="00314A55" w:rsidRDefault="00F51B8A" w:rsidP="00F51B8A">
            <w:pPr>
              <w:spacing w:after="0" w:line="240" w:lineRule="auto"/>
              <w:jc w:val="right"/>
              <w:rPr>
                <w:rFonts w:ascii="Calibri" w:eastAsia="Times New Roman" w:hAnsi="Calibri" w:cs="Times New Roman"/>
                <w:color w:val="000000"/>
              </w:rPr>
            </w:pPr>
            <w:r w:rsidRPr="00955524">
              <w:t>64291</w:t>
            </w:r>
          </w:p>
        </w:tc>
        <w:tc>
          <w:tcPr>
            <w:tcW w:w="5670" w:type="dxa"/>
            <w:shd w:val="clear" w:color="auto" w:fill="auto"/>
            <w:noWrap/>
          </w:tcPr>
          <w:p w14:paraId="08BE8FD2" w14:textId="0BFF0315" w:rsidR="00F51B8A" w:rsidRPr="00314A55" w:rsidRDefault="00F51B8A" w:rsidP="00F51B8A">
            <w:pPr>
              <w:spacing w:after="0" w:line="240" w:lineRule="auto"/>
              <w:rPr>
                <w:rFonts w:ascii="Calibri" w:eastAsia="Times New Roman" w:hAnsi="Calibri" w:cs="Times New Roman"/>
                <w:color w:val="000000"/>
              </w:rPr>
            </w:pPr>
            <w:r w:rsidRPr="00955524">
              <w:t>Unspecified hypertension, with delivery</w:t>
            </w:r>
          </w:p>
        </w:tc>
      </w:tr>
      <w:tr w:rsidR="00F51B8A" w:rsidRPr="00314A55" w14:paraId="095410F9" w14:textId="77777777" w:rsidTr="0076268C">
        <w:trPr>
          <w:trHeight w:val="300"/>
        </w:trPr>
        <w:tc>
          <w:tcPr>
            <w:tcW w:w="2065" w:type="dxa"/>
          </w:tcPr>
          <w:p w14:paraId="3040B332"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689D9B8" w14:textId="5125EC5C" w:rsidR="00F51B8A" w:rsidRPr="00314A55" w:rsidRDefault="00F51B8A" w:rsidP="00F51B8A">
            <w:pPr>
              <w:spacing w:after="0" w:line="240" w:lineRule="auto"/>
              <w:jc w:val="right"/>
              <w:rPr>
                <w:rFonts w:ascii="Calibri" w:eastAsia="Times New Roman" w:hAnsi="Calibri" w:cs="Times New Roman"/>
                <w:color w:val="000000"/>
              </w:rPr>
            </w:pPr>
            <w:r w:rsidRPr="00955524">
              <w:t>64292</w:t>
            </w:r>
          </w:p>
        </w:tc>
        <w:tc>
          <w:tcPr>
            <w:tcW w:w="5670" w:type="dxa"/>
            <w:shd w:val="clear" w:color="auto" w:fill="auto"/>
            <w:noWrap/>
          </w:tcPr>
          <w:p w14:paraId="31724F2C" w14:textId="36E953F3" w:rsidR="00F51B8A" w:rsidRPr="00314A55" w:rsidRDefault="00F51B8A" w:rsidP="00F51B8A">
            <w:pPr>
              <w:spacing w:after="0" w:line="240" w:lineRule="auto"/>
              <w:rPr>
                <w:rFonts w:ascii="Calibri" w:eastAsia="Times New Roman" w:hAnsi="Calibri" w:cs="Times New Roman"/>
                <w:color w:val="000000"/>
              </w:rPr>
            </w:pPr>
            <w:r w:rsidRPr="00955524">
              <w:t>Unspecified hypertension, with delivery, with mention of postpartum complication</w:t>
            </w:r>
          </w:p>
        </w:tc>
      </w:tr>
      <w:tr w:rsidR="00F51B8A" w:rsidRPr="00314A55" w14:paraId="1580C5FE" w14:textId="77777777" w:rsidTr="0076268C">
        <w:trPr>
          <w:trHeight w:val="300"/>
        </w:trPr>
        <w:tc>
          <w:tcPr>
            <w:tcW w:w="2065" w:type="dxa"/>
          </w:tcPr>
          <w:p w14:paraId="27835CEC"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91BC698" w14:textId="3046528B" w:rsidR="00F51B8A" w:rsidRPr="00314A55" w:rsidRDefault="00F51B8A" w:rsidP="00F51B8A">
            <w:pPr>
              <w:spacing w:after="0" w:line="240" w:lineRule="auto"/>
              <w:jc w:val="right"/>
              <w:rPr>
                <w:rFonts w:ascii="Calibri" w:eastAsia="Times New Roman" w:hAnsi="Calibri" w:cs="Times New Roman"/>
                <w:color w:val="000000"/>
              </w:rPr>
            </w:pPr>
            <w:r w:rsidRPr="00955524">
              <w:t>64293</w:t>
            </w:r>
          </w:p>
        </w:tc>
        <w:tc>
          <w:tcPr>
            <w:tcW w:w="5670" w:type="dxa"/>
            <w:shd w:val="clear" w:color="auto" w:fill="auto"/>
            <w:noWrap/>
          </w:tcPr>
          <w:p w14:paraId="399EA084" w14:textId="14D959FE" w:rsidR="00F51B8A" w:rsidRPr="00314A55" w:rsidRDefault="00F51B8A" w:rsidP="00F51B8A">
            <w:pPr>
              <w:spacing w:after="0" w:line="240" w:lineRule="auto"/>
              <w:rPr>
                <w:rFonts w:ascii="Calibri" w:eastAsia="Times New Roman" w:hAnsi="Calibri" w:cs="Times New Roman"/>
                <w:color w:val="000000"/>
              </w:rPr>
            </w:pPr>
            <w:r w:rsidRPr="00955524">
              <w:t>Unspecified antepartum hypertension</w:t>
            </w:r>
          </w:p>
        </w:tc>
      </w:tr>
      <w:tr w:rsidR="00F51B8A" w:rsidRPr="00314A55" w14:paraId="501A27EB" w14:textId="77777777" w:rsidTr="0076268C">
        <w:trPr>
          <w:trHeight w:val="300"/>
        </w:trPr>
        <w:tc>
          <w:tcPr>
            <w:tcW w:w="2065" w:type="dxa"/>
          </w:tcPr>
          <w:p w14:paraId="43E3C97F"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0838532E" w14:textId="715E214A" w:rsidR="00F51B8A" w:rsidRPr="00314A55" w:rsidRDefault="00F51B8A" w:rsidP="00F51B8A">
            <w:pPr>
              <w:spacing w:after="0" w:line="240" w:lineRule="auto"/>
              <w:jc w:val="right"/>
              <w:rPr>
                <w:rFonts w:ascii="Calibri" w:eastAsia="Times New Roman" w:hAnsi="Calibri" w:cs="Times New Roman"/>
                <w:color w:val="000000"/>
              </w:rPr>
            </w:pPr>
            <w:r w:rsidRPr="00955524">
              <w:t>64293</w:t>
            </w:r>
          </w:p>
        </w:tc>
        <w:tc>
          <w:tcPr>
            <w:tcW w:w="5670" w:type="dxa"/>
            <w:shd w:val="clear" w:color="auto" w:fill="auto"/>
            <w:noWrap/>
          </w:tcPr>
          <w:p w14:paraId="73DBBE23" w14:textId="433000AE" w:rsidR="00F51B8A" w:rsidRPr="00314A55" w:rsidRDefault="00F51B8A" w:rsidP="00F51B8A">
            <w:pPr>
              <w:spacing w:after="0" w:line="240" w:lineRule="auto"/>
              <w:rPr>
                <w:rFonts w:ascii="Calibri" w:eastAsia="Times New Roman" w:hAnsi="Calibri" w:cs="Times New Roman"/>
                <w:color w:val="000000"/>
              </w:rPr>
            </w:pPr>
            <w:r w:rsidRPr="00955524">
              <w:t>Unspecified antepartum hypertension</w:t>
            </w:r>
          </w:p>
        </w:tc>
      </w:tr>
      <w:tr w:rsidR="00F51B8A" w:rsidRPr="00314A55" w14:paraId="41DBEDB8" w14:textId="77777777" w:rsidTr="0076268C">
        <w:trPr>
          <w:trHeight w:val="300"/>
        </w:trPr>
        <w:tc>
          <w:tcPr>
            <w:tcW w:w="2065" w:type="dxa"/>
          </w:tcPr>
          <w:p w14:paraId="1F9EEB30"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67A4F18" w14:textId="2396E329" w:rsidR="00F51B8A" w:rsidRPr="00314A55" w:rsidRDefault="00F51B8A" w:rsidP="00F51B8A">
            <w:pPr>
              <w:spacing w:after="0" w:line="240" w:lineRule="auto"/>
              <w:jc w:val="right"/>
              <w:rPr>
                <w:rFonts w:ascii="Calibri" w:eastAsia="Times New Roman" w:hAnsi="Calibri" w:cs="Times New Roman"/>
                <w:color w:val="000000"/>
              </w:rPr>
            </w:pPr>
            <w:r w:rsidRPr="00955524">
              <w:t>64293</w:t>
            </w:r>
          </w:p>
        </w:tc>
        <w:tc>
          <w:tcPr>
            <w:tcW w:w="5670" w:type="dxa"/>
            <w:shd w:val="clear" w:color="auto" w:fill="auto"/>
            <w:noWrap/>
          </w:tcPr>
          <w:p w14:paraId="6D3914B2" w14:textId="6E956E77" w:rsidR="00F51B8A" w:rsidRPr="00314A55" w:rsidRDefault="00F51B8A" w:rsidP="00F51B8A">
            <w:pPr>
              <w:spacing w:after="0" w:line="240" w:lineRule="auto"/>
              <w:rPr>
                <w:rFonts w:ascii="Calibri" w:eastAsia="Times New Roman" w:hAnsi="Calibri" w:cs="Times New Roman"/>
                <w:color w:val="000000"/>
              </w:rPr>
            </w:pPr>
            <w:r w:rsidRPr="00955524">
              <w:t>Unspecified antepartum hypertension</w:t>
            </w:r>
          </w:p>
        </w:tc>
      </w:tr>
      <w:tr w:rsidR="00F51B8A" w:rsidRPr="00314A55" w14:paraId="4661A14F" w14:textId="77777777" w:rsidTr="0076268C">
        <w:trPr>
          <w:trHeight w:val="300"/>
        </w:trPr>
        <w:tc>
          <w:tcPr>
            <w:tcW w:w="2065" w:type="dxa"/>
          </w:tcPr>
          <w:p w14:paraId="6289EE0A"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D3B8BD4" w14:textId="75BBAB83" w:rsidR="00F51B8A" w:rsidRPr="00314A55" w:rsidRDefault="00F51B8A" w:rsidP="00F51B8A">
            <w:pPr>
              <w:spacing w:after="0" w:line="240" w:lineRule="auto"/>
              <w:jc w:val="right"/>
              <w:rPr>
                <w:rFonts w:ascii="Calibri" w:eastAsia="Times New Roman" w:hAnsi="Calibri" w:cs="Times New Roman"/>
                <w:color w:val="000000"/>
              </w:rPr>
            </w:pPr>
            <w:r w:rsidRPr="00955524">
              <w:t>64294</w:t>
            </w:r>
          </w:p>
        </w:tc>
        <w:tc>
          <w:tcPr>
            <w:tcW w:w="5670" w:type="dxa"/>
            <w:shd w:val="clear" w:color="auto" w:fill="auto"/>
            <w:noWrap/>
          </w:tcPr>
          <w:p w14:paraId="607011A4" w14:textId="3BAFAA2A" w:rsidR="00F51B8A" w:rsidRPr="00314A55" w:rsidRDefault="00F51B8A" w:rsidP="00F51B8A">
            <w:pPr>
              <w:spacing w:after="0" w:line="240" w:lineRule="auto"/>
              <w:rPr>
                <w:rFonts w:ascii="Calibri" w:eastAsia="Times New Roman" w:hAnsi="Calibri" w:cs="Times New Roman"/>
                <w:color w:val="000000"/>
              </w:rPr>
            </w:pPr>
            <w:r w:rsidRPr="00955524">
              <w:t>Unspecified postpartum hypertension</w:t>
            </w:r>
          </w:p>
        </w:tc>
      </w:tr>
      <w:tr w:rsidR="00F51B8A" w:rsidRPr="00314A55" w14:paraId="7056AA58" w14:textId="77777777" w:rsidTr="0076268C">
        <w:trPr>
          <w:trHeight w:val="300"/>
        </w:trPr>
        <w:tc>
          <w:tcPr>
            <w:tcW w:w="2065" w:type="dxa"/>
          </w:tcPr>
          <w:p w14:paraId="5764916B"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2A7640A6" w14:textId="5D1FE48C" w:rsidR="00F51B8A" w:rsidRPr="00314A55" w:rsidRDefault="00F51B8A" w:rsidP="00F51B8A">
            <w:pPr>
              <w:spacing w:after="0" w:line="240" w:lineRule="auto"/>
              <w:jc w:val="right"/>
              <w:rPr>
                <w:rFonts w:ascii="Calibri" w:eastAsia="Times New Roman" w:hAnsi="Calibri" w:cs="Times New Roman"/>
                <w:color w:val="000000"/>
              </w:rPr>
            </w:pPr>
            <w:r w:rsidRPr="00955524">
              <w:t>64294</w:t>
            </w:r>
          </w:p>
        </w:tc>
        <w:tc>
          <w:tcPr>
            <w:tcW w:w="5670" w:type="dxa"/>
            <w:shd w:val="clear" w:color="auto" w:fill="auto"/>
            <w:noWrap/>
          </w:tcPr>
          <w:p w14:paraId="159AD7D4" w14:textId="2B8FC027" w:rsidR="00F51B8A" w:rsidRPr="00314A55" w:rsidRDefault="00F51B8A" w:rsidP="00F51B8A">
            <w:pPr>
              <w:spacing w:after="0" w:line="240" w:lineRule="auto"/>
              <w:rPr>
                <w:rFonts w:ascii="Calibri" w:eastAsia="Times New Roman" w:hAnsi="Calibri" w:cs="Times New Roman"/>
                <w:color w:val="000000"/>
              </w:rPr>
            </w:pPr>
            <w:r w:rsidRPr="00955524">
              <w:t>Unspecified postpartum hypertension</w:t>
            </w:r>
          </w:p>
        </w:tc>
      </w:tr>
      <w:tr w:rsidR="00F51B8A" w:rsidRPr="00314A55" w14:paraId="11E0FAC7" w14:textId="77777777" w:rsidTr="0076268C">
        <w:trPr>
          <w:trHeight w:val="300"/>
        </w:trPr>
        <w:tc>
          <w:tcPr>
            <w:tcW w:w="2065" w:type="dxa"/>
          </w:tcPr>
          <w:p w14:paraId="4C573237"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7D1D300" w14:textId="44CB6438" w:rsidR="00F51B8A" w:rsidRPr="00314A55" w:rsidRDefault="00F51B8A" w:rsidP="00F51B8A">
            <w:pPr>
              <w:spacing w:after="0" w:line="240" w:lineRule="auto"/>
              <w:jc w:val="right"/>
              <w:rPr>
                <w:rFonts w:ascii="Calibri" w:eastAsia="Times New Roman" w:hAnsi="Calibri" w:cs="Times New Roman"/>
                <w:color w:val="000000"/>
              </w:rPr>
            </w:pPr>
            <w:r w:rsidRPr="00955524">
              <w:t>64294</w:t>
            </w:r>
          </w:p>
        </w:tc>
        <w:tc>
          <w:tcPr>
            <w:tcW w:w="5670" w:type="dxa"/>
            <w:shd w:val="clear" w:color="auto" w:fill="auto"/>
            <w:noWrap/>
          </w:tcPr>
          <w:p w14:paraId="57988988" w14:textId="49D0A032" w:rsidR="00F51B8A" w:rsidRPr="00314A55" w:rsidRDefault="00F51B8A" w:rsidP="00F51B8A">
            <w:pPr>
              <w:spacing w:after="0" w:line="240" w:lineRule="auto"/>
              <w:rPr>
                <w:rFonts w:ascii="Calibri" w:eastAsia="Times New Roman" w:hAnsi="Calibri" w:cs="Times New Roman"/>
                <w:color w:val="000000"/>
              </w:rPr>
            </w:pPr>
            <w:r w:rsidRPr="00955524">
              <w:t>Unspecified postpartum hypertension</w:t>
            </w:r>
          </w:p>
        </w:tc>
      </w:tr>
      <w:tr w:rsidR="00F51B8A" w:rsidRPr="00314A55" w14:paraId="2EED9608" w14:textId="77777777" w:rsidTr="0076268C">
        <w:trPr>
          <w:trHeight w:val="300"/>
        </w:trPr>
        <w:tc>
          <w:tcPr>
            <w:tcW w:w="2065" w:type="dxa"/>
          </w:tcPr>
          <w:p w14:paraId="34F2C0AE"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7F016BFF" w14:textId="639E6E8F" w:rsidR="00F51B8A" w:rsidRPr="00314A55" w:rsidRDefault="00F51B8A" w:rsidP="00F51B8A">
            <w:pPr>
              <w:spacing w:after="0" w:line="240" w:lineRule="auto"/>
              <w:jc w:val="right"/>
              <w:rPr>
                <w:rFonts w:ascii="Calibri" w:eastAsia="Times New Roman" w:hAnsi="Calibri" w:cs="Times New Roman"/>
                <w:color w:val="000000"/>
              </w:rPr>
            </w:pPr>
            <w:r w:rsidRPr="00955524">
              <w:t>6461</w:t>
            </w:r>
          </w:p>
        </w:tc>
        <w:tc>
          <w:tcPr>
            <w:tcW w:w="5670" w:type="dxa"/>
            <w:shd w:val="clear" w:color="auto" w:fill="auto"/>
            <w:noWrap/>
          </w:tcPr>
          <w:p w14:paraId="74990F51" w14:textId="50046054" w:rsidR="00F51B8A" w:rsidRPr="00314A55" w:rsidRDefault="00F51B8A" w:rsidP="00F51B8A">
            <w:pPr>
              <w:spacing w:after="0" w:line="240" w:lineRule="auto"/>
              <w:rPr>
                <w:rFonts w:ascii="Calibri" w:eastAsia="Times New Roman" w:hAnsi="Calibri" w:cs="Times New Roman"/>
                <w:color w:val="000000"/>
              </w:rPr>
            </w:pPr>
            <w:r w:rsidRPr="00955524">
              <w:t>Edema or excessive weight gain in pregnancy, without mention of hypertension</w:t>
            </w:r>
          </w:p>
        </w:tc>
      </w:tr>
      <w:tr w:rsidR="00F51B8A" w:rsidRPr="00314A55" w14:paraId="6515DD29" w14:textId="77777777" w:rsidTr="0076268C">
        <w:trPr>
          <w:trHeight w:val="300"/>
        </w:trPr>
        <w:tc>
          <w:tcPr>
            <w:tcW w:w="2065" w:type="dxa"/>
          </w:tcPr>
          <w:p w14:paraId="4AD350B8"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6BA17144" w14:textId="52F0646F" w:rsidR="00F51B8A" w:rsidRPr="00314A55" w:rsidRDefault="00F51B8A" w:rsidP="00F51B8A">
            <w:pPr>
              <w:spacing w:after="0" w:line="240" w:lineRule="auto"/>
              <w:jc w:val="right"/>
              <w:rPr>
                <w:rFonts w:ascii="Calibri" w:eastAsia="Times New Roman" w:hAnsi="Calibri" w:cs="Times New Roman"/>
                <w:color w:val="000000"/>
              </w:rPr>
            </w:pPr>
            <w:r w:rsidRPr="00955524">
              <w:t>6462</w:t>
            </w:r>
          </w:p>
        </w:tc>
        <w:tc>
          <w:tcPr>
            <w:tcW w:w="5670" w:type="dxa"/>
            <w:shd w:val="clear" w:color="auto" w:fill="auto"/>
            <w:noWrap/>
          </w:tcPr>
          <w:p w14:paraId="2B833F08" w14:textId="6B49E212" w:rsidR="00F51B8A" w:rsidRPr="00314A55" w:rsidRDefault="00F51B8A" w:rsidP="00F51B8A">
            <w:pPr>
              <w:spacing w:after="0" w:line="240" w:lineRule="auto"/>
              <w:rPr>
                <w:rFonts w:ascii="Calibri" w:eastAsia="Times New Roman" w:hAnsi="Calibri" w:cs="Times New Roman"/>
                <w:color w:val="000000"/>
              </w:rPr>
            </w:pPr>
            <w:r w:rsidRPr="00955524">
              <w:t>Unspecified renal disease in pregnancy, without mention of hypertension</w:t>
            </w:r>
          </w:p>
        </w:tc>
      </w:tr>
      <w:tr w:rsidR="00F51B8A" w:rsidRPr="00314A55" w14:paraId="4F67700B" w14:textId="77777777" w:rsidTr="0076268C">
        <w:trPr>
          <w:trHeight w:val="300"/>
        </w:trPr>
        <w:tc>
          <w:tcPr>
            <w:tcW w:w="2065" w:type="dxa"/>
          </w:tcPr>
          <w:p w14:paraId="6D7E78B9"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12D26422" w14:textId="0C72AE06" w:rsidR="00F51B8A" w:rsidRPr="00314A55" w:rsidRDefault="00F51B8A" w:rsidP="00F51B8A">
            <w:pPr>
              <w:spacing w:after="0" w:line="240" w:lineRule="auto"/>
              <w:jc w:val="right"/>
              <w:rPr>
                <w:rFonts w:ascii="Calibri" w:eastAsia="Times New Roman" w:hAnsi="Calibri" w:cs="Times New Roman"/>
                <w:color w:val="000000"/>
              </w:rPr>
            </w:pPr>
            <w:r w:rsidRPr="00955524">
              <w:t>7962</w:t>
            </w:r>
          </w:p>
        </w:tc>
        <w:tc>
          <w:tcPr>
            <w:tcW w:w="5670" w:type="dxa"/>
            <w:shd w:val="clear" w:color="auto" w:fill="auto"/>
            <w:noWrap/>
          </w:tcPr>
          <w:p w14:paraId="2C5837F5" w14:textId="268ADBCC" w:rsidR="00F51B8A" w:rsidRPr="00314A55" w:rsidRDefault="00F51B8A" w:rsidP="00F51B8A">
            <w:pPr>
              <w:spacing w:after="0" w:line="240" w:lineRule="auto"/>
              <w:rPr>
                <w:rFonts w:ascii="Calibri" w:eastAsia="Times New Roman" w:hAnsi="Calibri" w:cs="Times New Roman"/>
                <w:color w:val="000000"/>
              </w:rPr>
            </w:pPr>
            <w:r w:rsidRPr="00955524">
              <w:t>Elevated blood pressure reading without diagnosis of hypertension</w:t>
            </w:r>
          </w:p>
        </w:tc>
      </w:tr>
      <w:tr w:rsidR="00F51B8A" w:rsidRPr="00314A55" w14:paraId="63E37B97" w14:textId="77777777" w:rsidTr="0076268C">
        <w:trPr>
          <w:trHeight w:val="300"/>
        </w:trPr>
        <w:tc>
          <w:tcPr>
            <w:tcW w:w="2065" w:type="dxa"/>
          </w:tcPr>
          <w:p w14:paraId="612B52F2" w14:textId="77777777" w:rsidR="00F51B8A" w:rsidRPr="00314A55" w:rsidRDefault="00F51B8A" w:rsidP="00F51B8A">
            <w:pPr>
              <w:spacing w:after="0" w:line="240" w:lineRule="auto"/>
              <w:jc w:val="right"/>
              <w:rPr>
                <w:rFonts w:ascii="Calibri" w:eastAsia="Times New Roman" w:hAnsi="Calibri" w:cs="Times New Roman"/>
                <w:color w:val="000000"/>
              </w:rPr>
            </w:pPr>
          </w:p>
        </w:tc>
        <w:tc>
          <w:tcPr>
            <w:tcW w:w="1620" w:type="dxa"/>
            <w:shd w:val="clear" w:color="auto" w:fill="auto"/>
            <w:noWrap/>
          </w:tcPr>
          <w:p w14:paraId="4E423F1F" w14:textId="381EDCC1" w:rsidR="00F51B8A" w:rsidRPr="00314A55" w:rsidRDefault="00F51B8A" w:rsidP="00F51B8A">
            <w:pPr>
              <w:spacing w:after="0" w:line="240" w:lineRule="auto"/>
              <w:jc w:val="right"/>
              <w:rPr>
                <w:rFonts w:ascii="Calibri" w:eastAsia="Times New Roman" w:hAnsi="Calibri" w:cs="Times New Roman"/>
                <w:color w:val="000000"/>
              </w:rPr>
            </w:pPr>
            <w:r w:rsidRPr="00955524">
              <w:t>99791</w:t>
            </w:r>
          </w:p>
        </w:tc>
        <w:tc>
          <w:tcPr>
            <w:tcW w:w="5670" w:type="dxa"/>
            <w:shd w:val="clear" w:color="auto" w:fill="auto"/>
            <w:noWrap/>
          </w:tcPr>
          <w:p w14:paraId="5E7C5C08" w14:textId="1307A212" w:rsidR="00F51B8A" w:rsidRPr="00314A55" w:rsidRDefault="00F51B8A" w:rsidP="00F51B8A">
            <w:pPr>
              <w:spacing w:after="0" w:line="240" w:lineRule="auto"/>
              <w:rPr>
                <w:rFonts w:ascii="Calibri" w:eastAsia="Times New Roman" w:hAnsi="Calibri" w:cs="Times New Roman"/>
                <w:color w:val="000000"/>
              </w:rPr>
            </w:pPr>
            <w:r w:rsidRPr="00955524">
              <w:t>Hypertension</w:t>
            </w:r>
          </w:p>
        </w:tc>
      </w:tr>
      <w:tr w:rsidR="00F51B8A" w:rsidRPr="00314A55" w14:paraId="76B4B708" w14:textId="77777777" w:rsidTr="0076268C">
        <w:trPr>
          <w:trHeight w:val="300"/>
        </w:trPr>
        <w:tc>
          <w:tcPr>
            <w:tcW w:w="2065" w:type="dxa"/>
          </w:tcPr>
          <w:p w14:paraId="3BB9FED4"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29094425" w14:textId="26E14ABB" w:rsidR="00F51B8A" w:rsidRPr="00314A55" w:rsidRDefault="00F51B8A" w:rsidP="00F51B8A">
            <w:pPr>
              <w:spacing w:after="0" w:line="240" w:lineRule="auto"/>
              <w:rPr>
                <w:rFonts w:ascii="Calibri" w:eastAsia="Times New Roman" w:hAnsi="Calibri" w:cs="Times New Roman"/>
                <w:color w:val="000000"/>
              </w:rPr>
            </w:pPr>
            <w:r w:rsidRPr="00955524">
              <w:t>d401.9.3</w:t>
            </w:r>
          </w:p>
        </w:tc>
        <w:tc>
          <w:tcPr>
            <w:tcW w:w="5670" w:type="dxa"/>
            <w:shd w:val="clear" w:color="auto" w:fill="auto"/>
            <w:noWrap/>
          </w:tcPr>
          <w:p w14:paraId="638815AF" w14:textId="2BFCB8A2" w:rsidR="00F51B8A" w:rsidRPr="00314A55" w:rsidRDefault="00F51B8A" w:rsidP="00F51B8A">
            <w:pPr>
              <w:spacing w:after="0" w:line="240" w:lineRule="auto"/>
              <w:rPr>
                <w:rFonts w:ascii="Calibri" w:eastAsia="Times New Roman" w:hAnsi="Calibri" w:cs="Times New Roman"/>
                <w:color w:val="000000"/>
              </w:rPr>
            </w:pPr>
            <w:r w:rsidRPr="00955524">
              <w:t>Hypertension NOS</w:t>
            </w:r>
          </w:p>
        </w:tc>
      </w:tr>
      <w:tr w:rsidR="00F51B8A" w:rsidRPr="00314A55" w14:paraId="737768A3" w14:textId="77777777" w:rsidTr="0076268C">
        <w:trPr>
          <w:trHeight w:val="300"/>
        </w:trPr>
        <w:tc>
          <w:tcPr>
            <w:tcW w:w="2065" w:type="dxa"/>
          </w:tcPr>
          <w:p w14:paraId="4FC4A9F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DDEB3A8" w14:textId="1943EA62" w:rsidR="00F51B8A" w:rsidRPr="00314A55" w:rsidRDefault="00F51B8A" w:rsidP="00F51B8A">
            <w:pPr>
              <w:spacing w:after="0" w:line="240" w:lineRule="auto"/>
              <w:rPr>
                <w:rFonts w:ascii="Calibri" w:eastAsia="Times New Roman" w:hAnsi="Calibri" w:cs="Times New Roman"/>
                <w:color w:val="000000"/>
              </w:rPr>
            </w:pPr>
            <w:r w:rsidRPr="00955524">
              <w:t>ICD10:G93.2</w:t>
            </w:r>
          </w:p>
        </w:tc>
        <w:tc>
          <w:tcPr>
            <w:tcW w:w="5670" w:type="dxa"/>
            <w:shd w:val="clear" w:color="auto" w:fill="auto"/>
            <w:noWrap/>
          </w:tcPr>
          <w:p w14:paraId="339EF05A" w14:textId="5D8368AC" w:rsidR="00F51B8A" w:rsidRPr="00314A55" w:rsidRDefault="00F51B8A" w:rsidP="00F51B8A">
            <w:pPr>
              <w:spacing w:after="0" w:line="240" w:lineRule="auto"/>
              <w:rPr>
                <w:rFonts w:ascii="Calibri" w:eastAsia="Times New Roman" w:hAnsi="Calibri" w:cs="Times New Roman"/>
                <w:color w:val="000000"/>
              </w:rPr>
            </w:pPr>
            <w:r w:rsidRPr="00955524">
              <w:t>Benign intracranial hypertension</w:t>
            </w:r>
          </w:p>
        </w:tc>
      </w:tr>
      <w:tr w:rsidR="00F51B8A" w:rsidRPr="00314A55" w14:paraId="239AC33F" w14:textId="77777777" w:rsidTr="0076268C">
        <w:trPr>
          <w:trHeight w:val="300"/>
        </w:trPr>
        <w:tc>
          <w:tcPr>
            <w:tcW w:w="2065" w:type="dxa"/>
          </w:tcPr>
          <w:p w14:paraId="66795E79"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6F61B0B" w14:textId="15537BBC" w:rsidR="00F51B8A" w:rsidRPr="00314A55" w:rsidRDefault="00F51B8A" w:rsidP="00F51B8A">
            <w:pPr>
              <w:spacing w:after="0" w:line="240" w:lineRule="auto"/>
              <w:rPr>
                <w:rFonts w:ascii="Calibri" w:eastAsia="Times New Roman" w:hAnsi="Calibri" w:cs="Times New Roman"/>
                <w:color w:val="000000"/>
              </w:rPr>
            </w:pPr>
            <w:r w:rsidRPr="00955524">
              <w:t>ICD10:H40.05</w:t>
            </w:r>
          </w:p>
        </w:tc>
        <w:tc>
          <w:tcPr>
            <w:tcW w:w="5670" w:type="dxa"/>
            <w:shd w:val="clear" w:color="auto" w:fill="auto"/>
            <w:noWrap/>
          </w:tcPr>
          <w:p w14:paraId="6A784923" w14:textId="3EBE8854" w:rsidR="00F51B8A" w:rsidRPr="00314A55" w:rsidRDefault="00F51B8A" w:rsidP="00F51B8A">
            <w:pPr>
              <w:spacing w:after="0" w:line="240" w:lineRule="auto"/>
              <w:rPr>
                <w:rFonts w:ascii="Calibri" w:eastAsia="Times New Roman" w:hAnsi="Calibri" w:cs="Times New Roman"/>
                <w:color w:val="000000"/>
              </w:rPr>
            </w:pPr>
            <w:r w:rsidRPr="00955524">
              <w:t>Ocular hypertension</w:t>
            </w:r>
          </w:p>
        </w:tc>
      </w:tr>
      <w:tr w:rsidR="00F51B8A" w:rsidRPr="00314A55" w14:paraId="5244D55E" w14:textId="77777777" w:rsidTr="0076268C">
        <w:trPr>
          <w:trHeight w:val="300"/>
        </w:trPr>
        <w:tc>
          <w:tcPr>
            <w:tcW w:w="2065" w:type="dxa"/>
          </w:tcPr>
          <w:p w14:paraId="45CBC251"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3410136" w14:textId="2E80DEBA" w:rsidR="00F51B8A" w:rsidRPr="00314A55" w:rsidRDefault="00F51B8A" w:rsidP="00F51B8A">
            <w:pPr>
              <w:spacing w:after="0" w:line="240" w:lineRule="auto"/>
              <w:rPr>
                <w:rFonts w:ascii="Calibri" w:eastAsia="Times New Roman" w:hAnsi="Calibri" w:cs="Times New Roman"/>
                <w:color w:val="000000"/>
              </w:rPr>
            </w:pPr>
            <w:r w:rsidRPr="00955524">
              <w:t>ICD10:H40.051</w:t>
            </w:r>
          </w:p>
        </w:tc>
        <w:tc>
          <w:tcPr>
            <w:tcW w:w="5670" w:type="dxa"/>
            <w:shd w:val="clear" w:color="auto" w:fill="auto"/>
            <w:noWrap/>
          </w:tcPr>
          <w:p w14:paraId="6FD8265E" w14:textId="20ED41BD" w:rsidR="00F51B8A" w:rsidRPr="00314A55" w:rsidRDefault="00F51B8A" w:rsidP="00F51B8A">
            <w:pPr>
              <w:spacing w:after="0" w:line="240" w:lineRule="auto"/>
              <w:rPr>
                <w:rFonts w:ascii="Calibri" w:eastAsia="Times New Roman" w:hAnsi="Calibri" w:cs="Times New Roman"/>
                <w:color w:val="000000"/>
              </w:rPr>
            </w:pPr>
            <w:r w:rsidRPr="00955524">
              <w:t>Ocular hypertension, right eye</w:t>
            </w:r>
          </w:p>
        </w:tc>
      </w:tr>
      <w:tr w:rsidR="00F51B8A" w:rsidRPr="00314A55" w14:paraId="5CEC553D" w14:textId="77777777" w:rsidTr="0076268C">
        <w:trPr>
          <w:trHeight w:val="300"/>
        </w:trPr>
        <w:tc>
          <w:tcPr>
            <w:tcW w:w="2065" w:type="dxa"/>
          </w:tcPr>
          <w:p w14:paraId="22869686"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5BA533C" w14:textId="48FFC407" w:rsidR="00F51B8A" w:rsidRPr="00314A55" w:rsidRDefault="00F51B8A" w:rsidP="00F51B8A">
            <w:pPr>
              <w:spacing w:after="0" w:line="240" w:lineRule="auto"/>
              <w:rPr>
                <w:rFonts w:ascii="Calibri" w:eastAsia="Times New Roman" w:hAnsi="Calibri" w:cs="Times New Roman"/>
                <w:color w:val="000000"/>
              </w:rPr>
            </w:pPr>
            <w:r w:rsidRPr="00955524">
              <w:t>ICD10:H40.052</w:t>
            </w:r>
          </w:p>
        </w:tc>
        <w:tc>
          <w:tcPr>
            <w:tcW w:w="5670" w:type="dxa"/>
            <w:shd w:val="clear" w:color="auto" w:fill="auto"/>
            <w:noWrap/>
          </w:tcPr>
          <w:p w14:paraId="481807B4" w14:textId="17102E9E" w:rsidR="00F51B8A" w:rsidRPr="00314A55" w:rsidRDefault="00F51B8A" w:rsidP="00F51B8A">
            <w:pPr>
              <w:spacing w:after="0" w:line="240" w:lineRule="auto"/>
              <w:rPr>
                <w:rFonts w:ascii="Calibri" w:eastAsia="Times New Roman" w:hAnsi="Calibri" w:cs="Times New Roman"/>
                <w:color w:val="000000"/>
              </w:rPr>
            </w:pPr>
            <w:r w:rsidRPr="00955524">
              <w:t>Ocular hypertension, left eye</w:t>
            </w:r>
          </w:p>
        </w:tc>
      </w:tr>
      <w:tr w:rsidR="00F51B8A" w:rsidRPr="00314A55" w14:paraId="3344927F" w14:textId="77777777" w:rsidTr="0076268C">
        <w:trPr>
          <w:trHeight w:val="300"/>
        </w:trPr>
        <w:tc>
          <w:tcPr>
            <w:tcW w:w="2065" w:type="dxa"/>
          </w:tcPr>
          <w:p w14:paraId="37C74AAD"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18EDE9F" w14:textId="62D9105B" w:rsidR="00F51B8A" w:rsidRPr="00314A55" w:rsidRDefault="00F51B8A" w:rsidP="00F51B8A">
            <w:pPr>
              <w:spacing w:after="0" w:line="240" w:lineRule="auto"/>
              <w:rPr>
                <w:rFonts w:ascii="Calibri" w:eastAsia="Times New Roman" w:hAnsi="Calibri" w:cs="Times New Roman"/>
                <w:color w:val="000000"/>
              </w:rPr>
            </w:pPr>
            <w:r w:rsidRPr="00955524">
              <w:t>ICD10:H40.053</w:t>
            </w:r>
          </w:p>
        </w:tc>
        <w:tc>
          <w:tcPr>
            <w:tcW w:w="5670" w:type="dxa"/>
            <w:shd w:val="clear" w:color="auto" w:fill="auto"/>
            <w:noWrap/>
          </w:tcPr>
          <w:p w14:paraId="10FF7552" w14:textId="3C554C4C" w:rsidR="00F51B8A" w:rsidRPr="00314A55" w:rsidRDefault="00F51B8A" w:rsidP="00F51B8A">
            <w:pPr>
              <w:spacing w:after="0" w:line="240" w:lineRule="auto"/>
              <w:rPr>
                <w:rFonts w:ascii="Calibri" w:eastAsia="Times New Roman" w:hAnsi="Calibri" w:cs="Times New Roman"/>
                <w:color w:val="000000"/>
              </w:rPr>
            </w:pPr>
            <w:r w:rsidRPr="00955524">
              <w:t>Ocular hypertension, bilateral</w:t>
            </w:r>
          </w:p>
        </w:tc>
      </w:tr>
      <w:tr w:rsidR="00F51B8A" w:rsidRPr="00314A55" w14:paraId="15B169AE" w14:textId="77777777" w:rsidTr="0076268C">
        <w:trPr>
          <w:trHeight w:val="300"/>
        </w:trPr>
        <w:tc>
          <w:tcPr>
            <w:tcW w:w="2065" w:type="dxa"/>
          </w:tcPr>
          <w:p w14:paraId="5B6628F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8B4E574" w14:textId="2F5CE643" w:rsidR="00F51B8A" w:rsidRPr="00314A55" w:rsidRDefault="00F51B8A" w:rsidP="00F51B8A">
            <w:pPr>
              <w:spacing w:after="0" w:line="240" w:lineRule="auto"/>
              <w:rPr>
                <w:rFonts w:ascii="Calibri" w:eastAsia="Times New Roman" w:hAnsi="Calibri" w:cs="Times New Roman"/>
                <w:color w:val="000000"/>
              </w:rPr>
            </w:pPr>
            <w:r w:rsidRPr="00955524">
              <w:t>ICD10:H40.059</w:t>
            </w:r>
          </w:p>
        </w:tc>
        <w:tc>
          <w:tcPr>
            <w:tcW w:w="5670" w:type="dxa"/>
            <w:shd w:val="clear" w:color="auto" w:fill="auto"/>
            <w:noWrap/>
          </w:tcPr>
          <w:p w14:paraId="7ED392BD" w14:textId="19FA6C56" w:rsidR="00F51B8A" w:rsidRPr="00314A55" w:rsidRDefault="00F51B8A" w:rsidP="00F51B8A">
            <w:pPr>
              <w:spacing w:after="0" w:line="240" w:lineRule="auto"/>
              <w:rPr>
                <w:rFonts w:ascii="Calibri" w:eastAsia="Times New Roman" w:hAnsi="Calibri" w:cs="Times New Roman"/>
                <w:color w:val="000000"/>
              </w:rPr>
            </w:pPr>
            <w:r w:rsidRPr="00955524">
              <w:t>Ocular hypertension, unspecified eye</w:t>
            </w:r>
          </w:p>
        </w:tc>
      </w:tr>
      <w:tr w:rsidR="00F51B8A" w:rsidRPr="00314A55" w14:paraId="49DE1A5F" w14:textId="77777777" w:rsidTr="0076268C">
        <w:trPr>
          <w:trHeight w:val="300"/>
        </w:trPr>
        <w:tc>
          <w:tcPr>
            <w:tcW w:w="2065" w:type="dxa"/>
          </w:tcPr>
          <w:p w14:paraId="1C3B9EC8"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22FE5FE" w14:textId="371AEA79" w:rsidR="00F51B8A" w:rsidRPr="00314A55" w:rsidRDefault="00F51B8A" w:rsidP="00F51B8A">
            <w:pPr>
              <w:spacing w:after="0" w:line="240" w:lineRule="auto"/>
              <w:rPr>
                <w:rFonts w:ascii="Calibri" w:eastAsia="Times New Roman" w:hAnsi="Calibri" w:cs="Times New Roman"/>
                <w:color w:val="000000"/>
              </w:rPr>
            </w:pPr>
            <w:r w:rsidRPr="00955524">
              <w:t>ICD10:I10</w:t>
            </w:r>
          </w:p>
        </w:tc>
        <w:tc>
          <w:tcPr>
            <w:tcW w:w="5670" w:type="dxa"/>
            <w:shd w:val="clear" w:color="auto" w:fill="auto"/>
            <w:noWrap/>
          </w:tcPr>
          <w:p w14:paraId="12971A71" w14:textId="1EA1E586" w:rsidR="00F51B8A" w:rsidRPr="00314A55" w:rsidRDefault="00F51B8A" w:rsidP="00F51B8A">
            <w:pPr>
              <w:spacing w:after="0" w:line="240" w:lineRule="auto"/>
              <w:rPr>
                <w:rFonts w:ascii="Calibri" w:eastAsia="Times New Roman" w:hAnsi="Calibri" w:cs="Times New Roman"/>
                <w:color w:val="000000"/>
              </w:rPr>
            </w:pPr>
            <w:r w:rsidRPr="00955524">
              <w:t>Essential (primary) hypertension</w:t>
            </w:r>
          </w:p>
        </w:tc>
      </w:tr>
      <w:tr w:rsidR="00F51B8A" w:rsidRPr="00314A55" w14:paraId="08128A0E" w14:textId="77777777" w:rsidTr="0076268C">
        <w:trPr>
          <w:trHeight w:val="300"/>
        </w:trPr>
        <w:tc>
          <w:tcPr>
            <w:tcW w:w="2065" w:type="dxa"/>
          </w:tcPr>
          <w:p w14:paraId="622A5605"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8A686A0" w14:textId="43EEF6AF" w:rsidR="00F51B8A" w:rsidRPr="00314A55" w:rsidRDefault="00F51B8A" w:rsidP="00F51B8A">
            <w:pPr>
              <w:spacing w:after="0" w:line="240" w:lineRule="auto"/>
              <w:rPr>
                <w:rFonts w:ascii="Calibri" w:eastAsia="Times New Roman" w:hAnsi="Calibri" w:cs="Times New Roman"/>
                <w:color w:val="000000"/>
              </w:rPr>
            </w:pPr>
            <w:r w:rsidRPr="00955524">
              <w:t>ICD10:I15</w:t>
            </w:r>
          </w:p>
        </w:tc>
        <w:tc>
          <w:tcPr>
            <w:tcW w:w="5670" w:type="dxa"/>
            <w:shd w:val="clear" w:color="auto" w:fill="auto"/>
            <w:noWrap/>
          </w:tcPr>
          <w:p w14:paraId="57879957" w14:textId="417A6979" w:rsidR="00F51B8A" w:rsidRPr="00314A55" w:rsidRDefault="00F51B8A" w:rsidP="00F51B8A">
            <w:pPr>
              <w:spacing w:after="0" w:line="240" w:lineRule="auto"/>
              <w:rPr>
                <w:rFonts w:ascii="Calibri" w:eastAsia="Times New Roman" w:hAnsi="Calibri" w:cs="Times New Roman"/>
                <w:color w:val="000000"/>
              </w:rPr>
            </w:pPr>
            <w:r w:rsidRPr="00955524">
              <w:t>Secondary hypertension</w:t>
            </w:r>
          </w:p>
        </w:tc>
      </w:tr>
      <w:tr w:rsidR="00F51B8A" w:rsidRPr="00314A55" w14:paraId="11A6457B" w14:textId="77777777" w:rsidTr="0076268C">
        <w:trPr>
          <w:trHeight w:val="300"/>
        </w:trPr>
        <w:tc>
          <w:tcPr>
            <w:tcW w:w="2065" w:type="dxa"/>
          </w:tcPr>
          <w:p w14:paraId="72E9D54E"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A4700B2" w14:textId="102D0EE4" w:rsidR="00F51B8A" w:rsidRPr="00314A55" w:rsidRDefault="00F51B8A" w:rsidP="00F51B8A">
            <w:pPr>
              <w:spacing w:after="0" w:line="240" w:lineRule="auto"/>
              <w:rPr>
                <w:rFonts w:ascii="Calibri" w:eastAsia="Times New Roman" w:hAnsi="Calibri" w:cs="Times New Roman"/>
                <w:color w:val="000000"/>
              </w:rPr>
            </w:pPr>
            <w:r w:rsidRPr="00955524">
              <w:t>ICD10:I15.0</w:t>
            </w:r>
          </w:p>
        </w:tc>
        <w:tc>
          <w:tcPr>
            <w:tcW w:w="5670" w:type="dxa"/>
            <w:shd w:val="clear" w:color="auto" w:fill="auto"/>
            <w:noWrap/>
          </w:tcPr>
          <w:p w14:paraId="20F27CB1" w14:textId="2BA102B1" w:rsidR="00F51B8A" w:rsidRPr="00314A55" w:rsidRDefault="00F51B8A" w:rsidP="00F51B8A">
            <w:pPr>
              <w:spacing w:after="0" w:line="240" w:lineRule="auto"/>
              <w:rPr>
                <w:rFonts w:ascii="Calibri" w:eastAsia="Times New Roman" w:hAnsi="Calibri" w:cs="Times New Roman"/>
                <w:color w:val="000000"/>
              </w:rPr>
            </w:pPr>
            <w:r w:rsidRPr="00955524">
              <w:t>Renovascular hypertension</w:t>
            </w:r>
          </w:p>
        </w:tc>
      </w:tr>
      <w:tr w:rsidR="00F51B8A" w:rsidRPr="00314A55" w14:paraId="5EC3CFAD" w14:textId="77777777" w:rsidTr="0076268C">
        <w:trPr>
          <w:trHeight w:val="300"/>
        </w:trPr>
        <w:tc>
          <w:tcPr>
            <w:tcW w:w="2065" w:type="dxa"/>
          </w:tcPr>
          <w:p w14:paraId="604158D9"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2C4357C" w14:textId="5AF10D2D" w:rsidR="00F51B8A" w:rsidRPr="00314A55" w:rsidRDefault="00F51B8A" w:rsidP="00F51B8A">
            <w:pPr>
              <w:spacing w:after="0" w:line="240" w:lineRule="auto"/>
              <w:rPr>
                <w:rFonts w:ascii="Calibri" w:eastAsia="Times New Roman" w:hAnsi="Calibri" w:cs="Times New Roman"/>
                <w:color w:val="000000"/>
              </w:rPr>
            </w:pPr>
            <w:r w:rsidRPr="00955524">
              <w:t>ICD10:I15.1</w:t>
            </w:r>
          </w:p>
        </w:tc>
        <w:tc>
          <w:tcPr>
            <w:tcW w:w="5670" w:type="dxa"/>
            <w:shd w:val="clear" w:color="auto" w:fill="auto"/>
            <w:noWrap/>
          </w:tcPr>
          <w:p w14:paraId="2C44998F" w14:textId="6C935F1F" w:rsidR="00F51B8A" w:rsidRPr="00314A55" w:rsidRDefault="00F51B8A" w:rsidP="00F51B8A">
            <w:pPr>
              <w:spacing w:after="0" w:line="240" w:lineRule="auto"/>
              <w:rPr>
                <w:rFonts w:ascii="Calibri" w:eastAsia="Times New Roman" w:hAnsi="Calibri" w:cs="Times New Roman"/>
                <w:color w:val="000000"/>
              </w:rPr>
            </w:pPr>
            <w:r w:rsidRPr="00955524">
              <w:t>Hypertension secondary to other renal disorders</w:t>
            </w:r>
          </w:p>
        </w:tc>
      </w:tr>
      <w:tr w:rsidR="00F51B8A" w:rsidRPr="00314A55" w14:paraId="65D1880F" w14:textId="77777777" w:rsidTr="0076268C">
        <w:trPr>
          <w:trHeight w:val="300"/>
        </w:trPr>
        <w:tc>
          <w:tcPr>
            <w:tcW w:w="2065" w:type="dxa"/>
          </w:tcPr>
          <w:p w14:paraId="33D8483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902F9B0" w14:textId="6CB5180D" w:rsidR="00F51B8A" w:rsidRPr="00314A55" w:rsidRDefault="00F51B8A" w:rsidP="00F51B8A">
            <w:pPr>
              <w:spacing w:after="0" w:line="240" w:lineRule="auto"/>
              <w:rPr>
                <w:rFonts w:ascii="Calibri" w:eastAsia="Times New Roman" w:hAnsi="Calibri" w:cs="Times New Roman"/>
                <w:color w:val="000000"/>
              </w:rPr>
            </w:pPr>
            <w:r w:rsidRPr="00955524">
              <w:t>ICD10:I15.2</w:t>
            </w:r>
          </w:p>
        </w:tc>
        <w:tc>
          <w:tcPr>
            <w:tcW w:w="5670" w:type="dxa"/>
            <w:shd w:val="clear" w:color="auto" w:fill="auto"/>
            <w:noWrap/>
          </w:tcPr>
          <w:p w14:paraId="2231A69D" w14:textId="7A68AB39" w:rsidR="00F51B8A" w:rsidRPr="00314A55" w:rsidRDefault="00F51B8A" w:rsidP="00F51B8A">
            <w:pPr>
              <w:spacing w:after="0" w:line="240" w:lineRule="auto"/>
              <w:rPr>
                <w:rFonts w:ascii="Calibri" w:eastAsia="Times New Roman" w:hAnsi="Calibri" w:cs="Times New Roman"/>
                <w:color w:val="000000"/>
              </w:rPr>
            </w:pPr>
            <w:r w:rsidRPr="00955524">
              <w:t>Hypertension secondary to endocrine disorders</w:t>
            </w:r>
          </w:p>
        </w:tc>
      </w:tr>
      <w:tr w:rsidR="00F51B8A" w:rsidRPr="00314A55" w14:paraId="1A1A5CF2" w14:textId="77777777" w:rsidTr="0076268C">
        <w:trPr>
          <w:trHeight w:val="300"/>
        </w:trPr>
        <w:tc>
          <w:tcPr>
            <w:tcW w:w="2065" w:type="dxa"/>
          </w:tcPr>
          <w:p w14:paraId="5A5E84F1"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25D9C0A" w14:textId="1C7D9754" w:rsidR="00F51B8A" w:rsidRPr="00314A55" w:rsidRDefault="00F51B8A" w:rsidP="00F51B8A">
            <w:pPr>
              <w:spacing w:after="0" w:line="240" w:lineRule="auto"/>
              <w:rPr>
                <w:rFonts w:ascii="Calibri" w:eastAsia="Times New Roman" w:hAnsi="Calibri" w:cs="Times New Roman"/>
                <w:color w:val="000000"/>
              </w:rPr>
            </w:pPr>
            <w:r w:rsidRPr="00955524">
              <w:t>ICD10:I15.8</w:t>
            </w:r>
          </w:p>
        </w:tc>
        <w:tc>
          <w:tcPr>
            <w:tcW w:w="5670" w:type="dxa"/>
            <w:shd w:val="clear" w:color="auto" w:fill="auto"/>
            <w:noWrap/>
          </w:tcPr>
          <w:p w14:paraId="4C37F763" w14:textId="19234178"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secondary hypertension</w:t>
            </w:r>
          </w:p>
        </w:tc>
      </w:tr>
      <w:tr w:rsidR="00F51B8A" w:rsidRPr="00314A55" w14:paraId="49C64C1D" w14:textId="77777777" w:rsidTr="0076268C">
        <w:trPr>
          <w:trHeight w:val="300"/>
        </w:trPr>
        <w:tc>
          <w:tcPr>
            <w:tcW w:w="2065" w:type="dxa"/>
          </w:tcPr>
          <w:p w14:paraId="787B4A06"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06C6A70" w14:textId="789344CC" w:rsidR="00F51B8A" w:rsidRPr="00314A55" w:rsidRDefault="00F51B8A" w:rsidP="00F51B8A">
            <w:pPr>
              <w:spacing w:after="0" w:line="240" w:lineRule="auto"/>
              <w:rPr>
                <w:rFonts w:ascii="Calibri" w:eastAsia="Times New Roman" w:hAnsi="Calibri" w:cs="Times New Roman"/>
                <w:color w:val="000000"/>
              </w:rPr>
            </w:pPr>
            <w:r w:rsidRPr="00955524">
              <w:t>ICD10:I15.9</w:t>
            </w:r>
          </w:p>
        </w:tc>
        <w:tc>
          <w:tcPr>
            <w:tcW w:w="5670" w:type="dxa"/>
            <w:shd w:val="clear" w:color="auto" w:fill="auto"/>
            <w:noWrap/>
          </w:tcPr>
          <w:p w14:paraId="5A3BF8D8" w14:textId="44C34CC1" w:rsidR="00F51B8A" w:rsidRPr="00314A55" w:rsidRDefault="00F51B8A" w:rsidP="00F51B8A">
            <w:pPr>
              <w:spacing w:after="0" w:line="240" w:lineRule="auto"/>
              <w:rPr>
                <w:rFonts w:ascii="Calibri" w:eastAsia="Times New Roman" w:hAnsi="Calibri" w:cs="Times New Roman"/>
                <w:color w:val="000000"/>
              </w:rPr>
            </w:pPr>
            <w:r w:rsidRPr="00955524">
              <w:t>Secondary hypertension, unspecified</w:t>
            </w:r>
          </w:p>
        </w:tc>
      </w:tr>
      <w:tr w:rsidR="00F51B8A" w:rsidRPr="00314A55" w14:paraId="4A4B430F" w14:textId="77777777" w:rsidTr="0076268C">
        <w:trPr>
          <w:trHeight w:val="300"/>
        </w:trPr>
        <w:tc>
          <w:tcPr>
            <w:tcW w:w="2065" w:type="dxa"/>
          </w:tcPr>
          <w:p w14:paraId="50F80929"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762CB14" w14:textId="136471B1" w:rsidR="00F51B8A" w:rsidRPr="00314A55" w:rsidRDefault="00F51B8A" w:rsidP="00F51B8A">
            <w:pPr>
              <w:spacing w:after="0" w:line="240" w:lineRule="auto"/>
              <w:rPr>
                <w:rFonts w:ascii="Calibri" w:eastAsia="Times New Roman" w:hAnsi="Calibri" w:cs="Times New Roman"/>
                <w:color w:val="000000"/>
              </w:rPr>
            </w:pPr>
            <w:r w:rsidRPr="00955524">
              <w:t>ICD10:I27.0</w:t>
            </w:r>
          </w:p>
        </w:tc>
        <w:tc>
          <w:tcPr>
            <w:tcW w:w="5670" w:type="dxa"/>
            <w:shd w:val="clear" w:color="auto" w:fill="auto"/>
            <w:noWrap/>
          </w:tcPr>
          <w:p w14:paraId="0415903E" w14:textId="0F6A4428" w:rsidR="00F51B8A" w:rsidRPr="00314A55" w:rsidRDefault="00F51B8A" w:rsidP="00F51B8A">
            <w:pPr>
              <w:spacing w:after="0" w:line="240" w:lineRule="auto"/>
              <w:rPr>
                <w:rFonts w:ascii="Calibri" w:eastAsia="Times New Roman" w:hAnsi="Calibri" w:cs="Times New Roman"/>
                <w:color w:val="000000"/>
              </w:rPr>
            </w:pPr>
            <w:r w:rsidRPr="00955524">
              <w:t>Primary pulmonary hypertension</w:t>
            </w:r>
          </w:p>
        </w:tc>
      </w:tr>
      <w:tr w:rsidR="00F51B8A" w:rsidRPr="00314A55" w14:paraId="07100400" w14:textId="77777777" w:rsidTr="0076268C">
        <w:trPr>
          <w:trHeight w:val="300"/>
        </w:trPr>
        <w:tc>
          <w:tcPr>
            <w:tcW w:w="2065" w:type="dxa"/>
          </w:tcPr>
          <w:p w14:paraId="2E940D87"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4587A8E" w14:textId="7AC5767D" w:rsidR="00F51B8A" w:rsidRPr="00314A55" w:rsidRDefault="00F51B8A" w:rsidP="00F51B8A">
            <w:pPr>
              <w:spacing w:after="0" w:line="240" w:lineRule="auto"/>
              <w:rPr>
                <w:rFonts w:ascii="Calibri" w:eastAsia="Times New Roman" w:hAnsi="Calibri" w:cs="Times New Roman"/>
                <w:color w:val="000000"/>
              </w:rPr>
            </w:pPr>
            <w:r w:rsidRPr="00955524">
              <w:t>ICD10:I27.2</w:t>
            </w:r>
          </w:p>
        </w:tc>
        <w:tc>
          <w:tcPr>
            <w:tcW w:w="5670" w:type="dxa"/>
            <w:shd w:val="clear" w:color="auto" w:fill="auto"/>
            <w:noWrap/>
          </w:tcPr>
          <w:p w14:paraId="116266D7" w14:textId="045F8FF3" w:rsidR="00F51B8A" w:rsidRPr="00314A55" w:rsidRDefault="00F51B8A" w:rsidP="00F51B8A">
            <w:pPr>
              <w:spacing w:after="0" w:line="240" w:lineRule="auto"/>
              <w:rPr>
                <w:rFonts w:ascii="Calibri" w:eastAsia="Times New Roman" w:hAnsi="Calibri" w:cs="Times New Roman"/>
                <w:color w:val="000000"/>
              </w:rPr>
            </w:pPr>
            <w:proofErr w:type="gramStart"/>
            <w:r w:rsidRPr="00955524">
              <w:t>Other</w:t>
            </w:r>
            <w:proofErr w:type="gramEnd"/>
            <w:r w:rsidRPr="00955524">
              <w:t xml:space="preserve"> secondary pulmonary hypertension</w:t>
            </w:r>
          </w:p>
        </w:tc>
      </w:tr>
      <w:tr w:rsidR="00F51B8A" w:rsidRPr="00314A55" w14:paraId="70B80FB1" w14:textId="77777777" w:rsidTr="0076268C">
        <w:trPr>
          <w:trHeight w:val="300"/>
        </w:trPr>
        <w:tc>
          <w:tcPr>
            <w:tcW w:w="2065" w:type="dxa"/>
          </w:tcPr>
          <w:p w14:paraId="6D8CFC1D"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C7628D4" w14:textId="61221E8A" w:rsidR="00F51B8A" w:rsidRPr="00314A55" w:rsidRDefault="00F51B8A" w:rsidP="00F51B8A">
            <w:pPr>
              <w:spacing w:after="0" w:line="240" w:lineRule="auto"/>
              <w:rPr>
                <w:rFonts w:ascii="Calibri" w:eastAsia="Times New Roman" w:hAnsi="Calibri" w:cs="Times New Roman"/>
                <w:color w:val="000000"/>
              </w:rPr>
            </w:pPr>
            <w:r w:rsidRPr="00955524">
              <w:t>ICD10:I87.3</w:t>
            </w:r>
          </w:p>
        </w:tc>
        <w:tc>
          <w:tcPr>
            <w:tcW w:w="5670" w:type="dxa"/>
            <w:shd w:val="clear" w:color="auto" w:fill="auto"/>
            <w:noWrap/>
          </w:tcPr>
          <w:p w14:paraId="2C0902AA" w14:textId="74FA75FC"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w:t>
            </w:r>
          </w:p>
        </w:tc>
      </w:tr>
      <w:tr w:rsidR="00F51B8A" w:rsidRPr="00314A55" w14:paraId="11DE8D03" w14:textId="77777777" w:rsidTr="0076268C">
        <w:trPr>
          <w:trHeight w:val="300"/>
        </w:trPr>
        <w:tc>
          <w:tcPr>
            <w:tcW w:w="2065" w:type="dxa"/>
          </w:tcPr>
          <w:p w14:paraId="1F2A7C0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03EF4A2" w14:textId="478D4D4A" w:rsidR="00F51B8A" w:rsidRPr="00314A55" w:rsidRDefault="00F51B8A" w:rsidP="00F51B8A">
            <w:pPr>
              <w:spacing w:after="0" w:line="240" w:lineRule="auto"/>
              <w:rPr>
                <w:rFonts w:ascii="Calibri" w:eastAsia="Times New Roman" w:hAnsi="Calibri" w:cs="Times New Roman"/>
                <w:color w:val="000000"/>
              </w:rPr>
            </w:pPr>
            <w:r w:rsidRPr="00955524">
              <w:t>ICD10:I87.30</w:t>
            </w:r>
          </w:p>
        </w:tc>
        <w:tc>
          <w:tcPr>
            <w:tcW w:w="5670" w:type="dxa"/>
            <w:shd w:val="clear" w:color="auto" w:fill="auto"/>
            <w:noWrap/>
          </w:tcPr>
          <w:p w14:paraId="6A3BC417" w14:textId="12DAFCC2"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without complications</w:t>
            </w:r>
          </w:p>
        </w:tc>
      </w:tr>
      <w:tr w:rsidR="00F51B8A" w:rsidRPr="00314A55" w14:paraId="38DC5F40" w14:textId="77777777" w:rsidTr="0076268C">
        <w:trPr>
          <w:trHeight w:val="300"/>
        </w:trPr>
        <w:tc>
          <w:tcPr>
            <w:tcW w:w="2065" w:type="dxa"/>
          </w:tcPr>
          <w:p w14:paraId="01B9788A"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21D459B9" w14:textId="761F4F07" w:rsidR="00F51B8A" w:rsidRPr="00314A55" w:rsidRDefault="00F51B8A" w:rsidP="00F51B8A">
            <w:pPr>
              <w:spacing w:after="0" w:line="240" w:lineRule="auto"/>
              <w:rPr>
                <w:rFonts w:ascii="Calibri" w:eastAsia="Times New Roman" w:hAnsi="Calibri" w:cs="Times New Roman"/>
                <w:color w:val="000000"/>
              </w:rPr>
            </w:pPr>
            <w:r w:rsidRPr="00955524">
              <w:t>ICD10:I87.301</w:t>
            </w:r>
          </w:p>
        </w:tc>
        <w:tc>
          <w:tcPr>
            <w:tcW w:w="5670" w:type="dxa"/>
            <w:shd w:val="clear" w:color="auto" w:fill="auto"/>
            <w:noWrap/>
          </w:tcPr>
          <w:p w14:paraId="6A82D96F" w14:textId="2A27B45C"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without complications of right lower extremity</w:t>
            </w:r>
          </w:p>
        </w:tc>
      </w:tr>
      <w:tr w:rsidR="00F51B8A" w:rsidRPr="00314A55" w14:paraId="5B8C879D" w14:textId="77777777" w:rsidTr="0076268C">
        <w:trPr>
          <w:trHeight w:val="300"/>
        </w:trPr>
        <w:tc>
          <w:tcPr>
            <w:tcW w:w="2065" w:type="dxa"/>
          </w:tcPr>
          <w:p w14:paraId="3C9F334D"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93EF19D" w14:textId="503EE7CA" w:rsidR="00F51B8A" w:rsidRPr="00314A55" w:rsidRDefault="00F51B8A" w:rsidP="00F51B8A">
            <w:pPr>
              <w:spacing w:after="0" w:line="240" w:lineRule="auto"/>
              <w:rPr>
                <w:rFonts w:ascii="Calibri" w:eastAsia="Times New Roman" w:hAnsi="Calibri" w:cs="Times New Roman"/>
                <w:color w:val="000000"/>
              </w:rPr>
            </w:pPr>
            <w:r w:rsidRPr="00955524">
              <w:t>ICD10:I87.302</w:t>
            </w:r>
          </w:p>
        </w:tc>
        <w:tc>
          <w:tcPr>
            <w:tcW w:w="5670" w:type="dxa"/>
            <w:shd w:val="clear" w:color="auto" w:fill="auto"/>
            <w:noWrap/>
          </w:tcPr>
          <w:p w14:paraId="7EC80C4B" w14:textId="184F1D55"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without complications of left lower extremity</w:t>
            </w:r>
          </w:p>
        </w:tc>
      </w:tr>
      <w:tr w:rsidR="00F51B8A" w:rsidRPr="00314A55" w14:paraId="32EAEC7B" w14:textId="77777777" w:rsidTr="0076268C">
        <w:trPr>
          <w:trHeight w:val="300"/>
        </w:trPr>
        <w:tc>
          <w:tcPr>
            <w:tcW w:w="2065" w:type="dxa"/>
          </w:tcPr>
          <w:p w14:paraId="40040360"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93B814E" w14:textId="2E24FD67" w:rsidR="00F51B8A" w:rsidRPr="00314A55" w:rsidRDefault="00F51B8A" w:rsidP="00F51B8A">
            <w:pPr>
              <w:spacing w:after="0" w:line="240" w:lineRule="auto"/>
              <w:rPr>
                <w:rFonts w:ascii="Calibri" w:eastAsia="Times New Roman" w:hAnsi="Calibri" w:cs="Times New Roman"/>
                <w:color w:val="000000"/>
              </w:rPr>
            </w:pPr>
            <w:r w:rsidRPr="00955524">
              <w:t>ICD10:I87.303</w:t>
            </w:r>
          </w:p>
        </w:tc>
        <w:tc>
          <w:tcPr>
            <w:tcW w:w="5670" w:type="dxa"/>
            <w:shd w:val="clear" w:color="auto" w:fill="auto"/>
            <w:noWrap/>
          </w:tcPr>
          <w:p w14:paraId="3ADC5D0F" w14:textId="5C1A22BF"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without complications of bilateral lower extremity</w:t>
            </w:r>
          </w:p>
        </w:tc>
      </w:tr>
      <w:tr w:rsidR="00F51B8A" w:rsidRPr="00314A55" w14:paraId="111612B3" w14:textId="77777777" w:rsidTr="0076268C">
        <w:trPr>
          <w:trHeight w:val="300"/>
        </w:trPr>
        <w:tc>
          <w:tcPr>
            <w:tcW w:w="2065" w:type="dxa"/>
          </w:tcPr>
          <w:p w14:paraId="72054B2C"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97EF0F7" w14:textId="71B3DA6B" w:rsidR="00F51B8A" w:rsidRPr="00314A55" w:rsidRDefault="00F51B8A" w:rsidP="00F51B8A">
            <w:pPr>
              <w:spacing w:after="0" w:line="240" w:lineRule="auto"/>
              <w:rPr>
                <w:rFonts w:ascii="Calibri" w:eastAsia="Times New Roman" w:hAnsi="Calibri" w:cs="Times New Roman"/>
                <w:color w:val="000000"/>
              </w:rPr>
            </w:pPr>
            <w:r w:rsidRPr="00955524">
              <w:t>ICD10:I87.309</w:t>
            </w:r>
          </w:p>
        </w:tc>
        <w:tc>
          <w:tcPr>
            <w:tcW w:w="5670" w:type="dxa"/>
            <w:shd w:val="clear" w:color="auto" w:fill="auto"/>
            <w:noWrap/>
          </w:tcPr>
          <w:p w14:paraId="15EF1C1C" w14:textId="1BCF1D54"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without complications of unspecified lower extremity</w:t>
            </w:r>
          </w:p>
        </w:tc>
      </w:tr>
      <w:tr w:rsidR="00F51B8A" w:rsidRPr="00314A55" w14:paraId="6B63A6AE" w14:textId="77777777" w:rsidTr="0076268C">
        <w:trPr>
          <w:trHeight w:val="300"/>
        </w:trPr>
        <w:tc>
          <w:tcPr>
            <w:tcW w:w="2065" w:type="dxa"/>
          </w:tcPr>
          <w:p w14:paraId="3AD0BAA3"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6D81D2B" w14:textId="73A4ED10" w:rsidR="00F51B8A" w:rsidRPr="00314A55" w:rsidRDefault="00F51B8A" w:rsidP="00F51B8A">
            <w:pPr>
              <w:spacing w:after="0" w:line="240" w:lineRule="auto"/>
              <w:rPr>
                <w:rFonts w:ascii="Calibri" w:eastAsia="Times New Roman" w:hAnsi="Calibri" w:cs="Times New Roman"/>
                <w:color w:val="000000"/>
              </w:rPr>
            </w:pPr>
            <w:r w:rsidRPr="00955524">
              <w:t>ICD10:I87.31</w:t>
            </w:r>
          </w:p>
        </w:tc>
        <w:tc>
          <w:tcPr>
            <w:tcW w:w="5670" w:type="dxa"/>
            <w:shd w:val="clear" w:color="auto" w:fill="auto"/>
            <w:noWrap/>
          </w:tcPr>
          <w:p w14:paraId="7BE3C0AD" w14:textId="19277EF1"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w:t>
            </w:r>
          </w:p>
        </w:tc>
      </w:tr>
      <w:tr w:rsidR="00F51B8A" w:rsidRPr="00314A55" w14:paraId="5041D745" w14:textId="77777777" w:rsidTr="0076268C">
        <w:trPr>
          <w:trHeight w:val="300"/>
        </w:trPr>
        <w:tc>
          <w:tcPr>
            <w:tcW w:w="2065" w:type="dxa"/>
          </w:tcPr>
          <w:p w14:paraId="0C356CD3"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8FE4889" w14:textId="1B3DAE68" w:rsidR="00F51B8A" w:rsidRPr="00314A55" w:rsidRDefault="00F51B8A" w:rsidP="00F51B8A">
            <w:pPr>
              <w:spacing w:after="0" w:line="240" w:lineRule="auto"/>
              <w:rPr>
                <w:rFonts w:ascii="Calibri" w:eastAsia="Times New Roman" w:hAnsi="Calibri" w:cs="Times New Roman"/>
                <w:color w:val="000000"/>
              </w:rPr>
            </w:pPr>
            <w:r w:rsidRPr="00955524">
              <w:t>ICD10:I87.311</w:t>
            </w:r>
          </w:p>
        </w:tc>
        <w:tc>
          <w:tcPr>
            <w:tcW w:w="5670" w:type="dxa"/>
            <w:shd w:val="clear" w:color="auto" w:fill="auto"/>
            <w:noWrap/>
          </w:tcPr>
          <w:p w14:paraId="7E319C30" w14:textId="285890DE"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of right lower extremity</w:t>
            </w:r>
          </w:p>
        </w:tc>
      </w:tr>
      <w:tr w:rsidR="00F51B8A" w:rsidRPr="00314A55" w14:paraId="7F00E259" w14:textId="77777777" w:rsidTr="0076268C">
        <w:trPr>
          <w:trHeight w:val="300"/>
        </w:trPr>
        <w:tc>
          <w:tcPr>
            <w:tcW w:w="2065" w:type="dxa"/>
          </w:tcPr>
          <w:p w14:paraId="2819A444"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8EC5965" w14:textId="68BA5A41" w:rsidR="00F51B8A" w:rsidRPr="00314A55" w:rsidRDefault="00F51B8A" w:rsidP="00F51B8A">
            <w:pPr>
              <w:spacing w:after="0" w:line="240" w:lineRule="auto"/>
              <w:rPr>
                <w:rFonts w:ascii="Calibri" w:eastAsia="Times New Roman" w:hAnsi="Calibri" w:cs="Times New Roman"/>
                <w:color w:val="000000"/>
              </w:rPr>
            </w:pPr>
            <w:r w:rsidRPr="00955524">
              <w:t>ICD10:I87.312</w:t>
            </w:r>
          </w:p>
        </w:tc>
        <w:tc>
          <w:tcPr>
            <w:tcW w:w="5670" w:type="dxa"/>
            <w:shd w:val="clear" w:color="auto" w:fill="auto"/>
            <w:noWrap/>
          </w:tcPr>
          <w:p w14:paraId="6E2E3DAC" w14:textId="50256600"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of left lower extremity</w:t>
            </w:r>
          </w:p>
        </w:tc>
      </w:tr>
      <w:tr w:rsidR="00F51B8A" w:rsidRPr="00314A55" w14:paraId="7DBCEFB4" w14:textId="77777777" w:rsidTr="0076268C">
        <w:trPr>
          <w:trHeight w:val="300"/>
        </w:trPr>
        <w:tc>
          <w:tcPr>
            <w:tcW w:w="2065" w:type="dxa"/>
          </w:tcPr>
          <w:p w14:paraId="2307199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FF85BB4" w14:textId="45C6E78A" w:rsidR="00F51B8A" w:rsidRPr="00314A55" w:rsidRDefault="00F51B8A" w:rsidP="00F51B8A">
            <w:pPr>
              <w:spacing w:after="0" w:line="240" w:lineRule="auto"/>
              <w:rPr>
                <w:rFonts w:ascii="Calibri" w:eastAsia="Times New Roman" w:hAnsi="Calibri" w:cs="Times New Roman"/>
                <w:color w:val="000000"/>
              </w:rPr>
            </w:pPr>
            <w:r w:rsidRPr="00955524">
              <w:t>ICD10:I87.313</w:t>
            </w:r>
          </w:p>
        </w:tc>
        <w:tc>
          <w:tcPr>
            <w:tcW w:w="5670" w:type="dxa"/>
            <w:shd w:val="clear" w:color="auto" w:fill="auto"/>
            <w:noWrap/>
          </w:tcPr>
          <w:p w14:paraId="55E2ED78" w14:textId="7AAD754B"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of bilateral lower extremity</w:t>
            </w:r>
          </w:p>
        </w:tc>
      </w:tr>
      <w:tr w:rsidR="00F51B8A" w:rsidRPr="00314A55" w14:paraId="56B5CF16" w14:textId="77777777" w:rsidTr="0076268C">
        <w:trPr>
          <w:trHeight w:val="300"/>
        </w:trPr>
        <w:tc>
          <w:tcPr>
            <w:tcW w:w="2065" w:type="dxa"/>
          </w:tcPr>
          <w:p w14:paraId="495E16F8"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444C7CC" w14:textId="6B79A81E" w:rsidR="00F51B8A" w:rsidRPr="00314A55" w:rsidRDefault="00F51B8A" w:rsidP="00F51B8A">
            <w:pPr>
              <w:spacing w:after="0" w:line="240" w:lineRule="auto"/>
              <w:rPr>
                <w:rFonts w:ascii="Calibri" w:eastAsia="Times New Roman" w:hAnsi="Calibri" w:cs="Times New Roman"/>
                <w:color w:val="000000"/>
              </w:rPr>
            </w:pPr>
            <w:r w:rsidRPr="00955524">
              <w:t>ICD10:I87.319</w:t>
            </w:r>
          </w:p>
        </w:tc>
        <w:tc>
          <w:tcPr>
            <w:tcW w:w="5670" w:type="dxa"/>
            <w:shd w:val="clear" w:color="auto" w:fill="auto"/>
            <w:noWrap/>
          </w:tcPr>
          <w:p w14:paraId="6DB1BD3D" w14:textId="35337A10"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of unspecified lower extremity</w:t>
            </w:r>
          </w:p>
        </w:tc>
      </w:tr>
      <w:tr w:rsidR="00F51B8A" w:rsidRPr="00314A55" w14:paraId="5839EEDC" w14:textId="77777777" w:rsidTr="0076268C">
        <w:trPr>
          <w:trHeight w:val="300"/>
        </w:trPr>
        <w:tc>
          <w:tcPr>
            <w:tcW w:w="2065" w:type="dxa"/>
          </w:tcPr>
          <w:p w14:paraId="63B741D2"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7D657A3" w14:textId="12DE98B3" w:rsidR="00F51B8A" w:rsidRPr="00314A55" w:rsidRDefault="00F51B8A" w:rsidP="00F51B8A">
            <w:pPr>
              <w:spacing w:after="0" w:line="240" w:lineRule="auto"/>
              <w:rPr>
                <w:rFonts w:ascii="Calibri" w:eastAsia="Times New Roman" w:hAnsi="Calibri" w:cs="Times New Roman"/>
                <w:color w:val="000000"/>
              </w:rPr>
            </w:pPr>
            <w:r w:rsidRPr="00955524">
              <w:t>ICD10:I87.32</w:t>
            </w:r>
          </w:p>
        </w:tc>
        <w:tc>
          <w:tcPr>
            <w:tcW w:w="5670" w:type="dxa"/>
            <w:shd w:val="clear" w:color="auto" w:fill="auto"/>
            <w:noWrap/>
          </w:tcPr>
          <w:p w14:paraId="14ECB71F" w14:textId="0094B930"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inflammation</w:t>
            </w:r>
          </w:p>
        </w:tc>
      </w:tr>
      <w:tr w:rsidR="00F51B8A" w:rsidRPr="00314A55" w14:paraId="476A6FB1" w14:textId="77777777" w:rsidTr="0076268C">
        <w:trPr>
          <w:trHeight w:val="300"/>
        </w:trPr>
        <w:tc>
          <w:tcPr>
            <w:tcW w:w="2065" w:type="dxa"/>
          </w:tcPr>
          <w:p w14:paraId="2883599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18D5C84" w14:textId="649115B7" w:rsidR="00F51B8A" w:rsidRPr="00314A55" w:rsidRDefault="00F51B8A" w:rsidP="00F51B8A">
            <w:pPr>
              <w:spacing w:after="0" w:line="240" w:lineRule="auto"/>
              <w:rPr>
                <w:rFonts w:ascii="Calibri" w:eastAsia="Times New Roman" w:hAnsi="Calibri" w:cs="Times New Roman"/>
                <w:color w:val="000000"/>
              </w:rPr>
            </w:pPr>
            <w:r w:rsidRPr="00955524">
              <w:t>ICD10:I87.321</w:t>
            </w:r>
          </w:p>
        </w:tc>
        <w:tc>
          <w:tcPr>
            <w:tcW w:w="5670" w:type="dxa"/>
            <w:shd w:val="clear" w:color="auto" w:fill="auto"/>
            <w:noWrap/>
          </w:tcPr>
          <w:p w14:paraId="672311B0" w14:textId="2CFAFEED"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inflammation of right lower extremity</w:t>
            </w:r>
          </w:p>
        </w:tc>
      </w:tr>
      <w:tr w:rsidR="00F51B8A" w:rsidRPr="00314A55" w14:paraId="6E0AFD9D" w14:textId="77777777" w:rsidTr="0076268C">
        <w:trPr>
          <w:trHeight w:val="300"/>
        </w:trPr>
        <w:tc>
          <w:tcPr>
            <w:tcW w:w="2065" w:type="dxa"/>
          </w:tcPr>
          <w:p w14:paraId="13DE8EF4"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94BC293" w14:textId="34128930" w:rsidR="00F51B8A" w:rsidRPr="00314A55" w:rsidRDefault="00F51B8A" w:rsidP="00F51B8A">
            <w:pPr>
              <w:spacing w:after="0" w:line="240" w:lineRule="auto"/>
              <w:rPr>
                <w:rFonts w:ascii="Calibri" w:eastAsia="Times New Roman" w:hAnsi="Calibri" w:cs="Times New Roman"/>
                <w:color w:val="000000"/>
              </w:rPr>
            </w:pPr>
            <w:r w:rsidRPr="00955524">
              <w:t>ICD10:I87.322</w:t>
            </w:r>
          </w:p>
        </w:tc>
        <w:tc>
          <w:tcPr>
            <w:tcW w:w="5670" w:type="dxa"/>
            <w:shd w:val="clear" w:color="auto" w:fill="auto"/>
            <w:noWrap/>
          </w:tcPr>
          <w:p w14:paraId="4A74631C" w14:textId="4625CE07"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inflammation of left lower extremity</w:t>
            </w:r>
          </w:p>
        </w:tc>
      </w:tr>
      <w:tr w:rsidR="00F51B8A" w:rsidRPr="00314A55" w14:paraId="48C6D3CD" w14:textId="77777777" w:rsidTr="0076268C">
        <w:trPr>
          <w:trHeight w:val="300"/>
        </w:trPr>
        <w:tc>
          <w:tcPr>
            <w:tcW w:w="2065" w:type="dxa"/>
          </w:tcPr>
          <w:p w14:paraId="2862EE66"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6B06513" w14:textId="335DC958" w:rsidR="00F51B8A" w:rsidRPr="00314A55" w:rsidRDefault="00F51B8A" w:rsidP="00F51B8A">
            <w:pPr>
              <w:spacing w:after="0" w:line="240" w:lineRule="auto"/>
              <w:rPr>
                <w:rFonts w:ascii="Calibri" w:eastAsia="Times New Roman" w:hAnsi="Calibri" w:cs="Times New Roman"/>
                <w:color w:val="000000"/>
              </w:rPr>
            </w:pPr>
            <w:r w:rsidRPr="00955524">
              <w:t>ICD10:I87.323</w:t>
            </w:r>
          </w:p>
        </w:tc>
        <w:tc>
          <w:tcPr>
            <w:tcW w:w="5670" w:type="dxa"/>
            <w:shd w:val="clear" w:color="auto" w:fill="auto"/>
            <w:noWrap/>
          </w:tcPr>
          <w:p w14:paraId="28225941" w14:textId="300216E7"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inflammation of bilateral lower extremity</w:t>
            </w:r>
          </w:p>
        </w:tc>
      </w:tr>
      <w:tr w:rsidR="00F51B8A" w:rsidRPr="00314A55" w14:paraId="41536728" w14:textId="77777777" w:rsidTr="0076268C">
        <w:trPr>
          <w:trHeight w:val="300"/>
        </w:trPr>
        <w:tc>
          <w:tcPr>
            <w:tcW w:w="2065" w:type="dxa"/>
          </w:tcPr>
          <w:p w14:paraId="6E69CDD1"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EB83A5D" w14:textId="5B355EE7" w:rsidR="00F51B8A" w:rsidRPr="00314A55" w:rsidRDefault="00F51B8A" w:rsidP="00F51B8A">
            <w:pPr>
              <w:spacing w:after="0" w:line="240" w:lineRule="auto"/>
              <w:rPr>
                <w:rFonts w:ascii="Calibri" w:eastAsia="Times New Roman" w:hAnsi="Calibri" w:cs="Times New Roman"/>
                <w:color w:val="000000"/>
              </w:rPr>
            </w:pPr>
            <w:r w:rsidRPr="00955524">
              <w:t>ICD10:I87.329</w:t>
            </w:r>
          </w:p>
        </w:tc>
        <w:tc>
          <w:tcPr>
            <w:tcW w:w="5670" w:type="dxa"/>
            <w:shd w:val="clear" w:color="auto" w:fill="auto"/>
            <w:noWrap/>
          </w:tcPr>
          <w:p w14:paraId="4CA3C1EC" w14:textId="2986AC98"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inflammation of unspecified lower extremity</w:t>
            </w:r>
          </w:p>
        </w:tc>
      </w:tr>
      <w:tr w:rsidR="00F51B8A" w:rsidRPr="00314A55" w14:paraId="01F76CC3" w14:textId="77777777" w:rsidTr="0076268C">
        <w:trPr>
          <w:trHeight w:val="300"/>
        </w:trPr>
        <w:tc>
          <w:tcPr>
            <w:tcW w:w="2065" w:type="dxa"/>
          </w:tcPr>
          <w:p w14:paraId="4ACEB042"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7A93D01" w14:textId="2E98138B" w:rsidR="00F51B8A" w:rsidRPr="00314A55" w:rsidRDefault="00F51B8A" w:rsidP="00F51B8A">
            <w:pPr>
              <w:spacing w:after="0" w:line="240" w:lineRule="auto"/>
              <w:rPr>
                <w:rFonts w:ascii="Calibri" w:eastAsia="Times New Roman" w:hAnsi="Calibri" w:cs="Times New Roman"/>
                <w:color w:val="000000"/>
              </w:rPr>
            </w:pPr>
            <w:r w:rsidRPr="00955524">
              <w:t>ICD10:I87.33</w:t>
            </w:r>
          </w:p>
        </w:tc>
        <w:tc>
          <w:tcPr>
            <w:tcW w:w="5670" w:type="dxa"/>
            <w:shd w:val="clear" w:color="auto" w:fill="auto"/>
            <w:noWrap/>
          </w:tcPr>
          <w:p w14:paraId="7296102C" w14:textId="1B328A8C"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and inflammation</w:t>
            </w:r>
          </w:p>
        </w:tc>
      </w:tr>
      <w:tr w:rsidR="00F51B8A" w:rsidRPr="00314A55" w14:paraId="1226F7E7" w14:textId="77777777" w:rsidTr="0076268C">
        <w:trPr>
          <w:trHeight w:val="300"/>
        </w:trPr>
        <w:tc>
          <w:tcPr>
            <w:tcW w:w="2065" w:type="dxa"/>
          </w:tcPr>
          <w:p w14:paraId="769DFDA1"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C142339" w14:textId="7CF9E889" w:rsidR="00F51B8A" w:rsidRPr="00314A55" w:rsidRDefault="00F51B8A" w:rsidP="00F51B8A">
            <w:pPr>
              <w:spacing w:after="0" w:line="240" w:lineRule="auto"/>
              <w:rPr>
                <w:rFonts w:ascii="Calibri" w:eastAsia="Times New Roman" w:hAnsi="Calibri" w:cs="Times New Roman"/>
                <w:color w:val="000000"/>
              </w:rPr>
            </w:pPr>
            <w:r w:rsidRPr="00955524">
              <w:t>ICD10:I87.331</w:t>
            </w:r>
          </w:p>
        </w:tc>
        <w:tc>
          <w:tcPr>
            <w:tcW w:w="5670" w:type="dxa"/>
            <w:shd w:val="clear" w:color="auto" w:fill="auto"/>
            <w:noWrap/>
          </w:tcPr>
          <w:p w14:paraId="7B9805E4" w14:textId="1A5ABB25"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and inflammation of right lower extremity</w:t>
            </w:r>
          </w:p>
        </w:tc>
      </w:tr>
      <w:tr w:rsidR="00F51B8A" w:rsidRPr="00314A55" w14:paraId="6DD20EA6" w14:textId="77777777" w:rsidTr="0076268C">
        <w:trPr>
          <w:trHeight w:val="300"/>
        </w:trPr>
        <w:tc>
          <w:tcPr>
            <w:tcW w:w="2065" w:type="dxa"/>
          </w:tcPr>
          <w:p w14:paraId="025E26E1"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C011BD3" w14:textId="25CA3929" w:rsidR="00F51B8A" w:rsidRPr="00314A55" w:rsidRDefault="00F51B8A" w:rsidP="00F51B8A">
            <w:pPr>
              <w:spacing w:after="0" w:line="240" w:lineRule="auto"/>
              <w:rPr>
                <w:rFonts w:ascii="Calibri" w:eastAsia="Times New Roman" w:hAnsi="Calibri" w:cs="Times New Roman"/>
                <w:color w:val="000000"/>
              </w:rPr>
            </w:pPr>
            <w:r w:rsidRPr="00955524">
              <w:t>ICD10:I87.332</w:t>
            </w:r>
          </w:p>
        </w:tc>
        <w:tc>
          <w:tcPr>
            <w:tcW w:w="5670" w:type="dxa"/>
            <w:shd w:val="clear" w:color="auto" w:fill="auto"/>
            <w:noWrap/>
          </w:tcPr>
          <w:p w14:paraId="519575B9" w14:textId="59FF8EA5"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and inflammation of left lower extremity</w:t>
            </w:r>
          </w:p>
        </w:tc>
      </w:tr>
      <w:tr w:rsidR="00F51B8A" w:rsidRPr="00314A55" w14:paraId="436430FA" w14:textId="77777777" w:rsidTr="0076268C">
        <w:trPr>
          <w:trHeight w:val="300"/>
        </w:trPr>
        <w:tc>
          <w:tcPr>
            <w:tcW w:w="2065" w:type="dxa"/>
          </w:tcPr>
          <w:p w14:paraId="18B94E8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2E88EB58" w14:textId="3C1024FC" w:rsidR="00F51B8A" w:rsidRPr="00314A55" w:rsidRDefault="00F51B8A" w:rsidP="00F51B8A">
            <w:pPr>
              <w:spacing w:after="0" w:line="240" w:lineRule="auto"/>
              <w:rPr>
                <w:rFonts w:ascii="Calibri" w:eastAsia="Times New Roman" w:hAnsi="Calibri" w:cs="Times New Roman"/>
                <w:color w:val="000000"/>
              </w:rPr>
            </w:pPr>
            <w:r w:rsidRPr="00955524">
              <w:t>ICD10:I87.333</w:t>
            </w:r>
          </w:p>
        </w:tc>
        <w:tc>
          <w:tcPr>
            <w:tcW w:w="5670" w:type="dxa"/>
            <w:shd w:val="clear" w:color="auto" w:fill="auto"/>
            <w:noWrap/>
          </w:tcPr>
          <w:p w14:paraId="55B95E51" w14:textId="5267B79B"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and inflammation of bilateral lower extremity</w:t>
            </w:r>
          </w:p>
        </w:tc>
      </w:tr>
      <w:tr w:rsidR="00F51B8A" w:rsidRPr="00314A55" w14:paraId="7F486108" w14:textId="77777777" w:rsidTr="0076268C">
        <w:trPr>
          <w:trHeight w:val="300"/>
        </w:trPr>
        <w:tc>
          <w:tcPr>
            <w:tcW w:w="2065" w:type="dxa"/>
          </w:tcPr>
          <w:p w14:paraId="5BC05CA5"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5B7C1B5" w14:textId="6FFB89E6" w:rsidR="00F51B8A" w:rsidRPr="00314A55" w:rsidRDefault="00F51B8A" w:rsidP="00F51B8A">
            <w:pPr>
              <w:spacing w:after="0" w:line="240" w:lineRule="auto"/>
              <w:rPr>
                <w:rFonts w:ascii="Calibri" w:eastAsia="Times New Roman" w:hAnsi="Calibri" w:cs="Times New Roman"/>
                <w:color w:val="000000"/>
              </w:rPr>
            </w:pPr>
            <w:r w:rsidRPr="00955524">
              <w:t>ICD10:I87.339</w:t>
            </w:r>
          </w:p>
        </w:tc>
        <w:tc>
          <w:tcPr>
            <w:tcW w:w="5670" w:type="dxa"/>
            <w:shd w:val="clear" w:color="auto" w:fill="auto"/>
            <w:noWrap/>
          </w:tcPr>
          <w:p w14:paraId="258F2342" w14:textId="1FE63F88"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ulcer and inflammation of unspecified lower extremity</w:t>
            </w:r>
          </w:p>
        </w:tc>
      </w:tr>
      <w:tr w:rsidR="00F51B8A" w:rsidRPr="00314A55" w14:paraId="1B70D5E5" w14:textId="77777777" w:rsidTr="0076268C">
        <w:trPr>
          <w:trHeight w:val="300"/>
        </w:trPr>
        <w:tc>
          <w:tcPr>
            <w:tcW w:w="2065" w:type="dxa"/>
          </w:tcPr>
          <w:p w14:paraId="3D58302C"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6BF69BE" w14:textId="5F200B5D" w:rsidR="00F51B8A" w:rsidRPr="00314A55" w:rsidRDefault="00F51B8A" w:rsidP="00F51B8A">
            <w:pPr>
              <w:spacing w:after="0" w:line="240" w:lineRule="auto"/>
              <w:rPr>
                <w:rFonts w:ascii="Calibri" w:eastAsia="Times New Roman" w:hAnsi="Calibri" w:cs="Times New Roman"/>
                <w:color w:val="000000"/>
              </w:rPr>
            </w:pPr>
            <w:r w:rsidRPr="00955524">
              <w:t>ICD10:I87.39</w:t>
            </w:r>
          </w:p>
        </w:tc>
        <w:tc>
          <w:tcPr>
            <w:tcW w:w="5670" w:type="dxa"/>
            <w:shd w:val="clear" w:color="auto" w:fill="auto"/>
            <w:noWrap/>
          </w:tcPr>
          <w:p w14:paraId="48485EFC" w14:textId="6B60C925"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other complications</w:t>
            </w:r>
          </w:p>
        </w:tc>
      </w:tr>
      <w:tr w:rsidR="00F51B8A" w:rsidRPr="00314A55" w14:paraId="5540C69E" w14:textId="77777777" w:rsidTr="0076268C">
        <w:trPr>
          <w:trHeight w:val="300"/>
        </w:trPr>
        <w:tc>
          <w:tcPr>
            <w:tcW w:w="2065" w:type="dxa"/>
          </w:tcPr>
          <w:p w14:paraId="6BB5960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2CA7EB1" w14:textId="7B1192E3" w:rsidR="00F51B8A" w:rsidRPr="00314A55" w:rsidRDefault="00F51B8A" w:rsidP="00F51B8A">
            <w:pPr>
              <w:spacing w:after="0" w:line="240" w:lineRule="auto"/>
              <w:rPr>
                <w:rFonts w:ascii="Calibri" w:eastAsia="Times New Roman" w:hAnsi="Calibri" w:cs="Times New Roman"/>
                <w:color w:val="000000"/>
              </w:rPr>
            </w:pPr>
            <w:r w:rsidRPr="00955524">
              <w:t>ICD10:I87.391</w:t>
            </w:r>
          </w:p>
        </w:tc>
        <w:tc>
          <w:tcPr>
            <w:tcW w:w="5670" w:type="dxa"/>
            <w:shd w:val="clear" w:color="auto" w:fill="auto"/>
            <w:noWrap/>
          </w:tcPr>
          <w:p w14:paraId="3D6B3799" w14:textId="6C3D17CE"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other complications of right lower extremity</w:t>
            </w:r>
          </w:p>
        </w:tc>
      </w:tr>
      <w:tr w:rsidR="00F51B8A" w:rsidRPr="00314A55" w14:paraId="200AF311" w14:textId="77777777" w:rsidTr="0076268C">
        <w:trPr>
          <w:trHeight w:val="300"/>
        </w:trPr>
        <w:tc>
          <w:tcPr>
            <w:tcW w:w="2065" w:type="dxa"/>
          </w:tcPr>
          <w:p w14:paraId="2561A10A"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11073AA" w14:textId="7EC73816" w:rsidR="00F51B8A" w:rsidRPr="00314A55" w:rsidRDefault="00F51B8A" w:rsidP="00F51B8A">
            <w:pPr>
              <w:spacing w:after="0" w:line="240" w:lineRule="auto"/>
              <w:rPr>
                <w:rFonts w:ascii="Calibri" w:eastAsia="Times New Roman" w:hAnsi="Calibri" w:cs="Times New Roman"/>
                <w:color w:val="000000"/>
              </w:rPr>
            </w:pPr>
            <w:r w:rsidRPr="00955524">
              <w:t>ICD10:I87.392</w:t>
            </w:r>
          </w:p>
        </w:tc>
        <w:tc>
          <w:tcPr>
            <w:tcW w:w="5670" w:type="dxa"/>
            <w:shd w:val="clear" w:color="auto" w:fill="auto"/>
            <w:noWrap/>
          </w:tcPr>
          <w:p w14:paraId="5F32198C" w14:textId="3BBFA6BE"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other complications of left lower extremity</w:t>
            </w:r>
          </w:p>
        </w:tc>
      </w:tr>
      <w:tr w:rsidR="00F51B8A" w:rsidRPr="00314A55" w14:paraId="1BC3CD72" w14:textId="77777777" w:rsidTr="0076268C">
        <w:trPr>
          <w:trHeight w:val="300"/>
        </w:trPr>
        <w:tc>
          <w:tcPr>
            <w:tcW w:w="2065" w:type="dxa"/>
          </w:tcPr>
          <w:p w14:paraId="17C00ECE"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F1B9988" w14:textId="426C9F84" w:rsidR="00F51B8A" w:rsidRPr="00314A55" w:rsidRDefault="00F51B8A" w:rsidP="00F51B8A">
            <w:pPr>
              <w:spacing w:after="0" w:line="240" w:lineRule="auto"/>
              <w:rPr>
                <w:rFonts w:ascii="Calibri" w:eastAsia="Times New Roman" w:hAnsi="Calibri" w:cs="Times New Roman"/>
                <w:color w:val="000000"/>
              </w:rPr>
            </w:pPr>
            <w:r w:rsidRPr="00955524">
              <w:t>ICD10:I87.393</w:t>
            </w:r>
          </w:p>
        </w:tc>
        <w:tc>
          <w:tcPr>
            <w:tcW w:w="5670" w:type="dxa"/>
            <w:shd w:val="clear" w:color="auto" w:fill="auto"/>
            <w:noWrap/>
          </w:tcPr>
          <w:p w14:paraId="40DDE5C0" w14:textId="5C305249"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other complications of bilateral lower extremity</w:t>
            </w:r>
          </w:p>
        </w:tc>
      </w:tr>
      <w:tr w:rsidR="00F51B8A" w:rsidRPr="00314A55" w14:paraId="51E61E08" w14:textId="77777777" w:rsidTr="0076268C">
        <w:trPr>
          <w:trHeight w:val="300"/>
        </w:trPr>
        <w:tc>
          <w:tcPr>
            <w:tcW w:w="2065" w:type="dxa"/>
          </w:tcPr>
          <w:p w14:paraId="5291C40E"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1AD47F6" w14:textId="44D1915D" w:rsidR="00F51B8A" w:rsidRPr="00314A55" w:rsidRDefault="00F51B8A" w:rsidP="00F51B8A">
            <w:pPr>
              <w:spacing w:after="0" w:line="240" w:lineRule="auto"/>
              <w:rPr>
                <w:rFonts w:ascii="Calibri" w:eastAsia="Times New Roman" w:hAnsi="Calibri" w:cs="Times New Roman"/>
                <w:color w:val="000000"/>
              </w:rPr>
            </w:pPr>
            <w:r w:rsidRPr="00955524">
              <w:t>ICD10:I87.399</w:t>
            </w:r>
          </w:p>
        </w:tc>
        <w:tc>
          <w:tcPr>
            <w:tcW w:w="5670" w:type="dxa"/>
            <w:shd w:val="clear" w:color="auto" w:fill="auto"/>
            <w:noWrap/>
          </w:tcPr>
          <w:p w14:paraId="2FAE6F07" w14:textId="36C26445" w:rsidR="00F51B8A" w:rsidRPr="00314A55" w:rsidRDefault="00F51B8A" w:rsidP="00F51B8A">
            <w:pPr>
              <w:spacing w:after="0" w:line="240" w:lineRule="auto"/>
              <w:rPr>
                <w:rFonts w:ascii="Calibri" w:eastAsia="Times New Roman" w:hAnsi="Calibri" w:cs="Times New Roman"/>
                <w:color w:val="000000"/>
              </w:rPr>
            </w:pPr>
            <w:r w:rsidRPr="00955524">
              <w:t>Chronic venous hypertension (idiopathic) with other complications of unspecified lower extremity</w:t>
            </w:r>
          </w:p>
        </w:tc>
      </w:tr>
      <w:tr w:rsidR="00F51B8A" w:rsidRPr="00314A55" w14:paraId="7C789080" w14:textId="77777777" w:rsidTr="0076268C">
        <w:trPr>
          <w:trHeight w:val="300"/>
        </w:trPr>
        <w:tc>
          <w:tcPr>
            <w:tcW w:w="2065" w:type="dxa"/>
          </w:tcPr>
          <w:p w14:paraId="55FEC047"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41B057B" w14:textId="5A8D697B" w:rsidR="00F51B8A" w:rsidRPr="00314A55" w:rsidRDefault="00F51B8A" w:rsidP="00F51B8A">
            <w:pPr>
              <w:spacing w:after="0" w:line="240" w:lineRule="auto"/>
              <w:rPr>
                <w:rFonts w:ascii="Calibri" w:eastAsia="Times New Roman" w:hAnsi="Calibri" w:cs="Times New Roman"/>
                <w:color w:val="000000"/>
              </w:rPr>
            </w:pPr>
            <w:r w:rsidRPr="00955524">
              <w:t>ICD10:I97.3</w:t>
            </w:r>
          </w:p>
        </w:tc>
        <w:tc>
          <w:tcPr>
            <w:tcW w:w="5670" w:type="dxa"/>
            <w:shd w:val="clear" w:color="auto" w:fill="auto"/>
            <w:noWrap/>
          </w:tcPr>
          <w:p w14:paraId="1BADFABB" w14:textId="7E147948" w:rsidR="00F51B8A" w:rsidRPr="00314A55" w:rsidRDefault="00F51B8A" w:rsidP="00F51B8A">
            <w:pPr>
              <w:spacing w:after="0" w:line="240" w:lineRule="auto"/>
              <w:rPr>
                <w:rFonts w:ascii="Calibri" w:eastAsia="Times New Roman" w:hAnsi="Calibri" w:cs="Times New Roman"/>
                <w:color w:val="000000"/>
              </w:rPr>
            </w:pPr>
            <w:r w:rsidRPr="00955524">
              <w:t>Postprocedural hypertension</w:t>
            </w:r>
          </w:p>
        </w:tc>
      </w:tr>
      <w:tr w:rsidR="00F51B8A" w:rsidRPr="00314A55" w14:paraId="25480A2F" w14:textId="77777777" w:rsidTr="0076268C">
        <w:trPr>
          <w:trHeight w:val="300"/>
        </w:trPr>
        <w:tc>
          <w:tcPr>
            <w:tcW w:w="2065" w:type="dxa"/>
          </w:tcPr>
          <w:p w14:paraId="48819BB4"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84C8406" w14:textId="727DCB0B" w:rsidR="00F51B8A" w:rsidRPr="00314A55" w:rsidRDefault="00F51B8A" w:rsidP="00F51B8A">
            <w:pPr>
              <w:spacing w:after="0" w:line="240" w:lineRule="auto"/>
              <w:rPr>
                <w:rFonts w:ascii="Calibri" w:eastAsia="Times New Roman" w:hAnsi="Calibri" w:cs="Times New Roman"/>
                <w:color w:val="000000"/>
              </w:rPr>
            </w:pPr>
            <w:r w:rsidRPr="00955524">
              <w:t>ICD10:K76.6</w:t>
            </w:r>
          </w:p>
        </w:tc>
        <w:tc>
          <w:tcPr>
            <w:tcW w:w="5670" w:type="dxa"/>
            <w:shd w:val="clear" w:color="auto" w:fill="auto"/>
            <w:noWrap/>
          </w:tcPr>
          <w:p w14:paraId="6A71A807" w14:textId="5EE369FE" w:rsidR="00F51B8A" w:rsidRPr="00314A55" w:rsidRDefault="00F51B8A" w:rsidP="00F51B8A">
            <w:pPr>
              <w:spacing w:after="0" w:line="240" w:lineRule="auto"/>
              <w:rPr>
                <w:rFonts w:ascii="Calibri" w:eastAsia="Times New Roman" w:hAnsi="Calibri" w:cs="Times New Roman"/>
                <w:color w:val="000000"/>
              </w:rPr>
            </w:pPr>
            <w:r w:rsidRPr="00955524">
              <w:t>Portal hypertension</w:t>
            </w:r>
          </w:p>
        </w:tc>
      </w:tr>
      <w:tr w:rsidR="00F51B8A" w:rsidRPr="00314A55" w14:paraId="1D2FAEBE" w14:textId="77777777" w:rsidTr="0076268C">
        <w:trPr>
          <w:trHeight w:val="300"/>
        </w:trPr>
        <w:tc>
          <w:tcPr>
            <w:tcW w:w="2065" w:type="dxa"/>
          </w:tcPr>
          <w:p w14:paraId="24F418E4"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7BB674B" w14:textId="55661EFF" w:rsidR="00F51B8A" w:rsidRPr="00314A55" w:rsidRDefault="00F51B8A" w:rsidP="00F51B8A">
            <w:pPr>
              <w:spacing w:after="0" w:line="240" w:lineRule="auto"/>
              <w:rPr>
                <w:rFonts w:ascii="Calibri" w:eastAsia="Times New Roman" w:hAnsi="Calibri" w:cs="Times New Roman"/>
                <w:color w:val="000000"/>
              </w:rPr>
            </w:pPr>
            <w:r w:rsidRPr="00955524">
              <w:t>ICD10:O10</w:t>
            </w:r>
          </w:p>
        </w:tc>
        <w:tc>
          <w:tcPr>
            <w:tcW w:w="5670" w:type="dxa"/>
            <w:shd w:val="clear" w:color="auto" w:fill="auto"/>
            <w:noWrap/>
          </w:tcPr>
          <w:p w14:paraId="4B768741" w14:textId="49C001CA" w:rsidR="00F51B8A" w:rsidRPr="00314A55" w:rsidRDefault="00F51B8A" w:rsidP="00F51B8A">
            <w:pPr>
              <w:spacing w:after="0" w:line="240" w:lineRule="auto"/>
              <w:rPr>
                <w:rFonts w:ascii="Calibri" w:eastAsia="Times New Roman" w:hAnsi="Calibri" w:cs="Times New Roman"/>
                <w:color w:val="000000"/>
              </w:rPr>
            </w:pPr>
            <w:r w:rsidRPr="00955524">
              <w:t>Pre-existing hypertension complicating pregnancy, childbirth and the puerperium</w:t>
            </w:r>
          </w:p>
        </w:tc>
      </w:tr>
      <w:tr w:rsidR="00F51B8A" w:rsidRPr="00314A55" w14:paraId="1185691F" w14:textId="77777777" w:rsidTr="0076268C">
        <w:trPr>
          <w:trHeight w:val="300"/>
        </w:trPr>
        <w:tc>
          <w:tcPr>
            <w:tcW w:w="2065" w:type="dxa"/>
          </w:tcPr>
          <w:p w14:paraId="1454BEC6"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94F789A" w14:textId="66118476" w:rsidR="00F51B8A" w:rsidRPr="00314A55" w:rsidRDefault="00F51B8A" w:rsidP="00F51B8A">
            <w:pPr>
              <w:spacing w:after="0" w:line="240" w:lineRule="auto"/>
              <w:rPr>
                <w:rFonts w:ascii="Calibri" w:eastAsia="Times New Roman" w:hAnsi="Calibri" w:cs="Times New Roman"/>
                <w:color w:val="000000"/>
              </w:rPr>
            </w:pPr>
            <w:r w:rsidRPr="00955524">
              <w:t>ICD10:O10.0</w:t>
            </w:r>
          </w:p>
        </w:tc>
        <w:tc>
          <w:tcPr>
            <w:tcW w:w="5670" w:type="dxa"/>
            <w:shd w:val="clear" w:color="auto" w:fill="auto"/>
            <w:noWrap/>
          </w:tcPr>
          <w:p w14:paraId="08D29406" w14:textId="49139A27"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pregnancy, childbirth and the puerperium</w:t>
            </w:r>
          </w:p>
        </w:tc>
      </w:tr>
      <w:tr w:rsidR="00F51B8A" w:rsidRPr="00314A55" w14:paraId="69073EE7" w14:textId="77777777" w:rsidTr="0076268C">
        <w:trPr>
          <w:trHeight w:val="300"/>
        </w:trPr>
        <w:tc>
          <w:tcPr>
            <w:tcW w:w="2065" w:type="dxa"/>
          </w:tcPr>
          <w:p w14:paraId="0E9A9F3D"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61E93EB" w14:textId="100DAA9B" w:rsidR="00F51B8A" w:rsidRPr="00314A55" w:rsidRDefault="00F51B8A" w:rsidP="00F51B8A">
            <w:pPr>
              <w:spacing w:after="0" w:line="240" w:lineRule="auto"/>
              <w:rPr>
                <w:rFonts w:ascii="Calibri" w:eastAsia="Times New Roman" w:hAnsi="Calibri" w:cs="Times New Roman"/>
                <w:color w:val="000000"/>
              </w:rPr>
            </w:pPr>
            <w:r w:rsidRPr="00955524">
              <w:t>ICD10:O10.01</w:t>
            </w:r>
          </w:p>
        </w:tc>
        <w:tc>
          <w:tcPr>
            <w:tcW w:w="5670" w:type="dxa"/>
            <w:shd w:val="clear" w:color="auto" w:fill="auto"/>
            <w:noWrap/>
          </w:tcPr>
          <w:p w14:paraId="1E1D670E" w14:textId="7756A704"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pregnancy,</w:t>
            </w:r>
          </w:p>
        </w:tc>
      </w:tr>
      <w:tr w:rsidR="00F51B8A" w:rsidRPr="00314A55" w14:paraId="55A08548" w14:textId="77777777" w:rsidTr="0076268C">
        <w:trPr>
          <w:trHeight w:val="300"/>
        </w:trPr>
        <w:tc>
          <w:tcPr>
            <w:tcW w:w="2065" w:type="dxa"/>
          </w:tcPr>
          <w:p w14:paraId="70048E2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605144F" w14:textId="525232D2" w:rsidR="00F51B8A" w:rsidRPr="00314A55" w:rsidRDefault="00F51B8A" w:rsidP="00F51B8A">
            <w:pPr>
              <w:spacing w:after="0" w:line="240" w:lineRule="auto"/>
              <w:rPr>
                <w:rFonts w:ascii="Calibri" w:eastAsia="Times New Roman" w:hAnsi="Calibri" w:cs="Times New Roman"/>
                <w:color w:val="000000"/>
              </w:rPr>
            </w:pPr>
            <w:r w:rsidRPr="00955524">
              <w:t>ICD10:O10.011</w:t>
            </w:r>
          </w:p>
        </w:tc>
        <w:tc>
          <w:tcPr>
            <w:tcW w:w="5670" w:type="dxa"/>
            <w:shd w:val="clear" w:color="auto" w:fill="auto"/>
            <w:noWrap/>
          </w:tcPr>
          <w:p w14:paraId="1BE90639" w14:textId="3674918F"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pregnancy, first trimester</w:t>
            </w:r>
          </w:p>
        </w:tc>
      </w:tr>
      <w:tr w:rsidR="00F51B8A" w:rsidRPr="00314A55" w14:paraId="066E0473" w14:textId="77777777" w:rsidTr="0076268C">
        <w:trPr>
          <w:trHeight w:val="300"/>
        </w:trPr>
        <w:tc>
          <w:tcPr>
            <w:tcW w:w="2065" w:type="dxa"/>
          </w:tcPr>
          <w:p w14:paraId="14E22D32"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A260D6D" w14:textId="3100EAAD" w:rsidR="00F51B8A" w:rsidRPr="00314A55" w:rsidRDefault="00F51B8A" w:rsidP="00F51B8A">
            <w:pPr>
              <w:spacing w:after="0" w:line="240" w:lineRule="auto"/>
              <w:rPr>
                <w:rFonts w:ascii="Calibri" w:eastAsia="Times New Roman" w:hAnsi="Calibri" w:cs="Times New Roman"/>
                <w:color w:val="000000"/>
              </w:rPr>
            </w:pPr>
            <w:r w:rsidRPr="00955524">
              <w:t>ICD10:O10.012</w:t>
            </w:r>
          </w:p>
        </w:tc>
        <w:tc>
          <w:tcPr>
            <w:tcW w:w="5670" w:type="dxa"/>
            <w:shd w:val="clear" w:color="auto" w:fill="auto"/>
            <w:noWrap/>
          </w:tcPr>
          <w:p w14:paraId="70DDC225" w14:textId="0B37AC84"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pregnancy, second trimester</w:t>
            </w:r>
          </w:p>
        </w:tc>
      </w:tr>
      <w:tr w:rsidR="00F51B8A" w:rsidRPr="00314A55" w14:paraId="073CA679" w14:textId="77777777" w:rsidTr="0076268C">
        <w:trPr>
          <w:trHeight w:val="300"/>
        </w:trPr>
        <w:tc>
          <w:tcPr>
            <w:tcW w:w="2065" w:type="dxa"/>
          </w:tcPr>
          <w:p w14:paraId="64F70298"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5AD5EC2" w14:textId="71E20A3C" w:rsidR="00F51B8A" w:rsidRPr="00314A55" w:rsidRDefault="00F51B8A" w:rsidP="00F51B8A">
            <w:pPr>
              <w:spacing w:after="0" w:line="240" w:lineRule="auto"/>
              <w:rPr>
                <w:rFonts w:ascii="Calibri" w:eastAsia="Times New Roman" w:hAnsi="Calibri" w:cs="Times New Roman"/>
                <w:color w:val="000000"/>
              </w:rPr>
            </w:pPr>
            <w:r w:rsidRPr="00955524">
              <w:t>ICD10:O10.013</w:t>
            </w:r>
          </w:p>
        </w:tc>
        <w:tc>
          <w:tcPr>
            <w:tcW w:w="5670" w:type="dxa"/>
            <w:shd w:val="clear" w:color="auto" w:fill="auto"/>
            <w:noWrap/>
          </w:tcPr>
          <w:p w14:paraId="27190E0C" w14:textId="07AF882D"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pregnancy, third trimester</w:t>
            </w:r>
          </w:p>
        </w:tc>
      </w:tr>
      <w:tr w:rsidR="00F51B8A" w:rsidRPr="00314A55" w14:paraId="32FAE5CC" w14:textId="77777777" w:rsidTr="0076268C">
        <w:trPr>
          <w:trHeight w:val="300"/>
        </w:trPr>
        <w:tc>
          <w:tcPr>
            <w:tcW w:w="2065" w:type="dxa"/>
          </w:tcPr>
          <w:p w14:paraId="6203581A"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CCB27B4" w14:textId="7407DADF" w:rsidR="00F51B8A" w:rsidRPr="00314A55" w:rsidRDefault="00F51B8A" w:rsidP="00F51B8A">
            <w:pPr>
              <w:spacing w:after="0" w:line="240" w:lineRule="auto"/>
              <w:rPr>
                <w:rFonts w:ascii="Calibri" w:eastAsia="Times New Roman" w:hAnsi="Calibri" w:cs="Times New Roman"/>
                <w:color w:val="000000"/>
              </w:rPr>
            </w:pPr>
            <w:r w:rsidRPr="00955524">
              <w:t>ICD10:O10.019</w:t>
            </w:r>
          </w:p>
        </w:tc>
        <w:tc>
          <w:tcPr>
            <w:tcW w:w="5670" w:type="dxa"/>
            <w:shd w:val="clear" w:color="auto" w:fill="auto"/>
            <w:noWrap/>
          </w:tcPr>
          <w:p w14:paraId="58BF03A0" w14:textId="6C648383"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pregnancy, unspecified trimester</w:t>
            </w:r>
          </w:p>
        </w:tc>
      </w:tr>
      <w:tr w:rsidR="00F51B8A" w:rsidRPr="00314A55" w14:paraId="36A82C6F" w14:textId="77777777" w:rsidTr="0076268C">
        <w:trPr>
          <w:trHeight w:val="300"/>
        </w:trPr>
        <w:tc>
          <w:tcPr>
            <w:tcW w:w="2065" w:type="dxa"/>
          </w:tcPr>
          <w:p w14:paraId="03022778"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E4E8053" w14:textId="67162502" w:rsidR="00F51B8A" w:rsidRPr="00314A55" w:rsidRDefault="00F51B8A" w:rsidP="00F51B8A">
            <w:pPr>
              <w:spacing w:after="0" w:line="240" w:lineRule="auto"/>
              <w:rPr>
                <w:rFonts w:ascii="Calibri" w:eastAsia="Times New Roman" w:hAnsi="Calibri" w:cs="Times New Roman"/>
                <w:color w:val="000000"/>
              </w:rPr>
            </w:pPr>
            <w:r w:rsidRPr="00955524">
              <w:t>ICD10:O10.02</w:t>
            </w:r>
          </w:p>
        </w:tc>
        <w:tc>
          <w:tcPr>
            <w:tcW w:w="5670" w:type="dxa"/>
            <w:shd w:val="clear" w:color="auto" w:fill="auto"/>
            <w:noWrap/>
          </w:tcPr>
          <w:p w14:paraId="049DD95B" w14:textId="5796B7A2"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childbirth</w:t>
            </w:r>
          </w:p>
        </w:tc>
      </w:tr>
      <w:tr w:rsidR="00F51B8A" w:rsidRPr="00314A55" w14:paraId="3EF7DFC9" w14:textId="77777777" w:rsidTr="0076268C">
        <w:trPr>
          <w:trHeight w:val="300"/>
        </w:trPr>
        <w:tc>
          <w:tcPr>
            <w:tcW w:w="2065" w:type="dxa"/>
          </w:tcPr>
          <w:p w14:paraId="0F547A19"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CBD76E3" w14:textId="4C0FAFFF" w:rsidR="00F51B8A" w:rsidRPr="00314A55" w:rsidRDefault="00F51B8A" w:rsidP="00F51B8A">
            <w:pPr>
              <w:spacing w:after="0" w:line="240" w:lineRule="auto"/>
              <w:rPr>
                <w:rFonts w:ascii="Calibri" w:eastAsia="Times New Roman" w:hAnsi="Calibri" w:cs="Times New Roman"/>
                <w:color w:val="000000"/>
              </w:rPr>
            </w:pPr>
            <w:r w:rsidRPr="00955524">
              <w:t>ICD10:O10.03</w:t>
            </w:r>
          </w:p>
        </w:tc>
        <w:tc>
          <w:tcPr>
            <w:tcW w:w="5670" w:type="dxa"/>
            <w:shd w:val="clear" w:color="auto" w:fill="auto"/>
            <w:noWrap/>
          </w:tcPr>
          <w:p w14:paraId="3B86D721" w14:textId="10DFA3EE" w:rsidR="00F51B8A" w:rsidRPr="00314A55" w:rsidRDefault="00F51B8A" w:rsidP="00F51B8A">
            <w:pPr>
              <w:spacing w:after="0" w:line="240" w:lineRule="auto"/>
              <w:rPr>
                <w:rFonts w:ascii="Calibri" w:eastAsia="Times New Roman" w:hAnsi="Calibri" w:cs="Times New Roman"/>
                <w:color w:val="000000"/>
              </w:rPr>
            </w:pPr>
            <w:r w:rsidRPr="00955524">
              <w:t>Pre-existing essential hypertension complicating the puerperium</w:t>
            </w:r>
          </w:p>
        </w:tc>
      </w:tr>
      <w:tr w:rsidR="00F51B8A" w:rsidRPr="00314A55" w14:paraId="3810EAAE" w14:textId="77777777" w:rsidTr="0076268C">
        <w:trPr>
          <w:trHeight w:val="300"/>
        </w:trPr>
        <w:tc>
          <w:tcPr>
            <w:tcW w:w="2065" w:type="dxa"/>
          </w:tcPr>
          <w:p w14:paraId="4D564431"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650F0D8" w14:textId="6EA09037" w:rsidR="00F51B8A" w:rsidRPr="00314A55" w:rsidRDefault="00F51B8A" w:rsidP="00F51B8A">
            <w:pPr>
              <w:spacing w:after="0" w:line="240" w:lineRule="auto"/>
              <w:rPr>
                <w:rFonts w:ascii="Calibri" w:eastAsia="Times New Roman" w:hAnsi="Calibri" w:cs="Times New Roman"/>
                <w:color w:val="000000"/>
              </w:rPr>
            </w:pPr>
            <w:r w:rsidRPr="00955524">
              <w:t>ICD10:O10.4</w:t>
            </w:r>
          </w:p>
        </w:tc>
        <w:tc>
          <w:tcPr>
            <w:tcW w:w="5670" w:type="dxa"/>
            <w:shd w:val="clear" w:color="auto" w:fill="auto"/>
            <w:noWrap/>
          </w:tcPr>
          <w:p w14:paraId="2A346B9B" w14:textId="20C97502"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pregnancy, childbirth and the puerperium</w:t>
            </w:r>
          </w:p>
        </w:tc>
      </w:tr>
      <w:tr w:rsidR="00F51B8A" w:rsidRPr="00314A55" w14:paraId="681A446D" w14:textId="77777777" w:rsidTr="0076268C">
        <w:trPr>
          <w:trHeight w:val="300"/>
        </w:trPr>
        <w:tc>
          <w:tcPr>
            <w:tcW w:w="2065" w:type="dxa"/>
          </w:tcPr>
          <w:p w14:paraId="155D3A01"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C07F916" w14:textId="6B9A9E46" w:rsidR="00F51B8A" w:rsidRPr="00314A55" w:rsidRDefault="00F51B8A" w:rsidP="00F51B8A">
            <w:pPr>
              <w:spacing w:after="0" w:line="240" w:lineRule="auto"/>
              <w:rPr>
                <w:rFonts w:ascii="Calibri" w:eastAsia="Times New Roman" w:hAnsi="Calibri" w:cs="Times New Roman"/>
                <w:color w:val="000000"/>
              </w:rPr>
            </w:pPr>
            <w:r w:rsidRPr="00955524">
              <w:t>ICD10:O10.41</w:t>
            </w:r>
          </w:p>
        </w:tc>
        <w:tc>
          <w:tcPr>
            <w:tcW w:w="5670" w:type="dxa"/>
            <w:shd w:val="clear" w:color="auto" w:fill="auto"/>
            <w:noWrap/>
          </w:tcPr>
          <w:p w14:paraId="58EBC610" w14:textId="25B6C763"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pregnancy</w:t>
            </w:r>
          </w:p>
        </w:tc>
      </w:tr>
      <w:tr w:rsidR="00F51B8A" w:rsidRPr="00314A55" w14:paraId="319ED581" w14:textId="77777777" w:rsidTr="0076268C">
        <w:trPr>
          <w:trHeight w:val="300"/>
        </w:trPr>
        <w:tc>
          <w:tcPr>
            <w:tcW w:w="2065" w:type="dxa"/>
          </w:tcPr>
          <w:p w14:paraId="37AACD6D"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2C00A06" w14:textId="700BE06D" w:rsidR="00F51B8A" w:rsidRPr="00314A55" w:rsidRDefault="00F51B8A" w:rsidP="00F51B8A">
            <w:pPr>
              <w:spacing w:after="0" w:line="240" w:lineRule="auto"/>
              <w:rPr>
                <w:rFonts w:ascii="Calibri" w:eastAsia="Times New Roman" w:hAnsi="Calibri" w:cs="Times New Roman"/>
                <w:color w:val="000000"/>
              </w:rPr>
            </w:pPr>
            <w:r w:rsidRPr="00955524">
              <w:t>ICD10:O10.411</w:t>
            </w:r>
          </w:p>
        </w:tc>
        <w:tc>
          <w:tcPr>
            <w:tcW w:w="5670" w:type="dxa"/>
            <w:shd w:val="clear" w:color="auto" w:fill="auto"/>
            <w:noWrap/>
          </w:tcPr>
          <w:p w14:paraId="2C4D6EC2" w14:textId="12ADB009"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pregnancy, first trimester</w:t>
            </w:r>
          </w:p>
        </w:tc>
      </w:tr>
      <w:tr w:rsidR="00F51B8A" w:rsidRPr="00314A55" w14:paraId="0FE05C83" w14:textId="77777777" w:rsidTr="0076268C">
        <w:trPr>
          <w:trHeight w:val="300"/>
        </w:trPr>
        <w:tc>
          <w:tcPr>
            <w:tcW w:w="2065" w:type="dxa"/>
          </w:tcPr>
          <w:p w14:paraId="0949E7B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5718537" w14:textId="2C46F541" w:rsidR="00F51B8A" w:rsidRPr="00314A55" w:rsidRDefault="00F51B8A" w:rsidP="00F51B8A">
            <w:pPr>
              <w:spacing w:after="0" w:line="240" w:lineRule="auto"/>
              <w:rPr>
                <w:rFonts w:ascii="Calibri" w:eastAsia="Times New Roman" w:hAnsi="Calibri" w:cs="Times New Roman"/>
                <w:color w:val="000000"/>
              </w:rPr>
            </w:pPr>
            <w:r w:rsidRPr="00955524">
              <w:t>ICD10:O10.412</w:t>
            </w:r>
          </w:p>
        </w:tc>
        <w:tc>
          <w:tcPr>
            <w:tcW w:w="5670" w:type="dxa"/>
            <w:shd w:val="clear" w:color="auto" w:fill="auto"/>
            <w:noWrap/>
          </w:tcPr>
          <w:p w14:paraId="5F10502B" w14:textId="393B89FE"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pregnancy, second trimester</w:t>
            </w:r>
          </w:p>
        </w:tc>
      </w:tr>
      <w:tr w:rsidR="00F51B8A" w:rsidRPr="00314A55" w14:paraId="057197BF" w14:textId="77777777" w:rsidTr="0076268C">
        <w:trPr>
          <w:trHeight w:val="300"/>
        </w:trPr>
        <w:tc>
          <w:tcPr>
            <w:tcW w:w="2065" w:type="dxa"/>
          </w:tcPr>
          <w:p w14:paraId="3611F749"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2D49CDBB" w14:textId="3C29A4C6" w:rsidR="00F51B8A" w:rsidRPr="00314A55" w:rsidRDefault="00F51B8A" w:rsidP="00F51B8A">
            <w:pPr>
              <w:spacing w:after="0" w:line="240" w:lineRule="auto"/>
              <w:rPr>
                <w:rFonts w:ascii="Calibri" w:eastAsia="Times New Roman" w:hAnsi="Calibri" w:cs="Times New Roman"/>
                <w:color w:val="000000"/>
              </w:rPr>
            </w:pPr>
            <w:r w:rsidRPr="00955524">
              <w:t>ICD10:O10.413</w:t>
            </w:r>
          </w:p>
        </w:tc>
        <w:tc>
          <w:tcPr>
            <w:tcW w:w="5670" w:type="dxa"/>
            <w:shd w:val="clear" w:color="auto" w:fill="auto"/>
            <w:noWrap/>
          </w:tcPr>
          <w:p w14:paraId="036644FF" w14:textId="24A30F0E"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pregnancy, third trimester</w:t>
            </w:r>
          </w:p>
        </w:tc>
      </w:tr>
      <w:tr w:rsidR="00F51B8A" w:rsidRPr="00314A55" w14:paraId="4A7C58EE" w14:textId="77777777" w:rsidTr="0076268C">
        <w:trPr>
          <w:trHeight w:val="300"/>
        </w:trPr>
        <w:tc>
          <w:tcPr>
            <w:tcW w:w="2065" w:type="dxa"/>
          </w:tcPr>
          <w:p w14:paraId="7A2877FD"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1D73B32" w14:textId="1E855EBC" w:rsidR="00F51B8A" w:rsidRPr="00314A55" w:rsidRDefault="00F51B8A" w:rsidP="00F51B8A">
            <w:pPr>
              <w:spacing w:after="0" w:line="240" w:lineRule="auto"/>
              <w:rPr>
                <w:rFonts w:ascii="Calibri" w:eastAsia="Times New Roman" w:hAnsi="Calibri" w:cs="Times New Roman"/>
                <w:color w:val="000000"/>
              </w:rPr>
            </w:pPr>
            <w:r w:rsidRPr="00955524">
              <w:t>ICD10:O10.419</w:t>
            </w:r>
          </w:p>
        </w:tc>
        <w:tc>
          <w:tcPr>
            <w:tcW w:w="5670" w:type="dxa"/>
            <w:shd w:val="clear" w:color="auto" w:fill="auto"/>
            <w:noWrap/>
          </w:tcPr>
          <w:p w14:paraId="6906F1EF" w14:textId="7D90132E"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pregnancy, unspecified trimester</w:t>
            </w:r>
          </w:p>
        </w:tc>
      </w:tr>
      <w:tr w:rsidR="00F51B8A" w:rsidRPr="00314A55" w14:paraId="67903BF2" w14:textId="77777777" w:rsidTr="0076268C">
        <w:trPr>
          <w:trHeight w:val="300"/>
        </w:trPr>
        <w:tc>
          <w:tcPr>
            <w:tcW w:w="2065" w:type="dxa"/>
          </w:tcPr>
          <w:p w14:paraId="1D2EE3D2"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F6C8D03" w14:textId="1B3CD774" w:rsidR="00F51B8A" w:rsidRPr="00314A55" w:rsidRDefault="00F51B8A" w:rsidP="00F51B8A">
            <w:pPr>
              <w:spacing w:after="0" w:line="240" w:lineRule="auto"/>
              <w:rPr>
                <w:rFonts w:ascii="Calibri" w:eastAsia="Times New Roman" w:hAnsi="Calibri" w:cs="Times New Roman"/>
                <w:color w:val="000000"/>
              </w:rPr>
            </w:pPr>
            <w:r w:rsidRPr="00955524">
              <w:t>ICD10:O10.42</w:t>
            </w:r>
          </w:p>
        </w:tc>
        <w:tc>
          <w:tcPr>
            <w:tcW w:w="5670" w:type="dxa"/>
            <w:shd w:val="clear" w:color="auto" w:fill="auto"/>
            <w:noWrap/>
          </w:tcPr>
          <w:p w14:paraId="226A6ACF" w14:textId="08224DD8"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childbirth</w:t>
            </w:r>
          </w:p>
        </w:tc>
      </w:tr>
      <w:tr w:rsidR="00F51B8A" w:rsidRPr="00314A55" w14:paraId="3A7DDC6D" w14:textId="77777777" w:rsidTr="0076268C">
        <w:trPr>
          <w:trHeight w:val="300"/>
        </w:trPr>
        <w:tc>
          <w:tcPr>
            <w:tcW w:w="2065" w:type="dxa"/>
          </w:tcPr>
          <w:p w14:paraId="6E80398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2358AE53" w14:textId="2710FCA3" w:rsidR="00F51B8A" w:rsidRPr="00314A55" w:rsidRDefault="00F51B8A" w:rsidP="00F51B8A">
            <w:pPr>
              <w:spacing w:after="0" w:line="240" w:lineRule="auto"/>
              <w:rPr>
                <w:rFonts w:ascii="Calibri" w:eastAsia="Times New Roman" w:hAnsi="Calibri" w:cs="Times New Roman"/>
                <w:color w:val="000000"/>
              </w:rPr>
            </w:pPr>
            <w:r w:rsidRPr="00955524">
              <w:t>ICD10:O10.43</w:t>
            </w:r>
          </w:p>
        </w:tc>
        <w:tc>
          <w:tcPr>
            <w:tcW w:w="5670" w:type="dxa"/>
            <w:shd w:val="clear" w:color="auto" w:fill="auto"/>
            <w:noWrap/>
          </w:tcPr>
          <w:p w14:paraId="1C245FDA" w14:textId="51B8B049" w:rsidR="00F51B8A" w:rsidRPr="00314A55" w:rsidRDefault="00F51B8A" w:rsidP="00F51B8A">
            <w:pPr>
              <w:spacing w:after="0" w:line="240" w:lineRule="auto"/>
              <w:rPr>
                <w:rFonts w:ascii="Calibri" w:eastAsia="Times New Roman" w:hAnsi="Calibri" w:cs="Times New Roman"/>
                <w:color w:val="000000"/>
              </w:rPr>
            </w:pPr>
            <w:r w:rsidRPr="00955524">
              <w:t>Pre-existing secondary hypertension complicating the puerperium</w:t>
            </w:r>
          </w:p>
        </w:tc>
      </w:tr>
      <w:tr w:rsidR="00F51B8A" w:rsidRPr="00314A55" w14:paraId="7CD715C3" w14:textId="77777777" w:rsidTr="0076268C">
        <w:trPr>
          <w:trHeight w:val="300"/>
        </w:trPr>
        <w:tc>
          <w:tcPr>
            <w:tcW w:w="2065" w:type="dxa"/>
          </w:tcPr>
          <w:p w14:paraId="6D5584AC"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97E1E36" w14:textId="354FCDC4" w:rsidR="00F51B8A" w:rsidRPr="00314A55" w:rsidRDefault="00F51B8A" w:rsidP="00F51B8A">
            <w:pPr>
              <w:spacing w:after="0" w:line="240" w:lineRule="auto"/>
              <w:rPr>
                <w:rFonts w:ascii="Calibri" w:eastAsia="Times New Roman" w:hAnsi="Calibri" w:cs="Times New Roman"/>
                <w:color w:val="000000"/>
              </w:rPr>
            </w:pPr>
            <w:r w:rsidRPr="00955524">
              <w:t>ICD10:O10.9</w:t>
            </w:r>
          </w:p>
        </w:tc>
        <w:tc>
          <w:tcPr>
            <w:tcW w:w="5670" w:type="dxa"/>
            <w:shd w:val="clear" w:color="auto" w:fill="auto"/>
            <w:noWrap/>
          </w:tcPr>
          <w:p w14:paraId="4659C493" w14:textId="5195AB99"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pregnancy, childbirth and the puerperium</w:t>
            </w:r>
          </w:p>
        </w:tc>
      </w:tr>
      <w:tr w:rsidR="00F51B8A" w:rsidRPr="00314A55" w14:paraId="502C271A" w14:textId="77777777" w:rsidTr="0076268C">
        <w:trPr>
          <w:trHeight w:val="300"/>
        </w:trPr>
        <w:tc>
          <w:tcPr>
            <w:tcW w:w="2065" w:type="dxa"/>
          </w:tcPr>
          <w:p w14:paraId="2D6E03F6"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26ADC4A" w14:textId="75E4ECC9" w:rsidR="00F51B8A" w:rsidRPr="00314A55" w:rsidRDefault="00F51B8A" w:rsidP="00F51B8A">
            <w:pPr>
              <w:spacing w:after="0" w:line="240" w:lineRule="auto"/>
              <w:rPr>
                <w:rFonts w:ascii="Calibri" w:eastAsia="Times New Roman" w:hAnsi="Calibri" w:cs="Times New Roman"/>
                <w:color w:val="000000"/>
              </w:rPr>
            </w:pPr>
            <w:r w:rsidRPr="00955524">
              <w:t>ICD10:O10.91</w:t>
            </w:r>
          </w:p>
        </w:tc>
        <w:tc>
          <w:tcPr>
            <w:tcW w:w="5670" w:type="dxa"/>
            <w:shd w:val="clear" w:color="auto" w:fill="auto"/>
            <w:noWrap/>
          </w:tcPr>
          <w:p w14:paraId="3891E5DD" w14:textId="6A5CE3E9"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pregnancy</w:t>
            </w:r>
          </w:p>
        </w:tc>
      </w:tr>
      <w:tr w:rsidR="00F51B8A" w:rsidRPr="00314A55" w14:paraId="737E93BF" w14:textId="77777777" w:rsidTr="0076268C">
        <w:trPr>
          <w:trHeight w:val="300"/>
        </w:trPr>
        <w:tc>
          <w:tcPr>
            <w:tcW w:w="2065" w:type="dxa"/>
          </w:tcPr>
          <w:p w14:paraId="7E783254"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8E4E5CA" w14:textId="08A05C75" w:rsidR="00F51B8A" w:rsidRPr="00314A55" w:rsidRDefault="00F51B8A" w:rsidP="00F51B8A">
            <w:pPr>
              <w:spacing w:after="0" w:line="240" w:lineRule="auto"/>
              <w:rPr>
                <w:rFonts w:ascii="Calibri" w:eastAsia="Times New Roman" w:hAnsi="Calibri" w:cs="Times New Roman"/>
                <w:color w:val="000000"/>
              </w:rPr>
            </w:pPr>
            <w:r w:rsidRPr="00955524">
              <w:t>ICD10:O10.911</w:t>
            </w:r>
          </w:p>
        </w:tc>
        <w:tc>
          <w:tcPr>
            <w:tcW w:w="5670" w:type="dxa"/>
            <w:shd w:val="clear" w:color="auto" w:fill="auto"/>
            <w:noWrap/>
          </w:tcPr>
          <w:p w14:paraId="10504BF4" w14:textId="0B079CD2"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pregnancy, first trimester</w:t>
            </w:r>
          </w:p>
        </w:tc>
      </w:tr>
      <w:tr w:rsidR="00F51B8A" w:rsidRPr="00314A55" w14:paraId="43FCC833" w14:textId="77777777" w:rsidTr="0076268C">
        <w:trPr>
          <w:trHeight w:val="300"/>
        </w:trPr>
        <w:tc>
          <w:tcPr>
            <w:tcW w:w="2065" w:type="dxa"/>
          </w:tcPr>
          <w:p w14:paraId="143284ED"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9F70ADC" w14:textId="3E17CD20" w:rsidR="00F51B8A" w:rsidRPr="00314A55" w:rsidRDefault="00F51B8A" w:rsidP="00F51B8A">
            <w:pPr>
              <w:spacing w:after="0" w:line="240" w:lineRule="auto"/>
              <w:rPr>
                <w:rFonts w:ascii="Calibri" w:eastAsia="Times New Roman" w:hAnsi="Calibri" w:cs="Times New Roman"/>
                <w:color w:val="000000"/>
              </w:rPr>
            </w:pPr>
            <w:r w:rsidRPr="00955524">
              <w:t>ICD10:O10.912</w:t>
            </w:r>
          </w:p>
        </w:tc>
        <w:tc>
          <w:tcPr>
            <w:tcW w:w="5670" w:type="dxa"/>
            <w:shd w:val="clear" w:color="auto" w:fill="auto"/>
            <w:noWrap/>
          </w:tcPr>
          <w:p w14:paraId="75687927" w14:textId="32251E3E"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pregnancy, second trimester</w:t>
            </w:r>
          </w:p>
        </w:tc>
      </w:tr>
      <w:tr w:rsidR="00F51B8A" w:rsidRPr="00314A55" w14:paraId="5CD7AC3F" w14:textId="77777777" w:rsidTr="0076268C">
        <w:trPr>
          <w:trHeight w:val="300"/>
        </w:trPr>
        <w:tc>
          <w:tcPr>
            <w:tcW w:w="2065" w:type="dxa"/>
          </w:tcPr>
          <w:p w14:paraId="4713D665"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3993042" w14:textId="5505ED4A" w:rsidR="00F51B8A" w:rsidRPr="00314A55" w:rsidRDefault="00F51B8A" w:rsidP="00F51B8A">
            <w:pPr>
              <w:spacing w:after="0" w:line="240" w:lineRule="auto"/>
              <w:rPr>
                <w:rFonts w:ascii="Calibri" w:eastAsia="Times New Roman" w:hAnsi="Calibri" w:cs="Times New Roman"/>
                <w:color w:val="000000"/>
              </w:rPr>
            </w:pPr>
            <w:r w:rsidRPr="00955524">
              <w:t>ICD10:O10.913</w:t>
            </w:r>
          </w:p>
        </w:tc>
        <w:tc>
          <w:tcPr>
            <w:tcW w:w="5670" w:type="dxa"/>
            <w:shd w:val="clear" w:color="auto" w:fill="auto"/>
            <w:noWrap/>
          </w:tcPr>
          <w:p w14:paraId="36DD24C0" w14:textId="5F6D15A2"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pregnancy, third trimester</w:t>
            </w:r>
          </w:p>
        </w:tc>
      </w:tr>
      <w:tr w:rsidR="00F51B8A" w:rsidRPr="00314A55" w14:paraId="00F001AF" w14:textId="77777777" w:rsidTr="0076268C">
        <w:trPr>
          <w:trHeight w:val="300"/>
        </w:trPr>
        <w:tc>
          <w:tcPr>
            <w:tcW w:w="2065" w:type="dxa"/>
          </w:tcPr>
          <w:p w14:paraId="36EEDFF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8F7C633" w14:textId="76E3DB50" w:rsidR="00F51B8A" w:rsidRPr="00314A55" w:rsidRDefault="00F51B8A" w:rsidP="00F51B8A">
            <w:pPr>
              <w:spacing w:after="0" w:line="240" w:lineRule="auto"/>
              <w:rPr>
                <w:rFonts w:ascii="Calibri" w:eastAsia="Times New Roman" w:hAnsi="Calibri" w:cs="Times New Roman"/>
                <w:color w:val="000000"/>
              </w:rPr>
            </w:pPr>
            <w:r w:rsidRPr="00955524">
              <w:t>ICD10:O10.919</w:t>
            </w:r>
          </w:p>
        </w:tc>
        <w:tc>
          <w:tcPr>
            <w:tcW w:w="5670" w:type="dxa"/>
            <w:shd w:val="clear" w:color="auto" w:fill="auto"/>
            <w:noWrap/>
          </w:tcPr>
          <w:p w14:paraId="347B8026" w14:textId="1E6188BF"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pregnancy, unspecified trimester</w:t>
            </w:r>
          </w:p>
        </w:tc>
      </w:tr>
      <w:tr w:rsidR="00F51B8A" w:rsidRPr="00314A55" w14:paraId="024FBE5C" w14:textId="77777777" w:rsidTr="0076268C">
        <w:trPr>
          <w:trHeight w:val="300"/>
        </w:trPr>
        <w:tc>
          <w:tcPr>
            <w:tcW w:w="2065" w:type="dxa"/>
          </w:tcPr>
          <w:p w14:paraId="5365F615"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27D3BD1" w14:textId="1EC7C475" w:rsidR="00F51B8A" w:rsidRPr="00314A55" w:rsidRDefault="00F51B8A" w:rsidP="00F51B8A">
            <w:pPr>
              <w:spacing w:after="0" w:line="240" w:lineRule="auto"/>
              <w:rPr>
                <w:rFonts w:ascii="Calibri" w:eastAsia="Times New Roman" w:hAnsi="Calibri" w:cs="Times New Roman"/>
                <w:color w:val="000000"/>
              </w:rPr>
            </w:pPr>
            <w:r w:rsidRPr="00955524">
              <w:t>ICD10:O10.92</w:t>
            </w:r>
          </w:p>
        </w:tc>
        <w:tc>
          <w:tcPr>
            <w:tcW w:w="5670" w:type="dxa"/>
            <w:shd w:val="clear" w:color="auto" w:fill="auto"/>
            <w:noWrap/>
          </w:tcPr>
          <w:p w14:paraId="696C7EF7" w14:textId="70C87167"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childbirth</w:t>
            </w:r>
          </w:p>
        </w:tc>
      </w:tr>
      <w:tr w:rsidR="00F51B8A" w:rsidRPr="00314A55" w14:paraId="5510C9E3" w14:textId="77777777" w:rsidTr="0076268C">
        <w:trPr>
          <w:trHeight w:val="300"/>
        </w:trPr>
        <w:tc>
          <w:tcPr>
            <w:tcW w:w="2065" w:type="dxa"/>
          </w:tcPr>
          <w:p w14:paraId="19E22860"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8468B84" w14:textId="54B35F66" w:rsidR="00F51B8A" w:rsidRPr="00314A55" w:rsidRDefault="00F51B8A" w:rsidP="00F51B8A">
            <w:pPr>
              <w:spacing w:after="0" w:line="240" w:lineRule="auto"/>
              <w:rPr>
                <w:rFonts w:ascii="Calibri" w:eastAsia="Times New Roman" w:hAnsi="Calibri" w:cs="Times New Roman"/>
                <w:color w:val="000000"/>
              </w:rPr>
            </w:pPr>
            <w:r w:rsidRPr="00955524">
              <w:t>ICD10:O10.93</w:t>
            </w:r>
          </w:p>
        </w:tc>
        <w:tc>
          <w:tcPr>
            <w:tcW w:w="5670" w:type="dxa"/>
            <w:shd w:val="clear" w:color="auto" w:fill="auto"/>
            <w:noWrap/>
          </w:tcPr>
          <w:p w14:paraId="5563145B" w14:textId="005FA3F3" w:rsidR="00F51B8A" w:rsidRPr="00314A55" w:rsidRDefault="00F51B8A" w:rsidP="00F51B8A">
            <w:pPr>
              <w:spacing w:after="0" w:line="240" w:lineRule="auto"/>
              <w:rPr>
                <w:rFonts w:ascii="Calibri" w:eastAsia="Times New Roman" w:hAnsi="Calibri" w:cs="Times New Roman"/>
                <w:color w:val="000000"/>
              </w:rPr>
            </w:pPr>
            <w:r w:rsidRPr="00955524">
              <w:t>Unspecified pre-existing hypertension complicating the puerperium</w:t>
            </w:r>
          </w:p>
        </w:tc>
      </w:tr>
      <w:tr w:rsidR="00F51B8A" w:rsidRPr="00314A55" w14:paraId="678C486C" w14:textId="77777777" w:rsidTr="0076268C">
        <w:trPr>
          <w:trHeight w:val="300"/>
        </w:trPr>
        <w:tc>
          <w:tcPr>
            <w:tcW w:w="2065" w:type="dxa"/>
          </w:tcPr>
          <w:p w14:paraId="1B76F28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01DF9B6" w14:textId="70215739" w:rsidR="00F51B8A" w:rsidRPr="00314A55" w:rsidRDefault="00F51B8A" w:rsidP="00F51B8A">
            <w:pPr>
              <w:spacing w:after="0" w:line="240" w:lineRule="auto"/>
              <w:rPr>
                <w:rFonts w:ascii="Calibri" w:eastAsia="Times New Roman" w:hAnsi="Calibri" w:cs="Times New Roman"/>
                <w:color w:val="000000"/>
              </w:rPr>
            </w:pPr>
            <w:r w:rsidRPr="00955524">
              <w:t>ICD10:O11</w:t>
            </w:r>
          </w:p>
        </w:tc>
        <w:tc>
          <w:tcPr>
            <w:tcW w:w="5670" w:type="dxa"/>
            <w:shd w:val="clear" w:color="auto" w:fill="auto"/>
            <w:noWrap/>
          </w:tcPr>
          <w:p w14:paraId="19017258" w14:textId="4A1C1D85" w:rsidR="00F51B8A" w:rsidRPr="00314A55" w:rsidRDefault="00F51B8A" w:rsidP="00F51B8A">
            <w:pPr>
              <w:spacing w:after="0" w:line="240" w:lineRule="auto"/>
              <w:rPr>
                <w:rFonts w:ascii="Calibri" w:eastAsia="Times New Roman" w:hAnsi="Calibri" w:cs="Times New Roman"/>
                <w:color w:val="000000"/>
              </w:rPr>
            </w:pPr>
            <w:r w:rsidRPr="00955524">
              <w:t>Pre-existing hypertension with pre-eclampsia</w:t>
            </w:r>
          </w:p>
        </w:tc>
      </w:tr>
      <w:tr w:rsidR="00F51B8A" w:rsidRPr="00314A55" w14:paraId="61A759BE" w14:textId="77777777" w:rsidTr="0076268C">
        <w:trPr>
          <w:trHeight w:val="300"/>
        </w:trPr>
        <w:tc>
          <w:tcPr>
            <w:tcW w:w="2065" w:type="dxa"/>
          </w:tcPr>
          <w:p w14:paraId="79400632"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BC3571F" w14:textId="33A54A43" w:rsidR="00F51B8A" w:rsidRPr="00314A55" w:rsidRDefault="00F51B8A" w:rsidP="00F51B8A">
            <w:pPr>
              <w:spacing w:after="0" w:line="240" w:lineRule="auto"/>
              <w:rPr>
                <w:rFonts w:ascii="Calibri" w:eastAsia="Times New Roman" w:hAnsi="Calibri" w:cs="Times New Roman"/>
                <w:color w:val="000000"/>
              </w:rPr>
            </w:pPr>
            <w:r w:rsidRPr="00955524">
              <w:t>ICD10:O11.1</w:t>
            </w:r>
          </w:p>
        </w:tc>
        <w:tc>
          <w:tcPr>
            <w:tcW w:w="5670" w:type="dxa"/>
            <w:shd w:val="clear" w:color="auto" w:fill="auto"/>
            <w:noWrap/>
          </w:tcPr>
          <w:p w14:paraId="5FF1FDED" w14:textId="671EC919" w:rsidR="00F51B8A" w:rsidRPr="00314A55" w:rsidRDefault="00F51B8A" w:rsidP="00F51B8A">
            <w:pPr>
              <w:spacing w:after="0" w:line="240" w:lineRule="auto"/>
              <w:rPr>
                <w:rFonts w:ascii="Calibri" w:eastAsia="Times New Roman" w:hAnsi="Calibri" w:cs="Times New Roman"/>
                <w:color w:val="000000"/>
              </w:rPr>
            </w:pPr>
            <w:r w:rsidRPr="00955524">
              <w:t>Pre-existing hypertension with pre-eclampsia, first trimester</w:t>
            </w:r>
          </w:p>
        </w:tc>
      </w:tr>
      <w:tr w:rsidR="00F51B8A" w:rsidRPr="00314A55" w14:paraId="617FC12E" w14:textId="77777777" w:rsidTr="0076268C">
        <w:trPr>
          <w:trHeight w:val="300"/>
        </w:trPr>
        <w:tc>
          <w:tcPr>
            <w:tcW w:w="2065" w:type="dxa"/>
          </w:tcPr>
          <w:p w14:paraId="6A334F16"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C2AB665" w14:textId="2315BF57" w:rsidR="00F51B8A" w:rsidRPr="00314A55" w:rsidRDefault="00F51B8A" w:rsidP="00F51B8A">
            <w:pPr>
              <w:spacing w:after="0" w:line="240" w:lineRule="auto"/>
              <w:rPr>
                <w:rFonts w:ascii="Calibri" w:eastAsia="Times New Roman" w:hAnsi="Calibri" w:cs="Times New Roman"/>
                <w:color w:val="000000"/>
              </w:rPr>
            </w:pPr>
            <w:r w:rsidRPr="00955524">
              <w:t>ICD10:O11.2</w:t>
            </w:r>
          </w:p>
        </w:tc>
        <w:tc>
          <w:tcPr>
            <w:tcW w:w="5670" w:type="dxa"/>
            <w:shd w:val="clear" w:color="auto" w:fill="auto"/>
            <w:noWrap/>
          </w:tcPr>
          <w:p w14:paraId="3DA441DE" w14:textId="145A3EBB" w:rsidR="00F51B8A" w:rsidRPr="00314A55" w:rsidRDefault="00F51B8A" w:rsidP="00F51B8A">
            <w:pPr>
              <w:spacing w:after="0" w:line="240" w:lineRule="auto"/>
              <w:rPr>
                <w:rFonts w:ascii="Calibri" w:eastAsia="Times New Roman" w:hAnsi="Calibri" w:cs="Times New Roman"/>
                <w:color w:val="000000"/>
              </w:rPr>
            </w:pPr>
            <w:r w:rsidRPr="00955524">
              <w:t>Pre-existing hypertension with pre-eclampsia, second trimester</w:t>
            </w:r>
          </w:p>
        </w:tc>
      </w:tr>
      <w:tr w:rsidR="00F51B8A" w:rsidRPr="00314A55" w14:paraId="66D45C86" w14:textId="77777777" w:rsidTr="0076268C">
        <w:trPr>
          <w:trHeight w:val="300"/>
        </w:trPr>
        <w:tc>
          <w:tcPr>
            <w:tcW w:w="2065" w:type="dxa"/>
          </w:tcPr>
          <w:p w14:paraId="102BCF9B"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D22F240" w14:textId="65254268" w:rsidR="00F51B8A" w:rsidRPr="00314A55" w:rsidRDefault="00F51B8A" w:rsidP="00F51B8A">
            <w:pPr>
              <w:spacing w:after="0" w:line="240" w:lineRule="auto"/>
              <w:rPr>
                <w:rFonts w:ascii="Calibri" w:eastAsia="Times New Roman" w:hAnsi="Calibri" w:cs="Times New Roman"/>
                <w:color w:val="000000"/>
              </w:rPr>
            </w:pPr>
            <w:r w:rsidRPr="00955524">
              <w:t>ICD10:O11.3</w:t>
            </w:r>
          </w:p>
        </w:tc>
        <w:tc>
          <w:tcPr>
            <w:tcW w:w="5670" w:type="dxa"/>
            <w:shd w:val="clear" w:color="auto" w:fill="auto"/>
            <w:noWrap/>
          </w:tcPr>
          <w:p w14:paraId="40B47AB6" w14:textId="61716BA4" w:rsidR="00F51B8A" w:rsidRPr="00314A55" w:rsidRDefault="00F51B8A" w:rsidP="00F51B8A">
            <w:pPr>
              <w:spacing w:after="0" w:line="240" w:lineRule="auto"/>
              <w:rPr>
                <w:rFonts w:ascii="Calibri" w:eastAsia="Times New Roman" w:hAnsi="Calibri" w:cs="Times New Roman"/>
                <w:color w:val="000000"/>
              </w:rPr>
            </w:pPr>
            <w:r w:rsidRPr="00955524">
              <w:t>Pre-existing hypertension with pre-eclampsia, third trimester</w:t>
            </w:r>
          </w:p>
        </w:tc>
      </w:tr>
      <w:tr w:rsidR="00F51B8A" w:rsidRPr="00314A55" w14:paraId="0B084379" w14:textId="77777777" w:rsidTr="0076268C">
        <w:trPr>
          <w:trHeight w:val="300"/>
        </w:trPr>
        <w:tc>
          <w:tcPr>
            <w:tcW w:w="2065" w:type="dxa"/>
          </w:tcPr>
          <w:p w14:paraId="495C1CA5"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BEE7AA9" w14:textId="573B66F1" w:rsidR="00F51B8A" w:rsidRPr="00314A55" w:rsidRDefault="00F51B8A" w:rsidP="00F51B8A">
            <w:pPr>
              <w:spacing w:after="0" w:line="240" w:lineRule="auto"/>
              <w:rPr>
                <w:rFonts w:ascii="Calibri" w:eastAsia="Times New Roman" w:hAnsi="Calibri" w:cs="Times New Roman"/>
                <w:color w:val="000000"/>
              </w:rPr>
            </w:pPr>
            <w:r w:rsidRPr="00955524">
              <w:t>ICD10:O11.4</w:t>
            </w:r>
          </w:p>
        </w:tc>
        <w:tc>
          <w:tcPr>
            <w:tcW w:w="5670" w:type="dxa"/>
            <w:shd w:val="clear" w:color="auto" w:fill="auto"/>
            <w:noWrap/>
          </w:tcPr>
          <w:p w14:paraId="06E49A83" w14:textId="1CE908C4" w:rsidR="00F51B8A" w:rsidRPr="00314A55" w:rsidRDefault="00F51B8A" w:rsidP="00F51B8A">
            <w:pPr>
              <w:spacing w:after="0" w:line="240" w:lineRule="auto"/>
              <w:rPr>
                <w:rFonts w:ascii="Calibri" w:eastAsia="Times New Roman" w:hAnsi="Calibri" w:cs="Times New Roman"/>
                <w:color w:val="000000"/>
              </w:rPr>
            </w:pPr>
            <w:r w:rsidRPr="00955524">
              <w:t>Pre-existing hypertension with pre-eclampsia, complicating childbirth</w:t>
            </w:r>
          </w:p>
        </w:tc>
      </w:tr>
      <w:tr w:rsidR="00F51B8A" w:rsidRPr="00314A55" w14:paraId="458FDD33" w14:textId="77777777" w:rsidTr="0076268C">
        <w:trPr>
          <w:trHeight w:val="300"/>
        </w:trPr>
        <w:tc>
          <w:tcPr>
            <w:tcW w:w="2065" w:type="dxa"/>
          </w:tcPr>
          <w:p w14:paraId="0B9556D4"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7112F0E" w14:textId="3301F92E" w:rsidR="00F51B8A" w:rsidRPr="00314A55" w:rsidRDefault="00F51B8A" w:rsidP="00F51B8A">
            <w:pPr>
              <w:spacing w:after="0" w:line="240" w:lineRule="auto"/>
              <w:rPr>
                <w:rFonts w:ascii="Calibri" w:eastAsia="Times New Roman" w:hAnsi="Calibri" w:cs="Times New Roman"/>
                <w:color w:val="000000"/>
              </w:rPr>
            </w:pPr>
            <w:r w:rsidRPr="00955524">
              <w:t>ICD10:O11.9</w:t>
            </w:r>
          </w:p>
        </w:tc>
        <w:tc>
          <w:tcPr>
            <w:tcW w:w="5670" w:type="dxa"/>
            <w:shd w:val="clear" w:color="auto" w:fill="auto"/>
            <w:noWrap/>
          </w:tcPr>
          <w:p w14:paraId="49470B78" w14:textId="6DC13978" w:rsidR="00F51B8A" w:rsidRPr="00314A55" w:rsidRDefault="00F51B8A" w:rsidP="00F51B8A">
            <w:pPr>
              <w:spacing w:after="0" w:line="240" w:lineRule="auto"/>
              <w:rPr>
                <w:rFonts w:ascii="Calibri" w:eastAsia="Times New Roman" w:hAnsi="Calibri" w:cs="Times New Roman"/>
                <w:color w:val="000000"/>
              </w:rPr>
            </w:pPr>
            <w:r w:rsidRPr="00955524">
              <w:t>Pre-existing hypertension with pre-eclampsia, unspecified trimester</w:t>
            </w:r>
          </w:p>
        </w:tc>
      </w:tr>
      <w:tr w:rsidR="00F51B8A" w:rsidRPr="00314A55" w14:paraId="5D50C17E" w14:textId="77777777" w:rsidTr="0076268C">
        <w:trPr>
          <w:trHeight w:val="300"/>
        </w:trPr>
        <w:tc>
          <w:tcPr>
            <w:tcW w:w="2065" w:type="dxa"/>
          </w:tcPr>
          <w:p w14:paraId="188ABDCA"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B25C8DE" w14:textId="28C68FAE" w:rsidR="00F51B8A" w:rsidRPr="00314A55" w:rsidRDefault="00F51B8A" w:rsidP="00F51B8A">
            <w:pPr>
              <w:spacing w:after="0" w:line="240" w:lineRule="auto"/>
              <w:rPr>
                <w:rFonts w:ascii="Calibri" w:eastAsia="Times New Roman" w:hAnsi="Calibri" w:cs="Times New Roman"/>
                <w:color w:val="000000"/>
              </w:rPr>
            </w:pPr>
            <w:r w:rsidRPr="00955524">
              <w:t>ICD10:O12</w:t>
            </w:r>
          </w:p>
        </w:tc>
        <w:tc>
          <w:tcPr>
            <w:tcW w:w="5670" w:type="dxa"/>
            <w:shd w:val="clear" w:color="auto" w:fill="auto"/>
            <w:noWrap/>
          </w:tcPr>
          <w:p w14:paraId="3397B03C" w14:textId="6482CD04" w:rsidR="00F51B8A" w:rsidRPr="00314A55" w:rsidRDefault="00F51B8A" w:rsidP="00F51B8A">
            <w:pPr>
              <w:spacing w:after="0" w:line="240" w:lineRule="auto"/>
              <w:rPr>
                <w:rFonts w:ascii="Calibri" w:eastAsia="Times New Roman" w:hAnsi="Calibri" w:cs="Times New Roman"/>
                <w:color w:val="000000"/>
              </w:rPr>
            </w:pPr>
            <w:r w:rsidRPr="00955524">
              <w:t>Gestational [pregnancy-induced] edema and proteinuria without hypertension</w:t>
            </w:r>
          </w:p>
        </w:tc>
      </w:tr>
      <w:tr w:rsidR="00F51B8A" w:rsidRPr="00314A55" w14:paraId="659FC93B" w14:textId="77777777" w:rsidTr="0076268C">
        <w:trPr>
          <w:trHeight w:val="300"/>
        </w:trPr>
        <w:tc>
          <w:tcPr>
            <w:tcW w:w="2065" w:type="dxa"/>
          </w:tcPr>
          <w:p w14:paraId="13E29AA0"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E1BD47D" w14:textId="0900053F" w:rsidR="00F51B8A" w:rsidRPr="00314A55" w:rsidRDefault="00F51B8A" w:rsidP="00F51B8A">
            <w:pPr>
              <w:spacing w:after="0" w:line="240" w:lineRule="auto"/>
              <w:rPr>
                <w:rFonts w:ascii="Calibri" w:eastAsia="Times New Roman" w:hAnsi="Calibri" w:cs="Times New Roman"/>
                <w:color w:val="000000"/>
              </w:rPr>
            </w:pPr>
            <w:r w:rsidRPr="00955524">
              <w:t>ICD10:O13</w:t>
            </w:r>
          </w:p>
        </w:tc>
        <w:tc>
          <w:tcPr>
            <w:tcW w:w="5670" w:type="dxa"/>
            <w:shd w:val="clear" w:color="auto" w:fill="auto"/>
            <w:noWrap/>
          </w:tcPr>
          <w:p w14:paraId="0CB3B7D3" w14:textId="60D5FFDA" w:rsidR="00F51B8A" w:rsidRPr="00314A55" w:rsidRDefault="00F51B8A" w:rsidP="00F51B8A">
            <w:pPr>
              <w:spacing w:after="0" w:line="240" w:lineRule="auto"/>
              <w:rPr>
                <w:rFonts w:ascii="Calibri" w:eastAsia="Times New Roman" w:hAnsi="Calibri" w:cs="Times New Roman"/>
                <w:color w:val="000000"/>
              </w:rPr>
            </w:pPr>
            <w:r w:rsidRPr="00955524">
              <w:t>Gestational [pregnancy-induced] hypertension without significant proteinuria</w:t>
            </w:r>
          </w:p>
        </w:tc>
      </w:tr>
      <w:tr w:rsidR="00F51B8A" w:rsidRPr="00314A55" w14:paraId="1D40BAB4" w14:textId="77777777" w:rsidTr="0076268C">
        <w:trPr>
          <w:trHeight w:val="300"/>
        </w:trPr>
        <w:tc>
          <w:tcPr>
            <w:tcW w:w="2065" w:type="dxa"/>
          </w:tcPr>
          <w:p w14:paraId="3A6DC9D7"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3DF7C363" w14:textId="0CC5305B" w:rsidR="00F51B8A" w:rsidRPr="00314A55" w:rsidRDefault="00F51B8A" w:rsidP="00F51B8A">
            <w:pPr>
              <w:spacing w:after="0" w:line="240" w:lineRule="auto"/>
              <w:rPr>
                <w:rFonts w:ascii="Calibri" w:eastAsia="Times New Roman" w:hAnsi="Calibri" w:cs="Times New Roman"/>
                <w:color w:val="000000"/>
              </w:rPr>
            </w:pPr>
            <w:r w:rsidRPr="00955524">
              <w:t>ICD10:O13.1</w:t>
            </w:r>
          </w:p>
        </w:tc>
        <w:tc>
          <w:tcPr>
            <w:tcW w:w="5670" w:type="dxa"/>
            <w:shd w:val="clear" w:color="auto" w:fill="auto"/>
            <w:noWrap/>
          </w:tcPr>
          <w:p w14:paraId="650F7678" w14:textId="03DCC497" w:rsidR="00F51B8A" w:rsidRPr="00314A55" w:rsidRDefault="00F51B8A" w:rsidP="00F51B8A">
            <w:pPr>
              <w:spacing w:after="0" w:line="240" w:lineRule="auto"/>
              <w:rPr>
                <w:rFonts w:ascii="Calibri" w:eastAsia="Times New Roman" w:hAnsi="Calibri" w:cs="Times New Roman"/>
                <w:color w:val="000000"/>
              </w:rPr>
            </w:pPr>
            <w:r w:rsidRPr="00955524">
              <w:t>Gestational [pregnancy-induced] hypertension without significant proteinuria, first trimester</w:t>
            </w:r>
          </w:p>
        </w:tc>
      </w:tr>
      <w:tr w:rsidR="00F51B8A" w:rsidRPr="00314A55" w14:paraId="4D06D870" w14:textId="77777777" w:rsidTr="0076268C">
        <w:trPr>
          <w:trHeight w:val="300"/>
        </w:trPr>
        <w:tc>
          <w:tcPr>
            <w:tcW w:w="2065" w:type="dxa"/>
          </w:tcPr>
          <w:p w14:paraId="0C5B39D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57474E73" w14:textId="476E8ACE" w:rsidR="00F51B8A" w:rsidRPr="00314A55" w:rsidRDefault="00F51B8A" w:rsidP="00F51B8A">
            <w:pPr>
              <w:spacing w:after="0" w:line="240" w:lineRule="auto"/>
              <w:rPr>
                <w:rFonts w:ascii="Calibri" w:eastAsia="Times New Roman" w:hAnsi="Calibri" w:cs="Times New Roman"/>
                <w:color w:val="000000"/>
              </w:rPr>
            </w:pPr>
            <w:r w:rsidRPr="00955524">
              <w:t>ICD10:O13.2</w:t>
            </w:r>
          </w:p>
        </w:tc>
        <w:tc>
          <w:tcPr>
            <w:tcW w:w="5670" w:type="dxa"/>
            <w:shd w:val="clear" w:color="auto" w:fill="auto"/>
            <w:noWrap/>
          </w:tcPr>
          <w:p w14:paraId="6599816B" w14:textId="76CFD248" w:rsidR="00F51B8A" w:rsidRPr="00314A55" w:rsidRDefault="00F51B8A" w:rsidP="00F51B8A">
            <w:pPr>
              <w:spacing w:after="0" w:line="240" w:lineRule="auto"/>
              <w:rPr>
                <w:rFonts w:ascii="Calibri" w:eastAsia="Times New Roman" w:hAnsi="Calibri" w:cs="Times New Roman"/>
                <w:color w:val="000000"/>
              </w:rPr>
            </w:pPr>
            <w:r w:rsidRPr="00955524">
              <w:t>Gestational [pregnancy-induced] hypertension without significant proteinuria, second trimester</w:t>
            </w:r>
          </w:p>
        </w:tc>
      </w:tr>
      <w:tr w:rsidR="00F51B8A" w:rsidRPr="00314A55" w14:paraId="68768D11" w14:textId="77777777" w:rsidTr="0076268C">
        <w:trPr>
          <w:trHeight w:val="300"/>
        </w:trPr>
        <w:tc>
          <w:tcPr>
            <w:tcW w:w="2065" w:type="dxa"/>
          </w:tcPr>
          <w:p w14:paraId="65CD024E"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AAA101D" w14:textId="1DC2FF02" w:rsidR="00F51B8A" w:rsidRPr="00314A55" w:rsidRDefault="00F51B8A" w:rsidP="00F51B8A">
            <w:pPr>
              <w:spacing w:after="0" w:line="240" w:lineRule="auto"/>
              <w:rPr>
                <w:rFonts w:ascii="Calibri" w:eastAsia="Times New Roman" w:hAnsi="Calibri" w:cs="Times New Roman"/>
                <w:color w:val="000000"/>
              </w:rPr>
            </w:pPr>
            <w:r w:rsidRPr="00955524">
              <w:t>ICD10:O13.3</w:t>
            </w:r>
          </w:p>
        </w:tc>
        <w:tc>
          <w:tcPr>
            <w:tcW w:w="5670" w:type="dxa"/>
            <w:shd w:val="clear" w:color="auto" w:fill="auto"/>
            <w:noWrap/>
          </w:tcPr>
          <w:p w14:paraId="0938F0B2" w14:textId="5CBDA41A" w:rsidR="00F51B8A" w:rsidRPr="00314A55" w:rsidRDefault="00F51B8A" w:rsidP="00F51B8A">
            <w:pPr>
              <w:spacing w:after="0" w:line="240" w:lineRule="auto"/>
              <w:rPr>
                <w:rFonts w:ascii="Calibri" w:eastAsia="Times New Roman" w:hAnsi="Calibri" w:cs="Times New Roman"/>
                <w:color w:val="000000"/>
              </w:rPr>
            </w:pPr>
            <w:r w:rsidRPr="00955524">
              <w:t>Gestational [pregnancy-induced] hypertension without significant proteinuria, third trimester</w:t>
            </w:r>
          </w:p>
        </w:tc>
      </w:tr>
      <w:tr w:rsidR="00F51B8A" w:rsidRPr="00314A55" w14:paraId="778D53FD" w14:textId="77777777" w:rsidTr="0076268C">
        <w:trPr>
          <w:trHeight w:val="300"/>
        </w:trPr>
        <w:tc>
          <w:tcPr>
            <w:tcW w:w="2065" w:type="dxa"/>
          </w:tcPr>
          <w:p w14:paraId="628A8EBC"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270EAC0E" w14:textId="724D5202" w:rsidR="00F51B8A" w:rsidRPr="00314A55" w:rsidRDefault="00F51B8A" w:rsidP="00F51B8A">
            <w:pPr>
              <w:spacing w:after="0" w:line="240" w:lineRule="auto"/>
              <w:rPr>
                <w:rFonts w:ascii="Calibri" w:eastAsia="Times New Roman" w:hAnsi="Calibri" w:cs="Times New Roman"/>
                <w:color w:val="000000"/>
              </w:rPr>
            </w:pPr>
            <w:r w:rsidRPr="00955524">
              <w:t>ICD10:O13.4</w:t>
            </w:r>
          </w:p>
        </w:tc>
        <w:tc>
          <w:tcPr>
            <w:tcW w:w="5670" w:type="dxa"/>
            <w:shd w:val="clear" w:color="auto" w:fill="auto"/>
            <w:noWrap/>
          </w:tcPr>
          <w:p w14:paraId="78EB579E" w14:textId="1B500B64" w:rsidR="00F51B8A" w:rsidRPr="00314A55" w:rsidRDefault="00F51B8A" w:rsidP="00F51B8A">
            <w:pPr>
              <w:spacing w:after="0" w:line="240" w:lineRule="auto"/>
              <w:rPr>
                <w:rFonts w:ascii="Calibri" w:eastAsia="Times New Roman" w:hAnsi="Calibri" w:cs="Times New Roman"/>
                <w:color w:val="000000"/>
              </w:rPr>
            </w:pPr>
            <w:r w:rsidRPr="00955524">
              <w:t>Gestational [pregnancy-induced] hypertension without significant proteinuria, complicating childbirth</w:t>
            </w:r>
          </w:p>
        </w:tc>
      </w:tr>
      <w:tr w:rsidR="00F51B8A" w:rsidRPr="00314A55" w14:paraId="7F2EDF30" w14:textId="77777777" w:rsidTr="0076268C">
        <w:trPr>
          <w:trHeight w:val="300"/>
        </w:trPr>
        <w:tc>
          <w:tcPr>
            <w:tcW w:w="2065" w:type="dxa"/>
          </w:tcPr>
          <w:p w14:paraId="2FAFCC05"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03DBFA0A" w14:textId="68D1CE1F" w:rsidR="00F51B8A" w:rsidRPr="00314A55" w:rsidRDefault="00F51B8A" w:rsidP="00F51B8A">
            <w:pPr>
              <w:spacing w:after="0" w:line="240" w:lineRule="auto"/>
              <w:rPr>
                <w:rFonts w:ascii="Calibri" w:eastAsia="Times New Roman" w:hAnsi="Calibri" w:cs="Times New Roman"/>
                <w:color w:val="000000"/>
              </w:rPr>
            </w:pPr>
            <w:r w:rsidRPr="00955524">
              <w:t>ICD10:O13.9</w:t>
            </w:r>
          </w:p>
        </w:tc>
        <w:tc>
          <w:tcPr>
            <w:tcW w:w="5670" w:type="dxa"/>
            <w:shd w:val="clear" w:color="auto" w:fill="auto"/>
            <w:noWrap/>
          </w:tcPr>
          <w:p w14:paraId="2913FF1E" w14:textId="53DD7073" w:rsidR="00F51B8A" w:rsidRPr="00314A55" w:rsidRDefault="00F51B8A" w:rsidP="00F51B8A">
            <w:pPr>
              <w:spacing w:after="0" w:line="240" w:lineRule="auto"/>
              <w:rPr>
                <w:rFonts w:ascii="Calibri" w:eastAsia="Times New Roman" w:hAnsi="Calibri" w:cs="Times New Roman"/>
                <w:color w:val="000000"/>
              </w:rPr>
            </w:pPr>
            <w:r w:rsidRPr="00955524">
              <w:t>Gestational [pregnancy-induced] hypertension without significant proteinuria, unspecified trimester</w:t>
            </w:r>
          </w:p>
        </w:tc>
      </w:tr>
      <w:tr w:rsidR="00F51B8A" w:rsidRPr="00314A55" w14:paraId="76FA50E8" w14:textId="77777777" w:rsidTr="0076268C">
        <w:trPr>
          <w:trHeight w:val="300"/>
        </w:trPr>
        <w:tc>
          <w:tcPr>
            <w:tcW w:w="2065" w:type="dxa"/>
          </w:tcPr>
          <w:p w14:paraId="615BCC1E"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435249B" w14:textId="712FC8E9" w:rsidR="00F51B8A" w:rsidRPr="00314A55" w:rsidRDefault="00F51B8A" w:rsidP="00F51B8A">
            <w:pPr>
              <w:spacing w:after="0" w:line="240" w:lineRule="auto"/>
              <w:rPr>
                <w:rFonts w:ascii="Calibri" w:eastAsia="Times New Roman" w:hAnsi="Calibri" w:cs="Times New Roman"/>
                <w:color w:val="000000"/>
              </w:rPr>
            </w:pPr>
            <w:r w:rsidRPr="00955524">
              <w:t>ICD10:O16</w:t>
            </w:r>
          </w:p>
        </w:tc>
        <w:tc>
          <w:tcPr>
            <w:tcW w:w="5670" w:type="dxa"/>
            <w:shd w:val="clear" w:color="auto" w:fill="auto"/>
            <w:noWrap/>
          </w:tcPr>
          <w:p w14:paraId="45CA2500" w14:textId="513B8A61" w:rsidR="00F51B8A" w:rsidRPr="00314A55" w:rsidRDefault="00F51B8A" w:rsidP="00F51B8A">
            <w:pPr>
              <w:spacing w:after="0" w:line="240" w:lineRule="auto"/>
              <w:rPr>
                <w:rFonts w:ascii="Calibri" w:eastAsia="Times New Roman" w:hAnsi="Calibri" w:cs="Times New Roman"/>
                <w:color w:val="000000"/>
              </w:rPr>
            </w:pPr>
            <w:r w:rsidRPr="00955524">
              <w:t>Unspecified maternal hypertension</w:t>
            </w:r>
          </w:p>
        </w:tc>
      </w:tr>
      <w:tr w:rsidR="00F51B8A" w:rsidRPr="00314A55" w14:paraId="01E5EA2C" w14:textId="77777777" w:rsidTr="0076268C">
        <w:trPr>
          <w:trHeight w:val="300"/>
        </w:trPr>
        <w:tc>
          <w:tcPr>
            <w:tcW w:w="2065" w:type="dxa"/>
          </w:tcPr>
          <w:p w14:paraId="6FEFF46A"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7BFEC14C" w14:textId="74388F44" w:rsidR="00F51B8A" w:rsidRPr="00314A55" w:rsidRDefault="00F51B8A" w:rsidP="00F51B8A">
            <w:pPr>
              <w:spacing w:after="0" w:line="240" w:lineRule="auto"/>
              <w:rPr>
                <w:rFonts w:ascii="Calibri" w:eastAsia="Times New Roman" w:hAnsi="Calibri" w:cs="Times New Roman"/>
                <w:color w:val="000000"/>
              </w:rPr>
            </w:pPr>
            <w:r w:rsidRPr="00955524">
              <w:t>ICD10:O16.1</w:t>
            </w:r>
          </w:p>
        </w:tc>
        <w:tc>
          <w:tcPr>
            <w:tcW w:w="5670" w:type="dxa"/>
            <w:shd w:val="clear" w:color="auto" w:fill="auto"/>
            <w:noWrap/>
          </w:tcPr>
          <w:p w14:paraId="774A8BE6" w14:textId="38DD105A" w:rsidR="00F51B8A" w:rsidRPr="00314A55" w:rsidRDefault="00F51B8A" w:rsidP="00F51B8A">
            <w:pPr>
              <w:spacing w:after="0" w:line="240" w:lineRule="auto"/>
              <w:rPr>
                <w:rFonts w:ascii="Calibri" w:eastAsia="Times New Roman" w:hAnsi="Calibri" w:cs="Times New Roman"/>
                <w:color w:val="000000"/>
              </w:rPr>
            </w:pPr>
            <w:r w:rsidRPr="00955524">
              <w:t>Unspecified maternal hypertension, first trimester</w:t>
            </w:r>
          </w:p>
        </w:tc>
      </w:tr>
      <w:tr w:rsidR="00F51B8A" w:rsidRPr="00314A55" w14:paraId="468A7C4B" w14:textId="77777777" w:rsidTr="0076268C">
        <w:trPr>
          <w:trHeight w:val="300"/>
        </w:trPr>
        <w:tc>
          <w:tcPr>
            <w:tcW w:w="2065" w:type="dxa"/>
          </w:tcPr>
          <w:p w14:paraId="518C6A97"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C5557F3" w14:textId="13C90EDC" w:rsidR="00F51B8A" w:rsidRPr="00314A55" w:rsidRDefault="00F51B8A" w:rsidP="00F51B8A">
            <w:pPr>
              <w:spacing w:after="0" w:line="240" w:lineRule="auto"/>
              <w:rPr>
                <w:rFonts w:ascii="Calibri" w:eastAsia="Times New Roman" w:hAnsi="Calibri" w:cs="Times New Roman"/>
                <w:color w:val="000000"/>
              </w:rPr>
            </w:pPr>
            <w:r w:rsidRPr="00955524">
              <w:t>ICD10:O16.2</w:t>
            </w:r>
          </w:p>
        </w:tc>
        <w:tc>
          <w:tcPr>
            <w:tcW w:w="5670" w:type="dxa"/>
            <w:shd w:val="clear" w:color="auto" w:fill="auto"/>
            <w:noWrap/>
          </w:tcPr>
          <w:p w14:paraId="211BE770" w14:textId="234BD04F" w:rsidR="00F51B8A" w:rsidRPr="00314A55" w:rsidRDefault="00F51B8A" w:rsidP="00F51B8A">
            <w:pPr>
              <w:spacing w:after="0" w:line="240" w:lineRule="auto"/>
              <w:rPr>
                <w:rFonts w:ascii="Calibri" w:eastAsia="Times New Roman" w:hAnsi="Calibri" w:cs="Times New Roman"/>
                <w:color w:val="000000"/>
              </w:rPr>
            </w:pPr>
            <w:r w:rsidRPr="00955524">
              <w:t>Unspecified maternal hypertension, second trimester</w:t>
            </w:r>
          </w:p>
        </w:tc>
      </w:tr>
      <w:tr w:rsidR="00F51B8A" w:rsidRPr="00314A55" w14:paraId="79286899" w14:textId="77777777" w:rsidTr="0076268C">
        <w:trPr>
          <w:trHeight w:val="300"/>
        </w:trPr>
        <w:tc>
          <w:tcPr>
            <w:tcW w:w="2065" w:type="dxa"/>
          </w:tcPr>
          <w:p w14:paraId="068D7D77"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9CF2376" w14:textId="2E833DFE" w:rsidR="00F51B8A" w:rsidRPr="00314A55" w:rsidRDefault="00F51B8A" w:rsidP="00F51B8A">
            <w:pPr>
              <w:spacing w:after="0" w:line="240" w:lineRule="auto"/>
              <w:rPr>
                <w:rFonts w:ascii="Calibri" w:eastAsia="Times New Roman" w:hAnsi="Calibri" w:cs="Times New Roman"/>
                <w:color w:val="000000"/>
              </w:rPr>
            </w:pPr>
            <w:r w:rsidRPr="00955524">
              <w:t>ICD10:O16.3</w:t>
            </w:r>
          </w:p>
        </w:tc>
        <w:tc>
          <w:tcPr>
            <w:tcW w:w="5670" w:type="dxa"/>
            <w:shd w:val="clear" w:color="auto" w:fill="auto"/>
            <w:noWrap/>
          </w:tcPr>
          <w:p w14:paraId="2A903405" w14:textId="7BEE0433" w:rsidR="00F51B8A" w:rsidRPr="00314A55" w:rsidRDefault="00F51B8A" w:rsidP="00F51B8A">
            <w:pPr>
              <w:spacing w:after="0" w:line="240" w:lineRule="auto"/>
              <w:rPr>
                <w:rFonts w:ascii="Calibri" w:eastAsia="Times New Roman" w:hAnsi="Calibri" w:cs="Times New Roman"/>
                <w:color w:val="000000"/>
              </w:rPr>
            </w:pPr>
            <w:r w:rsidRPr="00955524">
              <w:t>Unspecified maternal hypertension, third trimester</w:t>
            </w:r>
          </w:p>
        </w:tc>
      </w:tr>
      <w:tr w:rsidR="00F51B8A" w:rsidRPr="00314A55" w14:paraId="28D9C6C7" w14:textId="77777777" w:rsidTr="0076268C">
        <w:trPr>
          <w:trHeight w:val="300"/>
        </w:trPr>
        <w:tc>
          <w:tcPr>
            <w:tcW w:w="2065" w:type="dxa"/>
          </w:tcPr>
          <w:p w14:paraId="5928F16F"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1E41AC0C" w14:textId="75240AF1" w:rsidR="00F51B8A" w:rsidRPr="00314A55" w:rsidRDefault="00F51B8A" w:rsidP="00F51B8A">
            <w:pPr>
              <w:spacing w:after="0" w:line="240" w:lineRule="auto"/>
              <w:rPr>
                <w:rFonts w:ascii="Calibri" w:eastAsia="Times New Roman" w:hAnsi="Calibri" w:cs="Times New Roman"/>
                <w:color w:val="000000"/>
              </w:rPr>
            </w:pPr>
            <w:r w:rsidRPr="00955524">
              <w:t>ICD10:O16.5</w:t>
            </w:r>
          </w:p>
        </w:tc>
        <w:tc>
          <w:tcPr>
            <w:tcW w:w="5670" w:type="dxa"/>
            <w:shd w:val="clear" w:color="auto" w:fill="auto"/>
            <w:noWrap/>
          </w:tcPr>
          <w:p w14:paraId="58720294" w14:textId="02C4A77B" w:rsidR="00F51B8A" w:rsidRPr="00314A55" w:rsidRDefault="00F51B8A" w:rsidP="00F51B8A">
            <w:pPr>
              <w:spacing w:after="0" w:line="240" w:lineRule="auto"/>
              <w:rPr>
                <w:rFonts w:ascii="Calibri" w:eastAsia="Times New Roman" w:hAnsi="Calibri" w:cs="Times New Roman"/>
                <w:color w:val="000000"/>
              </w:rPr>
            </w:pPr>
            <w:r w:rsidRPr="00955524">
              <w:t>Gestational [pregnancy-induced] hypertension without significant proteinuria, complicating childbirth</w:t>
            </w:r>
          </w:p>
        </w:tc>
      </w:tr>
      <w:tr w:rsidR="00F51B8A" w:rsidRPr="00314A55" w14:paraId="7C01B99D" w14:textId="77777777" w:rsidTr="0076268C">
        <w:trPr>
          <w:trHeight w:val="300"/>
        </w:trPr>
        <w:tc>
          <w:tcPr>
            <w:tcW w:w="2065" w:type="dxa"/>
          </w:tcPr>
          <w:p w14:paraId="63C12E33"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5AB800F" w14:textId="4D59CAC3" w:rsidR="00F51B8A" w:rsidRPr="00314A55" w:rsidRDefault="00F51B8A" w:rsidP="00F51B8A">
            <w:pPr>
              <w:spacing w:after="0" w:line="240" w:lineRule="auto"/>
              <w:rPr>
                <w:rFonts w:ascii="Calibri" w:eastAsia="Times New Roman" w:hAnsi="Calibri" w:cs="Times New Roman"/>
                <w:color w:val="000000"/>
              </w:rPr>
            </w:pPr>
            <w:r w:rsidRPr="00955524">
              <w:t>ICD10:O16.9</w:t>
            </w:r>
          </w:p>
        </w:tc>
        <w:tc>
          <w:tcPr>
            <w:tcW w:w="5670" w:type="dxa"/>
            <w:shd w:val="clear" w:color="auto" w:fill="auto"/>
            <w:noWrap/>
          </w:tcPr>
          <w:p w14:paraId="5F5C8907" w14:textId="08C473B6" w:rsidR="00F51B8A" w:rsidRPr="00314A55" w:rsidRDefault="00F51B8A" w:rsidP="00F51B8A">
            <w:pPr>
              <w:spacing w:after="0" w:line="240" w:lineRule="auto"/>
              <w:rPr>
                <w:rFonts w:ascii="Calibri" w:eastAsia="Times New Roman" w:hAnsi="Calibri" w:cs="Times New Roman"/>
                <w:color w:val="000000"/>
              </w:rPr>
            </w:pPr>
            <w:r w:rsidRPr="00955524">
              <w:t>Unspecified maternal hypertension, unspecified trimester</w:t>
            </w:r>
          </w:p>
        </w:tc>
      </w:tr>
      <w:tr w:rsidR="00F51B8A" w:rsidRPr="00314A55" w14:paraId="5C83AB0A" w14:textId="77777777" w:rsidTr="0076268C">
        <w:trPr>
          <w:trHeight w:val="300"/>
        </w:trPr>
        <w:tc>
          <w:tcPr>
            <w:tcW w:w="2065" w:type="dxa"/>
          </w:tcPr>
          <w:p w14:paraId="40008A87"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693AC7B3" w14:textId="7397C190" w:rsidR="00F51B8A" w:rsidRPr="00314A55" w:rsidRDefault="00F51B8A" w:rsidP="00F51B8A">
            <w:pPr>
              <w:spacing w:after="0" w:line="240" w:lineRule="auto"/>
              <w:rPr>
                <w:rFonts w:ascii="Calibri" w:eastAsia="Times New Roman" w:hAnsi="Calibri" w:cs="Times New Roman"/>
                <w:color w:val="000000"/>
              </w:rPr>
            </w:pPr>
            <w:r w:rsidRPr="00955524">
              <w:t>ICD10:P29.2</w:t>
            </w:r>
          </w:p>
        </w:tc>
        <w:tc>
          <w:tcPr>
            <w:tcW w:w="5670" w:type="dxa"/>
            <w:shd w:val="clear" w:color="auto" w:fill="auto"/>
            <w:noWrap/>
          </w:tcPr>
          <w:p w14:paraId="0F0C0E0C" w14:textId="1FE9B736" w:rsidR="00F51B8A" w:rsidRPr="00314A55" w:rsidRDefault="00F51B8A" w:rsidP="00F51B8A">
            <w:pPr>
              <w:spacing w:after="0" w:line="240" w:lineRule="auto"/>
              <w:rPr>
                <w:rFonts w:ascii="Calibri" w:eastAsia="Times New Roman" w:hAnsi="Calibri" w:cs="Times New Roman"/>
                <w:color w:val="000000"/>
              </w:rPr>
            </w:pPr>
            <w:r w:rsidRPr="00955524">
              <w:t>Neonatal hypertension</w:t>
            </w:r>
          </w:p>
        </w:tc>
      </w:tr>
      <w:tr w:rsidR="00F51B8A" w:rsidRPr="00314A55" w14:paraId="1E8D022A" w14:textId="77777777" w:rsidTr="0076268C">
        <w:trPr>
          <w:trHeight w:val="300"/>
        </w:trPr>
        <w:tc>
          <w:tcPr>
            <w:tcW w:w="2065" w:type="dxa"/>
          </w:tcPr>
          <w:p w14:paraId="7AFAD376" w14:textId="77777777" w:rsidR="00F51B8A" w:rsidRPr="00314A55" w:rsidRDefault="00F51B8A" w:rsidP="00F51B8A">
            <w:pPr>
              <w:spacing w:after="0" w:line="240" w:lineRule="auto"/>
              <w:rPr>
                <w:rFonts w:ascii="Calibri" w:eastAsia="Times New Roman" w:hAnsi="Calibri" w:cs="Times New Roman"/>
                <w:color w:val="000000"/>
              </w:rPr>
            </w:pPr>
          </w:p>
        </w:tc>
        <w:tc>
          <w:tcPr>
            <w:tcW w:w="1620" w:type="dxa"/>
            <w:shd w:val="clear" w:color="auto" w:fill="auto"/>
            <w:noWrap/>
          </w:tcPr>
          <w:p w14:paraId="42457FD1" w14:textId="64265CDF" w:rsidR="00F51B8A" w:rsidRPr="00314A55" w:rsidRDefault="00F51B8A" w:rsidP="00F51B8A">
            <w:pPr>
              <w:spacing w:after="0" w:line="240" w:lineRule="auto"/>
              <w:rPr>
                <w:rFonts w:ascii="Calibri" w:eastAsia="Times New Roman" w:hAnsi="Calibri" w:cs="Times New Roman"/>
                <w:color w:val="000000"/>
              </w:rPr>
            </w:pPr>
            <w:r w:rsidRPr="00955524">
              <w:t>ICD10:R03.0</w:t>
            </w:r>
          </w:p>
        </w:tc>
        <w:tc>
          <w:tcPr>
            <w:tcW w:w="5670" w:type="dxa"/>
            <w:shd w:val="clear" w:color="auto" w:fill="auto"/>
            <w:noWrap/>
          </w:tcPr>
          <w:p w14:paraId="7F453EF4" w14:textId="2EC5B114" w:rsidR="00F51B8A" w:rsidRPr="00314A55" w:rsidRDefault="00F51B8A" w:rsidP="00F51B8A">
            <w:pPr>
              <w:spacing w:after="0" w:line="240" w:lineRule="auto"/>
              <w:rPr>
                <w:rFonts w:ascii="Calibri" w:eastAsia="Times New Roman" w:hAnsi="Calibri" w:cs="Times New Roman"/>
                <w:color w:val="000000"/>
              </w:rPr>
            </w:pPr>
            <w:r w:rsidRPr="00955524">
              <w:t>Elevated blood-pressure reading, without diagnosis of hypertension</w:t>
            </w:r>
          </w:p>
        </w:tc>
      </w:tr>
    </w:tbl>
    <w:p w14:paraId="25056E35" w14:textId="269DE430" w:rsidR="00314A55" w:rsidRDefault="00314A55" w:rsidP="00314A55">
      <w:pPr>
        <w:spacing w:after="0" w:line="240" w:lineRule="auto"/>
      </w:pPr>
      <w:r>
        <w:t xml:space="preserve"> </w:t>
      </w:r>
    </w:p>
    <w:p w14:paraId="250832CF" w14:textId="5E2349F1" w:rsidR="00097F8A" w:rsidRDefault="002E2C57" w:rsidP="00087D9B">
      <w:pPr>
        <w:pStyle w:val="Heading1"/>
      </w:pPr>
      <w:r>
        <w:br w:type="column"/>
      </w:r>
      <w:r w:rsidR="00087431">
        <w:lastRenderedPageBreak/>
        <w:t>CT/Imaging/Echo Report</w:t>
      </w:r>
      <w:r w:rsidR="00ED5760">
        <w:t xml:space="preserve"> Criteria</w:t>
      </w:r>
    </w:p>
    <w:tbl>
      <w:tblPr>
        <w:tblStyle w:val="TableGrid"/>
        <w:tblW w:w="0" w:type="auto"/>
        <w:tblLook w:val="04A0" w:firstRow="1" w:lastRow="0" w:firstColumn="1" w:lastColumn="0" w:noHBand="0" w:noVBand="1"/>
      </w:tblPr>
      <w:tblGrid>
        <w:gridCol w:w="3116"/>
        <w:gridCol w:w="3117"/>
        <w:gridCol w:w="3117"/>
      </w:tblGrid>
      <w:tr w:rsidR="00097F8A" w14:paraId="75964A6D" w14:textId="77777777" w:rsidTr="00097F8A">
        <w:tc>
          <w:tcPr>
            <w:tcW w:w="3116" w:type="dxa"/>
          </w:tcPr>
          <w:p w14:paraId="2C1533F4" w14:textId="77777777" w:rsidR="00097F8A" w:rsidRPr="00F66851" w:rsidRDefault="00097F8A" w:rsidP="00735D43"/>
        </w:tc>
        <w:tc>
          <w:tcPr>
            <w:tcW w:w="3117" w:type="dxa"/>
          </w:tcPr>
          <w:p w14:paraId="4476E737" w14:textId="7482509E" w:rsidR="00097F8A" w:rsidRPr="00F66851" w:rsidRDefault="00163EAB" w:rsidP="00735D43">
            <w:r w:rsidRPr="00F66851">
              <w:t>Data Source</w:t>
            </w:r>
          </w:p>
        </w:tc>
        <w:tc>
          <w:tcPr>
            <w:tcW w:w="3117" w:type="dxa"/>
          </w:tcPr>
          <w:p w14:paraId="2090FF13" w14:textId="78E3AD7E" w:rsidR="00097F8A" w:rsidRPr="00F66851" w:rsidRDefault="00163EAB" w:rsidP="00735D43">
            <w:commentRangeStart w:id="55"/>
            <w:r w:rsidRPr="00F66851">
              <w:t>Criteria</w:t>
            </w:r>
            <w:commentRangeEnd w:id="55"/>
            <w:r w:rsidR="004F572D">
              <w:rPr>
                <w:rStyle w:val="CommentReference"/>
              </w:rPr>
              <w:commentReference w:id="55"/>
            </w:r>
          </w:p>
        </w:tc>
      </w:tr>
      <w:tr w:rsidR="00775AA9" w14:paraId="1A2DDFCC" w14:textId="77777777" w:rsidTr="00097F8A">
        <w:tc>
          <w:tcPr>
            <w:tcW w:w="3116" w:type="dxa"/>
          </w:tcPr>
          <w:p w14:paraId="67675B36" w14:textId="0B2DED2D" w:rsidR="00775AA9" w:rsidRPr="00F66851" w:rsidRDefault="00775AA9" w:rsidP="00775AA9">
            <w:ins w:id="56" w:author="Guan, Wyliena" w:date="2019-02-20T16:52:00Z">
              <w:r w:rsidRPr="00F66851">
                <w:rPr>
                  <w:rFonts w:cs="Arial"/>
                </w:rPr>
                <w:t xml:space="preserve">Cortical lesions greater than 1.5 cm in diameter on CT or MRI </w:t>
              </w:r>
            </w:ins>
          </w:p>
        </w:tc>
        <w:tc>
          <w:tcPr>
            <w:tcW w:w="3117" w:type="dxa"/>
          </w:tcPr>
          <w:p w14:paraId="032310DF" w14:textId="1A362FB8" w:rsidR="00775AA9" w:rsidRPr="00F66851" w:rsidRDefault="008E4AD1" w:rsidP="00775AA9">
            <w:r w:rsidRPr="00F66851">
              <w:t>CT, MRI</w:t>
            </w:r>
          </w:p>
        </w:tc>
        <w:tc>
          <w:tcPr>
            <w:tcW w:w="3117" w:type="dxa"/>
          </w:tcPr>
          <w:p w14:paraId="734ADDDA" w14:textId="77777777" w:rsidR="00775AA9" w:rsidRPr="00F66851" w:rsidRDefault="00775AA9" w:rsidP="00775AA9"/>
        </w:tc>
      </w:tr>
      <w:tr w:rsidR="00775AA9" w14:paraId="04F07624" w14:textId="77777777" w:rsidTr="00097F8A">
        <w:tc>
          <w:tcPr>
            <w:tcW w:w="3116" w:type="dxa"/>
          </w:tcPr>
          <w:p w14:paraId="20AF9643" w14:textId="7BF083DA" w:rsidR="00775AA9" w:rsidRPr="00F66851" w:rsidRDefault="00775AA9" w:rsidP="00775AA9">
            <w:ins w:id="57" w:author="Guan, Wyliena" w:date="2019-02-20T16:52:00Z">
              <w:r w:rsidRPr="00F66851">
                <w:rPr>
                  <w:rFonts w:cs="Arial"/>
                </w:rPr>
                <w:t xml:space="preserve">Cerebellar lesions greater than 1.5 cm in diameter on CT or MRI </w:t>
              </w:r>
            </w:ins>
          </w:p>
        </w:tc>
        <w:tc>
          <w:tcPr>
            <w:tcW w:w="3117" w:type="dxa"/>
          </w:tcPr>
          <w:p w14:paraId="0B2450F3" w14:textId="1B8A1760" w:rsidR="00775AA9" w:rsidRPr="00F66851" w:rsidRDefault="008E4AD1" w:rsidP="00775AA9">
            <w:r w:rsidRPr="00F66851">
              <w:t>CT, MRI</w:t>
            </w:r>
          </w:p>
        </w:tc>
        <w:tc>
          <w:tcPr>
            <w:tcW w:w="3117" w:type="dxa"/>
          </w:tcPr>
          <w:p w14:paraId="0B422E22" w14:textId="77777777" w:rsidR="00775AA9" w:rsidRPr="00F66851" w:rsidRDefault="00775AA9" w:rsidP="00775AA9"/>
        </w:tc>
      </w:tr>
      <w:tr w:rsidR="00775AA9" w14:paraId="473677ED" w14:textId="77777777" w:rsidTr="00097F8A">
        <w:tc>
          <w:tcPr>
            <w:tcW w:w="3116" w:type="dxa"/>
          </w:tcPr>
          <w:p w14:paraId="4B3AB7E2" w14:textId="54FF3E5A" w:rsidR="00775AA9" w:rsidRPr="00F66851" w:rsidRDefault="00775AA9" w:rsidP="00775AA9">
            <w:ins w:id="58" w:author="Guan, Wyliena" w:date="2019-02-20T16:52:00Z">
              <w:r w:rsidRPr="00F66851">
                <w:rPr>
                  <w:rFonts w:cs="Arial"/>
                </w:rPr>
                <w:t xml:space="preserve">Brain stem infarcts greater than 1.5 cm in diameter on CT or MRI </w:t>
              </w:r>
            </w:ins>
          </w:p>
        </w:tc>
        <w:tc>
          <w:tcPr>
            <w:tcW w:w="3117" w:type="dxa"/>
          </w:tcPr>
          <w:p w14:paraId="26AD351E" w14:textId="1BAF770C" w:rsidR="00775AA9" w:rsidRPr="00F66851" w:rsidRDefault="008E4AD1" w:rsidP="00775AA9">
            <w:r w:rsidRPr="00F66851">
              <w:t>CT, MRI</w:t>
            </w:r>
          </w:p>
        </w:tc>
        <w:tc>
          <w:tcPr>
            <w:tcW w:w="3117" w:type="dxa"/>
          </w:tcPr>
          <w:p w14:paraId="5DDB7578" w14:textId="77777777" w:rsidR="00775AA9" w:rsidRPr="00F66851" w:rsidRDefault="00775AA9" w:rsidP="00775AA9"/>
        </w:tc>
      </w:tr>
      <w:tr w:rsidR="00775AA9" w14:paraId="3D6D430C" w14:textId="77777777" w:rsidTr="00097F8A">
        <w:tc>
          <w:tcPr>
            <w:tcW w:w="3116" w:type="dxa"/>
          </w:tcPr>
          <w:p w14:paraId="7460B77A" w14:textId="5F07DBC9" w:rsidR="00775AA9" w:rsidRPr="00F66851" w:rsidRDefault="00775AA9" w:rsidP="00775AA9">
            <w:ins w:id="59" w:author="Guan, Wyliena" w:date="2019-02-20T16:52:00Z">
              <w:r w:rsidRPr="00F66851">
                <w:rPr>
                  <w:rFonts w:cs="Arial"/>
                </w:rPr>
                <w:t>Subcortical hemispheric infarcts greater than 1.5 cm in diameter on CT or MRI</w:t>
              </w:r>
            </w:ins>
          </w:p>
        </w:tc>
        <w:tc>
          <w:tcPr>
            <w:tcW w:w="3117" w:type="dxa"/>
          </w:tcPr>
          <w:p w14:paraId="3D6BBDFA" w14:textId="3576D18A" w:rsidR="00775AA9" w:rsidRPr="00F66851" w:rsidRDefault="008E4AD1" w:rsidP="00775AA9">
            <w:r w:rsidRPr="00F66851">
              <w:t>CT, MRI</w:t>
            </w:r>
          </w:p>
        </w:tc>
        <w:tc>
          <w:tcPr>
            <w:tcW w:w="3117" w:type="dxa"/>
          </w:tcPr>
          <w:p w14:paraId="696406FF" w14:textId="77777777" w:rsidR="00775AA9" w:rsidRPr="00F66851" w:rsidRDefault="00775AA9" w:rsidP="00775AA9"/>
        </w:tc>
      </w:tr>
      <w:tr w:rsidR="00775AA9" w14:paraId="11978E63" w14:textId="77777777" w:rsidTr="00097F8A">
        <w:tc>
          <w:tcPr>
            <w:tcW w:w="3116" w:type="dxa"/>
          </w:tcPr>
          <w:p w14:paraId="3C7586DA" w14:textId="77777777" w:rsidR="00775AA9" w:rsidRPr="00F66851" w:rsidRDefault="00775AA9" w:rsidP="00775AA9"/>
        </w:tc>
        <w:tc>
          <w:tcPr>
            <w:tcW w:w="3117" w:type="dxa"/>
          </w:tcPr>
          <w:p w14:paraId="03C33C54" w14:textId="77777777" w:rsidR="00775AA9" w:rsidRPr="00F66851" w:rsidRDefault="00775AA9" w:rsidP="00775AA9"/>
        </w:tc>
        <w:tc>
          <w:tcPr>
            <w:tcW w:w="3117" w:type="dxa"/>
          </w:tcPr>
          <w:p w14:paraId="73EE21E7" w14:textId="77777777" w:rsidR="00775AA9" w:rsidRPr="00F66851" w:rsidRDefault="00775AA9" w:rsidP="00775AA9"/>
        </w:tc>
      </w:tr>
      <w:tr w:rsidR="00775AA9" w14:paraId="07344DD0" w14:textId="77777777" w:rsidTr="00097F8A">
        <w:tc>
          <w:tcPr>
            <w:tcW w:w="3116" w:type="dxa"/>
          </w:tcPr>
          <w:p w14:paraId="49920EA2" w14:textId="68BC0DB9" w:rsidR="00775AA9" w:rsidRPr="00F66851" w:rsidRDefault="00E16522" w:rsidP="00775AA9">
            <w:pPr>
              <w:rPr>
                <w:rFonts w:cs="Arial"/>
              </w:rPr>
            </w:pPr>
            <w:ins w:id="60" w:author="Guan, Wyliena" w:date="2019-02-20T16:52:00Z">
              <w:r w:rsidRPr="00F66851">
                <w:rPr>
                  <w:rFonts w:cs="Arial"/>
                </w:rPr>
                <w:t>Duplex imaging or arteriography of a stenosis of greater than 50% of an appropriate intracranial or extracranial artery</w:t>
              </w:r>
            </w:ins>
          </w:p>
        </w:tc>
        <w:tc>
          <w:tcPr>
            <w:tcW w:w="3117" w:type="dxa"/>
          </w:tcPr>
          <w:p w14:paraId="7B153A1E" w14:textId="77777777" w:rsidR="00DD3C02" w:rsidRPr="00F66851" w:rsidRDefault="00DD3C02" w:rsidP="00DD3C02">
            <w:pPr>
              <w:rPr>
                <w:ins w:id="61" w:author="Guan, Wyliena" w:date="2019-02-20T16:54:00Z"/>
                <w:rFonts w:cs="Arial"/>
              </w:rPr>
            </w:pPr>
            <w:ins w:id="62" w:author="Guan, Wyliena" w:date="2019-02-20T16:54:00Z">
              <w:r w:rsidRPr="00F66851">
                <w:rPr>
                  <w:rFonts w:cs="Arial"/>
                </w:rPr>
                <w:t>Ultrasounds, arteriography</w:t>
              </w:r>
            </w:ins>
          </w:p>
          <w:p w14:paraId="034826F6" w14:textId="77777777" w:rsidR="00775AA9" w:rsidRPr="00F66851" w:rsidRDefault="00775AA9" w:rsidP="00775AA9"/>
        </w:tc>
        <w:tc>
          <w:tcPr>
            <w:tcW w:w="3117" w:type="dxa"/>
          </w:tcPr>
          <w:p w14:paraId="020B5123" w14:textId="77777777" w:rsidR="00775AA9" w:rsidRPr="00F66851" w:rsidRDefault="00775AA9" w:rsidP="00775AA9"/>
        </w:tc>
      </w:tr>
      <w:tr w:rsidR="00F66851" w14:paraId="33CAE2CD" w14:textId="77777777" w:rsidTr="00097F8A">
        <w:tc>
          <w:tcPr>
            <w:tcW w:w="3116" w:type="dxa"/>
          </w:tcPr>
          <w:p w14:paraId="445B9E9F" w14:textId="77777777" w:rsidR="00F66851" w:rsidRPr="00F66851" w:rsidRDefault="00F66851" w:rsidP="00775AA9"/>
        </w:tc>
        <w:tc>
          <w:tcPr>
            <w:tcW w:w="3117" w:type="dxa"/>
          </w:tcPr>
          <w:p w14:paraId="09E10F7C" w14:textId="77777777" w:rsidR="00F66851" w:rsidRPr="00F66851" w:rsidRDefault="00F66851" w:rsidP="00775AA9"/>
        </w:tc>
        <w:tc>
          <w:tcPr>
            <w:tcW w:w="3117" w:type="dxa"/>
          </w:tcPr>
          <w:p w14:paraId="1A1BB3BC" w14:textId="77777777" w:rsidR="00F66851" w:rsidRPr="00F66851" w:rsidRDefault="00F66851" w:rsidP="00775AA9"/>
        </w:tc>
      </w:tr>
      <w:tr w:rsidR="00775AA9" w14:paraId="262B810D" w14:textId="77777777" w:rsidTr="00097F8A">
        <w:tc>
          <w:tcPr>
            <w:tcW w:w="3116" w:type="dxa"/>
          </w:tcPr>
          <w:p w14:paraId="33BA7F09" w14:textId="23C218CA" w:rsidR="00775AA9" w:rsidRPr="00F66851" w:rsidRDefault="00775AA9" w:rsidP="00775AA9">
            <w:pPr>
              <w:rPr>
                <w:rFonts w:cs="Arial"/>
              </w:rPr>
            </w:pPr>
            <w:ins w:id="63" w:author="Guan, Wyliena" w:date="2019-02-20T14:46:00Z">
              <w:r w:rsidRPr="00F66851">
                <w:t>Akinetic</w:t>
              </w:r>
              <w:r w:rsidRPr="00F66851">
                <w:rPr>
                  <w:rFonts w:cs="Arial"/>
                </w:rPr>
                <w:t xml:space="preserve"> left ventricular segment</w:t>
              </w:r>
            </w:ins>
          </w:p>
        </w:tc>
        <w:tc>
          <w:tcPr>
            <w:tcW w:w="3117" w:type="dxa"/>
          </w:tcPr>
          <w:p w14:paraId="14A85E34" w14:textId="5678DBC3" w:rsidR="00775AA9" w:rsidRPr="00F66851" w:rsidRDefault="00775AA9" w:rsidP="00775AA9">
            <w:r w:rsidRPr="00F66851">
              <w:t>Echo report</w:t>
            </w:r>
          </w:p>
        </w:tc>
        <w:tc>
          <w:tcPr>
            <w:tcW w:w="3117" w:type="dxa"/>
          </w:tcPr>
          <w:p w14:paraId="1A32B3E1" w14:textId="77777777" w:rsidR="00775AA9" w:rsidRPr="00F66851" w:rsidRDefault="00775AA9" w:rsidP="00775AA9"/>
        </w:tc>
      </w:tr>
      <w:tr w:rsidR="00775AA9" w14:paraId="66522B01" w14:textId="77777777" w:rsidTr="00097F8A">
        <w:tc>
          <w:tcPr>
            <w:tcW w:w="3116" w:type="dxa"/>
          </w:tcPr>
          <w:p w14:paraId="6F8A219B" w14:textId="7156BEB1" w:rsidR="00775AA9" w:rsidRPr="00F66851" w:rsidRDefault="00775AA9" w:rsidP="00775AA9">
            <w:pPr>
              <w:rPr>
                <w:rFonts w:cs="Arial"/>
              </w:rPr>
            </w:pPr>
            <w:r w:rsidRPr="00F66851">
              <w:rPr>
                <w:rFonts w:cs="Arial"/>
              </w:rPr>
              <w:t>Left atrial turbulence (smoke)</w:t>
            </w:r>
          </w:p>
        </w:tc>
        <w:tc>
          <w:tcPr>
            <w:tcW w:w="3117" w:type="dxa"/>
          </w:tcPr>
          <w:p w14:paraId="21381F29" w14:textId="6C0F659A" w:rsidR="00775AA9" w:rsidRPr="00F66851" w:rsidRDefault="00775AA9" w:rsidP="00775AA9">
            <w:r w:rsidRPr="00F66851">
              <w:t>Echo report</w:t>
            </w:r>
          </w:p>
        </w:tc>
        <w:tc>
          <w:tcPr>
            <w:tcW w:w="3117" w:type="dxa"/>
          </w:tcPr>
          <w:p w14:paraId="01103872" w14:textId="77777777" w:rsidR="00775AA9" w:rsidRPr="00F66851" w:rsidRDefault="00775AA9" w:rsidP="00775AA9"/>
        </w:tc>
      </w:tr>
      <w:tr w:rsidR="00775AA9" w14:paraId="491522BC" w14:textId="77777777" w:rsidTr="00097F8A">
        <w:tc>
          <w:tcPr>
            <w:tcW w:w="3116" w:type="dxa"/>
          </w:tcPr>
          <w:p w14:paraId="38E3D415" w14:textId="2B2CE0E8" w:rsidR="00775AA9" w:rsidRPr="00F66851" w:rsidRDefault="00775AA9" w:rsidP="00775AA9">
            <w:pPr>
              <w:rPr>
                <w:rFonts w:cs="Arial"/>
              </w:rPr>
            </w:pPr>
            <w:r w:rsidRPr="00F66851">
              <w:rPr>
                <w:rFonts w:cs="Arial"/>
              </w:rPr>
              <w:t>Hypokinetic left ventricular segment</w:t>
            </w:r>
          </w:p>
        </w:tc>
        <w:tc>
          <w:tcPr>
            <w:tcW w:w="3117" w:type="dxa"/>
          </w:tcPr>
          <w:p w14:paraId="174C0724" w14:textId="1380667C" w:rsidR="00775AA9" w:rsidRPr="00F66851" w:rsidRDefault="00775AA9" w:rsidP="00775AA9">
            <w:r w:rsidRPr="00F66851">
              <w:t>Echo report</w:t>
            </w:r>
          </w:p>
        </w:tc>
        <w:tc>
          <w:tcPr>
            <w:tcW w:w="3117" w:type="dxa"/>
          </w:tcPr>
          <w:p w14:paraId="5ABABDED" w14:textId="77777777" w:rsidR="00775AA9" w:rsidRPr="00F66851" w:rsidRDefault="00775AA9" w:rsidP="00775AA9"/>
        </w:tc>
      </w:tr>
      <w:tr w:rsidR="00775AA9" w14:paraId="3161A689" w14:textId="77777777" w:rsidTr="00097F8A">
        <w:tc>
          <w:tcPr>
            <w:tcW w:w="3116" w:type="dxa"/>
          </w:tcPr>
          <w:p w14:paraId="4AE266E1" w14:textId="77777777" w:rsidR="00775AA9" w:rsidRPr="00F66851" w:rsidRDefault="00775AA9" w:rsidP="00775AA9">
            <w:pPr>
              <w:rPr>
                <w:rFonts w:cs="Arial"/>
              </w:rPr>
            </w:pPr>
          </w:p>
        </w:tc>
        <w:tc>
          <w:tcPr>
            <w:tcW w:w="3117" w:type="dxa"/>
          </w:tcPr>
          <w:p w14:paraId="6A91A4BF" w14:textId="77777777" w:rsidR="00775AA9" w:rsidRPr="00F66851" w:rsidRDefault="00775AA9" w:rsidP="00775AA9"/>
        </w:tc>
        <w:tc>
          <w:tcPr>
            <w:tcW w:w="3117" w:type="dxa"/>
          </w:tcPr>
          <w:p w14:paraId="706A1983" w14:textId="77777777" w:rsidR="00775AA9" w:rsidRPr="00F66851" w:rsidRDefault="00775AA9" w:rsidP="00775AA9"/>
        </w:tc>
      </w:tr>
      <w:tr w:rsidR="00775AA9" w14:paraId="70C848C2" w14:textId="77777777" w:rsidTr="00097F8A">
        <w:tc>
          <w:tcPr>
            <w:tcW w:w="3116" w:type="dxa"/>
          </w:tcPr>
          <w:p w14:paraId="0A3E97A3" w14:textId="5B6A1A57" w:rsidR="00775AA9" w:rsidRPr="00F66851" w:rsidRDefault="00775AA9" w:rsidP="00775AA9">
            <w:r w:rsidRPr="00F66851">
              <w:t>Left atrial appendage emptying velocity</w:t>
            </w:r>
          </w:p>
        </w:tc>
        <w:tc>
          <w:tcPr>
            <w:tcW w:w="3117" w:type="dxa"/>
          </w:tcPr>
          <w:p w14:paraId="1E4BEEBB" w14:textId="479D548A" w:rsidR="00775AA9" w:rsidRPr="00F66851" w:rsidRDefault="00775AA9" w:rsidP="00775AA9">
            <w:r w:rsidRPr="00F66851">
              <w:t>Echo report</w:t>
            </w:r>
          </w:p>
        </w:tc>
        <w:tc>
          <w:tcPr>
            <w:tcW w:w="3117" w:type="dxa"/>
          </w:tcPr>
          <w:p w14:paraId="62123D58" w14:textId="77777777" w:rsidR="00775AA9" w:rsidRPr="00F66851" w:rsidRDefault="00775AA9" w:rsidP="00775AA9"/>
        </w:tc>
      </w:tr>
      <w:tr w:rsidR="00775AA9" w14:paraId="6DF3FBB3" w14:textId="77777777" w:rsidTr="00097F8A">
        <w:tc>
          <w:tcPr>
            <w:tcW w:w="3116" w:type="dxa"/>
          </w:tcPr>
          <w:p w14:paraId="4E9C3AFA" w14:textId="1081529A" w:rsidR="00775AA9" w:rsidRPr="00F66851" w:rsidRDefault="00775AA9" w:rsidP="00775AA9">
            <w:r w:rsidRPr="00F66851">
              <w:t>Delayed emptying velocity</w:t>
            </w:r>
          </w:p>
        </w:tc>
        <w:tc>
          <w:tcPr>
            <w:tcW w:w="3117" w:type="dxa"/>
          </w:tcPr>
          <w:p w14:paraId="5A8F7670" w14:textId="7E345E48" w:rsidR="00775AA9" w:rsidRPr="00F66851" w:rsidRDefault="00775AA9" w:rsidP="00775AA9">
            <w:r w:rsidRPr="00F66851">
              <w:t>Echo report</w:t>
            </w:r>
          </w:p>
        </w:tc>
        <w:tc>
          <w:tcPr>
            <w:tcW w:w="3117" w:type="dxa"/>
          </w:tcPr>
          <w:p w14:paraId="4CBF9CED" w14:textId="77777777" w:rsidR="00775AA9" w:rsidRPr="00F66851" w:rsidRDefault="00775AA9" w:rsidP="00775AA9"/>
        </w:tc>
      </w:tr>
    </w:tbl>
    <w:p w14:paraId="18E275E6" w14:textId="77777777" w:rsidR="00087431" w:rsidRDefault="00087431" w:rsidP="00735D43">
      <w:pPr>
        <w:spacing w:after="0" w:line="240" w:lineRule="auto"/>
      </w:pPr>
    </w:p>
    <w:p w14:paraId="47568C2A" w14:textId="30D70893" w:rsidR="002D78B2" w:rsidRPr="002D78B2" w:rsidRDefault="00735D43" w:rsidP="00BA14DD">
      <w:pPr>
        <w:pStyle w:val="EndNoteBibliographyTitle"/>
        <w:spacing w:line="240" w:lineRule="auto"/>
        <w:rPr>
          <w:b/>
        </w:rPr>
      </w:pPr>
      <w:r>
        <w:br w:type="column"/>
      </w:r>
      <w:r w:rsidR="002D78B2">
        <w:lastRenderedPageBreak/>
        <w:fldChar w:fldCharType="begin"/>
      </w:r>
      <w:r w:rsidR="002D78B2">
        <w:instrText xml:space="preserve"> ADDIN EN.REFLIST </w:instrText>
      </w:r>
      <w:r w:rsidR="002D78B2">
        <w:fldChar w:fldCharType="separate"/>
      </w:r>
      <w:r w:rsidR="002D78B2" w:rsidRPr="002D78B2">
        <w:rPr>
          <w:b/>
        </w:rPr>
        <w:t>References</w:t>
      </w:r>
    </w:p>
    <w:p w14:paraId="5E4C02F8" w14:textId="77777777" w:rsidR="002D78B2" w:rsidRPr="002D78B2" w:rsidRDefault="002D78B2" w:rsidP="00BA14DD">
      <w:pPr>
        <w:pStyle w:val="EndNoteBibliographyTitle"/>
        <w:spacing w:line="240" w:lineRule="auto"/>
        <w:rPr>
          <w:b/>
        </w:rPr>
      </w:pPr>
    </w:p>
    <w:p w14:paraId="251ACA86" w14:textId="77777777" w:rsidR="002D78B2" w:rsidRPr="002D78B2" w:rsidRDefault="002D78B2" w:rsidP="00BA14DD">
      <w:pPr>
        <w:pStyle w:val="EndNoteBibliography"/>
        <w:spacing w:after="0"/>
      </w:pPr>
      <w:r w:rsidRPr="002D78B2">
        <w:t xml:space="preserve">1.  Thigpen JL, Dillon C, Forster KB, Henault L, Quinn EK, Tripodis Y, Berger PB, Hylek EM and Limdi NA. Validity of international classification of disease codes to identify ischemic stroke and intracranial hemorrhage among individuals with associated diagnosis of atrial fibrillation. </w:t>
      </w:r>
      <w:r w:rsidRPr="002D78B2">
        <w:rPr>
          <w:i/>
        </w:rPr>
        <w:t>Circ Cardiovasc Qual Outcomes</w:t>
      </w:r>
      <w:r w:rsidRPr="002D78B2">
        <w:t>. 2015;8:8-14.</w:t>
      </w:r>
    </w:p>
    <w:p w14:paraId="0FD835C6" w14:textId="52E1B0DF" w:rsidR="00B771EF" w:rsidRDefault="002D78B2" w:rsidP="00BA14DD">
      <w:pPr>
        <w:spacing w:after="0" w:line="240" w:lineRule="auto"/>
      </w:pPr>
      <w:r>
        <w:fldChar w:fldCharType="end"/>
      </w:r>
    </w:p>
    <w:sectPr w:rsidR="00B771EF">
      <w:footerReference w:type="default" r:id="rId11"/>
      <w:footnotePr>
        <w:numFmt w:val="chicago"/>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bitz, Steven Alan,M.D.,M.P.H." w:date="2019-02-22T13:35:00Z" w:initials="LSA">
    <w:p w14:paraId="418C6B15" w14:textId="77777777" w:rsidR="00905D29" w:rsidRDefault="00905D29" w:rsidP="00315AC0">
      <w:pPr>
        <w:pStyle w:val="CommentText"/>
      </w:pPr>
      <w:r>
        <w:rPr>
          <w:rStyle w:val="CommentReference"/>
        </w:rPr>
        <w:annotationRef/>
      </w:r>
      <w:r>
        <w:t xml:space="preserve">These will work but it will require a lot of effort to define terms and validate. In contrast, the ICD10 and CPT codes (see next comment) are likely to be very specific and easier to ascertain. </w:t>
      </w:r>
    </w:p>
  </w:comment>
  <w:comment w:id="1" w:author="Ko, Darae" w:date="2019-02-25T16:41:00Z" w:initials="KD">
    <w:p w14:paraId="4CD8F40C" w14:textId="3755C728" w:rsidR="00905D29" w:rsidRDefault="00905D29">
      <w:pPr>
        <w:pStyle w:val="CommentText"/>
      </w:pPr>
      <w:r>
        <w:rPr>
          <w:rStyle w:val="CommentReference"/>
        </w:rPr>
        <w:annotationRef/>
      </w:r>
      <w:r>
        <w:t xml:space="preserve">We may also consider using ICD 10 codes for carotid stenosis to capture patients who have large artery stroke but don’t undergo any procedural intervention </w:t>
      </w:r>
      <w:proofErr w:type="gramStart"/>
      <w:r>
        <w:t>The</w:t>
      </w:r>
      <w:proofErr w:type="gramEnd"/>
      <w:r>
        <w:t xml:space="preserve"> problem with this method is that patients may have stenosis =&gt; 50% but that’s not the etiology of the stroke</w:t>
      </w:r>
    </w:p>
  </w:comment>
  <w:comment w:id="2" w:author="Lubitz, Steven Alan,M.D.,M.P.H." w:date="2019-02-22T13:46:00Z" w:initials="LSA">
    <w:p w14:paraId="17DA5E4F" w14:textId="650251FA" w:rsidR="00905D29" w:rsidRDefault="00905D29" w:rsidP="00344FC6">
      <w:pPr>
        <w:pStyle w:val="CommentText"/>
      </w:pPr>
      <w:r>
        <w:rPr>
          <w:rStyle w:val="CommentReference"/>
        </w:rPr>
        <w:annotationRef/>
      </w:r>
      <w:r>
        <w:t xml:space="preserve">A key question we have to address is what we are trying to achieve with the CE definition. Do we want a) AF-related CE, b) thromboembolism related CE, or c) any CE? </w:t>
      </w:r>
      <w:proofErr w:type="spellStart"/>
      <w:r>
        <w:t>Pathophysiologically</w:t>
      </w:r>
      <w:proofErr w:type="spellEnd"/>
      <w:r>
        <w:t xml:space="preserve"> these can be different entities, though we know that the vast majority of any CE are really AF-related. Moreover, for the current project, we are proposing to apply this definition only to people with a history of AF, and therefore we don’t need to specify in the definition that the features occur in the setting of AF. My bias is actually to rethink this and use either option B or C above. This requires a little consideration so I think we should talk about this.  </w:t>
      </w:r>
    </w:p>
  </w:comment>
  <w:comment w:id="5" w:author="Guan, Wyliena" w:date="2019-02-20T16:37:00Z" w:initials="GW">
    <w:p w14:paraId="5884AEB2" w14:textId="77777777" w:rsidR="00905D29" w:rsidRDefault="00905D29" w:rsidP="00072A31">
      <w:pPr>
        <w:pStyle w:val="CommentText"/>
      </w:pPr>
      <w:r>
        <w:rPr>
          <w:rStyle w:val="CommentReference"/>
        </w:rPr>
        <w:annotationRef/>
      </w:r>
      <w:r>
        <w:t>Darae, I looked at Elizabeth’s codes in the Supplementary Materials File, and I’m still not sure what endovascular procedure codes you and she are referring to.  Could you clarify?</w:t>
      </w:r>
    </w:p>
  </w:comment>
  <w:comment w:id="6" w:author="Ko, Darae" w:date="2019-02-25T17:31:00Z" w:initials="KD">
    <w:p w14:paraId="752EC39E" w14:textId="77777777" w:rsidR="00905D29" w:rsidRDefault="00905D29" w:rsidP="00072A31">
      <w:pPr>
        <w:pStyle w:val="CommentText"/>
      </w:pPr>
      <w:r>
        <w:rPr>
          <w:rStyle w:val="CommentReference"/>
        </w:rPr>
        <w:annotationRef/>
      </w:r>
      <w:r>
        <w:t xml:space="preserve">I will help you, this won’t be too difficult. Let’s focus on identification of CE first. </w:t>
      </w:r>
    </w:p>
  </w:comment>
  <w:comment w:id="4" w:author="Lubitz, Steven Alan,M.D.,M.P.H." w:date="2019-02-22T14:06:00Z" w:initials="LSA">
    <w:p w14:paraId="1E138640" w14:textId="77777777" w:rsidR="00905D29" w:rsidRDefault="00905D29" w:rsidP="00072A31">
      <w:pPr>
        <w:pStyle w:val="CommentText"/>
      </w:pPr>
      <w:r>
        <w:rPr>
          <w:rStyle w:val="CommentReference"/>
        </w:rPr>
        <w:annotationRef/>
      </w:r>
      <w:r>
        <w:t>We will need to spend a little time thinking about the potential codes for these. It may be that there are distinct ICD10 codes for these other causes of stroke.</w:t>
      </w:r>
    </w:p>
  </w:comment>
  <w:comment w:id="7" w:author="Darae" w:date="2019-06-23T21:39:00Z" w:initials="D">
    <w:p w14:paraId="20BBF580" w14:textId="75E6085E" w:rsidR="00905D29" w:rsidRDefault="00905D29">
      <w:pPr>
        <w:pStyle w:val="CommentText"/>
      </w:pPr>
      <w:r>
        <w:rPr>
          <w:rStyle w:val="CommentReference"/>
        </w:rPr>
        <w:annotationRef/>
      </w:r>
      <w:r>
        <w:t>Ok for now. May be too non-specific.</w:t>
      </w:r>
    </w:p>
  </w:comment>
  <w:comment w:id="8" w:author="Darae" w:date="2019-06-23T21:38:00Z" w:initials="D">
    <w:p w14:paraId="093BC56B" w14:textId="0DAB17CC" w:rsidR="00905D29" w:rsidRDefault="00905D29">
      <w:pPr>
        <w:pStyle w:val="CommentText"/>
      </w:pPr>
      <w:r>
        <w:rPr>
          <w:rStyle w:val="CommentReference"/>
        </w:rPr>
        <w:annotationRef/>
      </w:r>
      <w:r>
        <w:t xml:space="preserve"> Last time I checked, there weren’t any ICD codes specific for myxoma. </w:t>
      </w:r>
    </w:p>
  </w:comment>
  <w:comment w:id="9" w:author="Guan, Wyliena" w:date="2019-06-23T15:14:00Z" w:initials="GW">
    <w:p w14:paraId="6DC17BCE" w14:textId="43FA12B9" w:rsidR="00905D29" w:rsidRDefault="00905D29">
      <w:pPr>
        <w:pStyle w:val="CommentText"/>
      </w:pPr>
      <w:r>
        <w:rPr>
          <w:rStyle w:val="CommentReference"/>
        </w:rPr>
        <w:annotationRef/>
      </w:r>
      <w:r>
        <w:t>DK, please review.  Should we include any more codes for this?</w:t>
      </w:r>
    </w:p>
  </w:comment>
  <w:comment w:id="10" w:author="Guan, Wyliena" w:date="2019-06-23T15:10:00Z" w:initials="GW">
    <w:p w14:paraId="6DB8CAC3" w14:textId="64CCAE00" w:rsidR="00905D29" w:rsidRDefault="00905D29">
      <w:pPr>
        <w:pStyle w:val="CommentText"/>
      </w:pPr>
      <w:r>
        <w:rPr>
          <w:rStyle w:val="CommentReference"/>
        </w:rPr>
        <w:annotationRef/>
      </w:r>
      <w:proofErr w:type="gramStart"/>
      <w:r>
        <w:t>DK,  Should</w:t>
      </w:r>
      <w:proofErr w:type="gramEnd"/>
      <w:r>
        <w:t xml:space="preserve"> this code be included?</w:t>
      </w:r>
    </w:p>
  </w:comment>
  <w:comment w:id="11" w:author="Ko, Darae" w:date="2019-02-28T21:23:00Z" w:initials="KD">
    <w:p w14:paraId="4C700F7B" w14:textId="77777777" w:rsidR="00905D29" w:rsidRDefault="00905D29" w:rsidP="006B12DF">
      <w:pPr>
        <w:pStyle w:val="CommentText"/>
      </w:pPr>
      <w:r>
        <w:rPr>
          <w:rStyle w:val="CommentReference"/>
        </w:rPr>
        <w:annotationRef/>
      </w:r>
      <w:r>
        <w:t>Steve, I looked at the stroke guidelines (</w:t>
      </w:r>
      <w:proofErr w:type="spellStart"/>
      <w:r>
        <w:t>kernan</w:t>
      </w:r>
      <w:proofErr w:type="spellEnd"/>
      <w:r>
        <w:t>, stroke, 2014), and PFO alone after IS not sufficient to be called CE</w:t>
      </w:r>
    </w:p>
  </w:comment>
  <w:comment w:id="12" w:author="Guan, Wyliena" w:date="2019-06-23T15:19:00Z" w:initials="GW">
    <w:p w14:paraId="6BE542FE" w14:textId="2B74E346" w:rsidR="00905D29" w:rsidRDefault="00905D29">
      <w:pPr>
        <w:pStyle w:val="CommentText"/>
      </w:pPr>
      <w:r>
        <w:rPr>
          <w:rStyle w:val="CommentReference"/>
        </w:rPr>
        <w:annotationRef/>
      </w:r>
      <w:r>
        <w:t>Thanks, DK.  I will keep this in mind when I do the modeling and analysis</w:t>
      </w:r>
    </w:p>
  </w:comment>
  <w:comment w:id="15" w:author="Ko, Darae" w:date="2019-02-28T21:37:00Z" w:initials="KD">
    <w:p w14:paraId="41BA37FC" w14:textId="77777777" w:rsidR="00905D29" w:rsidRDefault="00905D29" w:rsidP="007D6996">
      <w:pPr>
        <w:pStyle w:val="CommentText"/>
      </w:pPr>
      <w:r>
        <w:rPr>
          <w:rStyle w:val="CommentReference"/>
        </w:rPr>
        <w:annotationRef/>
      </w:r>
      <w:r>
        <w:t>Let’s discuss</w:t>
      </w:r>
    </w:p>
  </w:comment>
  <w:comment w:id="16" w:author="Guan, Wyliena" w:date="2019-06-23T15:19:00Z" w:initials="GW">
    <w:p w14:paraId="33EB6E93" w14:textId="7D5C4C36" w:rsidR="00905D29" w:rsidRDefault="00905D29">
      <w:pPr>
        <w:pStyle w:val="CommentText"/>
      </w:pPr>
      <w:r>
        <w:rPr>
          <w:rStyle w:val="CommentReference"/>
        </w:rPr>
        <w:annotationRef/>
      </w:r>
      <w:r>
        <w:t>DK, what should we discuss again?</w:t>
      </w:r>
    </w:p>
  </w:comment>
  <w:comment w:id="20" w:author="Guan, Wyliena" w:date="2019-02-20T16:37:00Z" w:initials="GW">
    <w:p w14:paraId="6D8780F1" w14:textId="4EFAE487" w:rsidR="00905D29" w:rsidRDefault="00905D29">
      <w:pPr>
        <w:pStyle w:val="CommentText"/>
      </w:pPr>
      <w:r>
        <w:rPr>
          <w:rStyle w:val="CommentReference"/>
        </w:rPr>
        <w:annotationRef/>
      </w:r>
      <w:r>
        <w:t>Darae, I looked at Elizabeth’s codes in the Supplementary Materials File, and I’m still not sure what endovascular procedure codes you and she are referring to.  Could you clarify?</w:t>
      </w:r>
    </w:p>
  </w:comment>
  <w:comment w:id="21" w:author="Ko, Darae" w:date="2019-02-25T17:31:00Z" w:initials="KD">
    <w:p w14:paraId="444EC461" w14:textId="083E5072" w:rsidR="00905D29" w:rsidRDefault="00905D29">
      <w:pPr>
        <w:pStyle w:val="CommentText"/>
      </w:pPr>
      <w:r>
        <w:rPr>
          <w:rStyle w:val="CommentReference"/>
        </w:rPr>
        <w:annotationRef/>
      </w:r>
      <w:r>
        <w:t xml:space="preserve">I will help you, this won’t be too difficult. Let’s focus on identification of CE first. </w:t>
      </w:r>
    </w:p>
  </w:comment>
  <w:comment w:id="19" w:author="Lubitz, Steven Alan,M.D.,M.P.H." w:date="2019-02-22T14:06:00Z" w:initials="LSA">
    <w:p w14:paraId="59599C14" w14:textId="1D29E9A3" w:rsidR="00905D29" w:rsidRDefault="00905D29">
      <w:pPr>
        <w:pStyle w:val="CommentText"/>
      </w:pPr>
      <w:r>
        <w:rPr>
          <w:rStyle w:val="CommentReference"/>
        </w:rPr>
        <w:annotationRef/>
      </w:r>
      <w:r>
        <w:t>We will need to spend a little time thinking about the potential codes for these. It may be that there are distinct ICD10 codes for these other causes of stroke.</w:t>
      </w:r>
    </w:p>
  </w:comment>
  <w:comment w:id="22" w:author="Guan, Wyliena" w:date="2019-06-23T15:21:00Z" w:initials="GW">
    <w:p w14:paraId="19EFF115" w14:textId="1E2B6B06" w:rsidR="00905D29" w:rsidRDefault="00905D29">
      <w:pPr>
        <w:pStyle w:val="CommentText"/>
      </w:pPr>
      <w:r>
        <w:rPr>
          <w:rStyle w:val="CommentReference"/>
        </w:rPr>
        <w:annotationRef/>
      </w:r>
      <w:r w:rsidRPr="003A788B">
        <w:rPr>
          <w:color w:val="FF0000"/>
        </w:rPr>
        <w:t>These are the ICD 9 codes mentioned by DARAE.  Below this table, we have ICD10 codes + additional codes from another project at MGH on stroke.</w:t>
      </w:r>
    </w:p>
  </w:comment>
  <w:comment w:id="23" w:author="Guan, Wyliena" w:date="2019-06-23T15:21:00Z" w:initials="GW">
    <w:p w14:paraId="3865B332" w14:textId="5E5C73BC" w:rsidR="00905D29" w:rsidRDefault="00905D29">
      <w:pPr>
        <w:pStyle w:val="CommentText"/>
      </w:pPr>
      <w:r>
        <w:rPr>
          <w:rStyle w:val="CommentReference"/>
        </w:rPr>
        <w:annotationRef/>
      </w:r>
      <w:r>
        <w:rPr>
          <w:color w:val="FF0000"/>
        </w:rPr>
        <w:t>WG-Steve and I are also working on another project involving stroke.  I added your ICD10 codes (of 433, 434) to their list of ICD10 codes.  The complete result is the list below. (include this set of codes)</w:t>
      </w:r>
    </w:p>
  </w:comment>
  <w:comment w:id="25" w:author="Guan, Wyliena" w:date="2019-02-20T16:46:00Z" w:initials="GW">
    <w:p w14:paraId="682DEFCD" w14:textId="77777777" w:rsidR="00905D29" w:rsidRDefault="00905D29" w:rsidP="00C5579A">
      <w:pPr>
        <w:pStyle w:val="CommentText"/>
      </w:pPr>
      <w:r>
        <w:rPr>
          <w:rStyle w:val="CommentReference"/>
        </w:rPr>
        <w:annotationRef/>
      </w:r>
      <w:r>
        <w:t xml:space="preserve">@Darae - </w:t>
      </w:r>
      <w:r w:rsidRPr="005028EF">
        <w:t>Can’t use symptoms here because embolic strokes will also present with cortical deficits</w:t>
      </w:r>
    </w:p>
  </w:comment>
  <w:comment w:id="26" w:author="Guan, Wyliena" w:date="2019-02-20T16:46:00Z" w:initials="GW">
    <w:p w14:paraId="45557280" w14:textId="77777777" w:rsidR="00905D29" w:rsidRDefault="00905D29" w:rsidP="00C5579A">
      <w:pPr>
        <w:pStyle w:val="CommentText"/>
      </w:pPr>
      <w:r>
        <w:rPr>
          <w:rStyle w:val="CommentReference"/>
        </w:rPr>
        <w:annotationRef/>
      </w:r>
      <w:r>
        <w:t>@Darae, could we use cortical dysfunction &amp; brain stem dysfunction to distinguish large artery from small artery occlusion?  Or would we entirely rely on imaging for distinguishing between large and small artery occlusion?</w:t>
      </w:r>
    </w:p>
  </w:comment>
  <w:comment w:id="27" w:author="Guan, Wyliena" w:date="2019-02-20T16:49:00Z" w:initials="GW">
    <w:p w14:paraId="7A1668F8" w14:textId="77777777" w:rsidR="00905D29" w:rsidRDefault="00905D29" w:rsidP="00C5579A">
      <w:pPr>
        <w:pStyle w:val="CommentText"/>
      </w:pPr>
      <w:r>
        <w:rPr>
          <w:rStyle w:val="CommentReference"/>
        </w:rPr>
        <w:annotationRef/>
      </w:r>
      <w:r>
        <w:t>If we go with using cortical dysfunction &amp; brain stem dysfunction, we need ICD codes for them, which I have below</w:t>
      </w:r>
    </w:p>
  </w:comment>
  <w:comment w:id="32" w:author="Guan, Wyliena" w:date="2019-02-20T16:51:00Z" w:initials="GW">
    <w:p w14:paraId="1E8FB816" w14:textId="77777777" w:rsidR="00905D29" w:rsidRDefault="00905D29" w:rsidP="009D3734">
      <w:pPr>
        <w:pStyle w:val="CommentText"/>
      </w:pPr>
      <w:r>
        <w:rPr>
          <w:rStyle w:val="CommentReference"/>
        </w:rPr>
        <w:annotationRef/>
      </w:r>
      <w:r>
        <w:t>What could “etc.” mean?</w:t>
      </w:r>
    </w:p>
  </w:comment>
  <w:comment w:id="43" w:author="Guan, Wyliena" w:date="2019-02-20T16:46:00Z" w:initials="GW">
    <w:p w14:paraId="6F2B9308" w14:textId="77777777" w:rsidR="00905D29" w:rsidRDefault="00905D29" w:rsidP="00BE1E14">
      <w:pPr>
        <w:pStyle w:val="CommentText"/>
      </w:pPr>
      <w:r>
        <w:rPr>
          <w:rStyle w:val="CommentReference"/>
        </w:rPr>
        <w:annotationRef/>
      </w:r>
      <w:r>
        <w:t xml:space="preserve">@Darae - </w:t>
      </w:r>
      <w:r w:rsidRPr="005028EF">
        <w:t>Can’t use symptoms here because embolic strokes will also present with cortical deficits</w:t>
      </w:r>
    </w:p>
  </w:comment>
  <w:comment w:id="44" w:author="Guan, Wyliena" w:date="2019-02-20T16:46:00Z" w:initials="GW">
    <w:p w14:paraId="75B4826E" w14:textId="77777777" w:rsidR="00905D29" w:rsidRDefault="00905D29" w:rsidP="00BE1E14">
      <w:pPr>
        <w:pStyle w:val="CommentText"/>
      </w:pPr>
      <w:r>
        <w:rPr>
          <w:rStyle w:val="CommentReference"/>
        </w:rPr>
        <w:annotationRef/>
      </w:r>
      <w:r>
        <w:t>@Darae, could we use cortical dysfunction &amp; brain stem dysfunction to distinguish large artery from small artery occlusion?  Or would we entirely rely on imaging for distinguishing between large and small artery occlusion?</w:t>
      </w:r>
    </w:p>
  </w:comment>
  <w:comment w:id="45" w:author="Guan, Wyliena" w:date="2019-02-20T16:49:00Z" w:initials="GW">
    <w:p w14:paraId="28FC9ECA" w14:textId="77777777" w:rsidR="00905D29" w:rsidRDefault="00905D29" w:rsidP="00BE1E14">
      <w:pPr>
        <w:pStyle w:val="CommentText"/>
      </w:pPr>
      <w:r>
        <w:rPr>
          <w:rStyle w:val="CommentReference"/>
        </w:rPr>
        <w:annotationRef/>
      </w:r>
      <w:r>
        <w:t>If we go with using cortical dysfunction &amp; brain stem dysfunction, we need ICD codes for them, which I have below</w:t>
      </w:r>
    </w:p>
  </w:comment>
  <w:comment w:id="49" w:author="Guan, Wyliena" w:date="2019-02-21T14:54:00Z" w:initials="GW">
    <w:p w14:paraId="4371A082" w14:textId="17554625" w:rsidR="00905D29" w:rsidRDefault="00905D29">
      <w:pPr>
        <w:pStyle w:val="CommentText"/>
      </w:pPr>
      <w:r>
        <w:rPr>
          <w:rStyle w:val="CommentReference"/>
        </w:rPr>
        <w:annotationRef/>
      </w:r>
      <w:r>
        <w:t>Already have this one under carotid bruit</w:t>
      </w:r>
    </w:p>
  </w:comment>
  <w:comment w:id="55" w:author="Guan, Wyliena" w:date="2019-02-21T16:41:00Z" w:initials="GW">
    <w:p w14:paraId="2E95E446" w14:textId="18172900" w:rsidR="00905D29" w:rsidRDefault="00905D29">
      <w:pPr>
        <w:pStyle w:val="CommentText"/>
      </w:pPr>
      <w:r>
        <w:rPr>
          <w:rStyle w:val="CommentReference"/>
        </w:rPr>
        <w:annotationRef/>
      </w:r>
      <w:r>
        <w:t>To fill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8C6B15" w15:done="0"/>
  <w15:commentEx w15:paraId="4CD8F40C" w15:done="0"/>
  <w15:commentEx w15:paraId="17DA5E4F" w15:done="0"/>
  <w15:commentEx w15:paraId="5884AEB2" w15:done="0"/>
  <w15:commentEx w15:paraId="752EC39E" w15:paraIdParent="5884AEB2" w15:done="0"/>
  <w15:commentEx w15:paraId="1E138640" w15:done="0"/>
  <w15:commentEx w15:paraId="20BBF580" w15:done="0"/>
  <w15:commentEx w15:paraId="093BC56B" w15:done="0"/>
  <w15:commentEx w15:paraId="6DC17BCE" w15:done="0"/>
  <w15:commentEx w15:paraId="6DB8CAC3" w15:done="0"/>
  <w15:commentEx w15:paraId="4C700F7B" w15:done="0"/>
  <w15:commentEx w15:paraId="6BE542FE" w15:paraIdParent="4C700F7B" w15:done="0"/>
  <w15:commentEx w15:paraId="41BA37FC" w15:done="0"/>
  <w15:commentEx w15:paraId="33EB6E93" w15:paraIdParent="41BA37FC" w15:done="0"/>
  <w15:commentEx w15:paraId="6D8780F1" w15:done="0"/>
  <w15:commentEx w15:paraId="444EC461" w15:paraIdParent="6D8780F1" w15:done="0"/>
  <w15:commentEx w15:paraId="59599C14" w15:done="0"/>
  <w15:commentEx w15:paraId="19EFF115" w15:done="0"/>
  <w15:commentEx w15:paraId="3865B332" w15:done="0"/>
  <w15:commentEx w15:paraId="682DEFCD" w15:done="0"/>
  <w15:commentEx w15:paraId="45557280" w15:paraIdParent="682DEFCD" w15:done="0"/>
  <w15:commentEx w15:paraId="7A1668F8" w15:paraIdParent="682DEFCD" w15:done="0"/>
  <w15:commentEx w15:paraId="1E8FB816" w15:done="0"/>
  <w15:commentEx w15:paraId="6F2B9308" w15:done="0"/>
  <w15:commentEx w15:paraId="75B4826E" w15:paraIdParent="6F2B9308" w15:done="0"/>
  <w15:commentEx w15:paraId="28FC9ECA" w15:paraIdParent="6F2B9308" w15:done="0"/>
  <w15:commentEx w15:paraId="4371A082" w15:done="0"/>
  <w15:commentEx w15:paraId="2E95E4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8C6B15" w16cid:durableId="202CA6D9"/>
  <w16cid:commentId w16cid:paraId="4CD8F40C" w16cid:durableId="202CA6DA"/>
  <w16cid:commentId w16cid:paraId="17DA5E4F" w16cid:durableId="201A7BB9"/>
  <w16cid:commentId w16cid:paraId="5884AEB2" w16cid:durableId="2030D607"/>
  <w16cid:commentId w16cid:paraId="752EC39E" w16cid:durableId="2030D606"/>
  <w16cid:commentId w16cid:paraId="1E138640" w16cid:durableId="2030D605"/>
  <w16cid:commentId w16cid:paraId="20BBF580" w16cid:durableId="20BB1943"/>
  <w16cid:commentId w16cid:paraId="093BC56B" w16cid:durableId="20BB1944"/>
  <w16cid:commentId w16cid:paraId="6DC17BCE" w16cid:durableId="20BA15DA"/>
  <w16cid:commentId w16cid:paraId="6DB8CAC3" w16cid:durableId="20BA14D5"/>
  <w16cid:commentId w16cid:paraId="4C700F7B" w16cid:durableId="202CA6EC"/>
  <w16cid:commentId w16cid:paraId="6BE542FE" w16cid:durableId="20BA16E9"/>
  <w16cid:commentId w16cid:paraId="41BA37FC" w16cid:durableId="2030D105"/>
  <w16cid:commentId w16cid:paraId="33EB6E93" w16cid:durableId="20BA1710"/>
  <w16cid:commentId w16cid:paraId="6D8780F1" w16cid:durableId="201800C2"/>
  <w16cid:commentId w16cid:paraId="444EC461" w16cid:durableId="202CA6F0"/>
  <w16cid:commentId w16cid:paraId="59599C14" w16cid:durableId="201A8054"/>
  <w16cid:commentId w16cid:paraId="19EFF115" w16cid:durableId="20BA1772"/>
  <w16cid:commentId w16cid:paraId="3865B332" w16cid:durableId="20BA177F"/>
  <w16cid:commentId w16cid:paraId="682DEFCD" w16cid:durableId="2019105E"/>
  <w16cid:commentId w16cid:paraId="45557280" w16cid:durableId="2019105D"/>
  <w16cid:commentId w16cid:paraId="7A1668F8" w16cid:durableId="2019105C"/>
  <w16cid:commentId w16cid:paraId="1E8FB816" w16cid:durableId="20191072"/>
  <w16cid:commentId w16cid:paraId="6F2B9308" w16cid:durableId="20193631"/>
  <w16cid:commentId w16cid:paraId="75B4826E" w16cid:durableId="20193630"/>
  <w16cid:commentId w16cid:paraId="28FC9ECA" w16cid:durableId="2019362F"/>
  <w16cid:commentId w16cid:paraId="4371A082" w16cid:durableId="20193A3B"/>
  <w16cid:commentId w16cid:paraId="2E95E446" w16cid:durableId="20195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132DB" w14:textId="77777777" w:rsidR="00CE15E4" w:rsidRDefault="00CE15E4" w:rsidP="000C6FCF">
      <w:pPr>
        <w:spacing w:after="0" w:line="240" w:lineRule="auto"/>
      </w:pPr>
      <w:r>
        <w:separator/>
      </w:r>
    </w:p>
  </w:endnote>
  <w:endnote w:type="continuationSeparator" w:id="0">
    <w:p w14:paraId="5AB08F70" w14:textId="77777777" w:rsidR="00CE15E4" w:rsidRDefault="00CE15E4" w:rsidP="000C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644969"/>
      <w:docPartObj>
        <w:docPartGallery w:val="Page Numbers (Bottom of Page)"/>
        <w:docPartUnique/>
      </w:docPartObj>
    </w:sdtPr>
    <w:sdtEndPr>
      <w:rPr>
        <w:rFonts w:ascii="Arial" w:hAnsi="Arial" w:cs="Arial"/>
        <w:color w:val="7F7F7F" w:themeColor="background1" w:themeShade="7F"/>
        <w:spacing w:val="60"/>
      </w:rPr>
    </w:sdtEndPr>
    <w:sdtContent>
      <w:p w14:paraId="24F1E8BE" w14:textId="4B497C57" w:rsidR="00905D29" w:rsidRPr="00A61192" w:rsidRDefault="00905D29">
        <w:pPr>
          <w:pStyle w:val="Footer"/>
          <w:pBdr>
            <w:top w:val="single" w:sz="4" w:space="1" w:color="D9D9D9" w:themeColor="background1" w:themeShade="D9"/>
          </w:pBdr>
          <w:rPr>
            <w:rFonts w:ascii="Arial" w:hAnsi="Arial" w:cs="Arial"/>
            <w:b/>
            <w:bCs/>
          </w:rPr>
        </w:pPr>
        <w:r w:rsidRPr="00A61192">
          <w:rPr>
            <w:rFonts w:ascii="Arial" w:hAnsi="Arial" w:cs="Arial"/>
          </w:rPr>
          <w:fldChar w:fldCharType="begin"/>
        </w:r>
        <w:r w:rsidRPr="00A61192">
          <w:rPr>
            <w:rFonts w:ascii="Arial" w:hAnsi="Arial" w:cs="Arial"/>
          </w:rPr>
          <w:instrText xml:space="preserve"> PAGE   \* MERGEFORMAT </w:instrText>
        </w:r>
        <w:r w:rsidRPr="00A61192">
          <w:rPr>
            <w:rFonts w:ascii="Arial" w:hAnsi="Arial" w:cs="Arial"/>
          </w:rPr>
          <w:fldChar w:fldCharType="separate"/>
        </w:r>
        <w:r w:rsidRPr="00981012">
          <w:rPr>
            <w:rFonts w:ascii="Arial" w:hAnsi="Arial" w:cs="Arial"/>
            <w:b/>
            <w:bCs/>
            <w:noProof/>
          </w:rPr>
          <w:t>21</w:t>
        </w:r>
        <w:r w:rsidRPr="00A61192">
          <w:rPr>
            <w:rFonts w:ascii="Arial" w:hAnsi="Arial" w:cs="Arial"/>
            <w:b/>
            <w:bCs/>
            <w:noProof/>
          </w:rPr>
          <w:fldChar w:fldCharType="end"/>
        </w:r>
        <w:r w:rsidRPr="00A61192">
          <w:rPr>
            <w:rFonts w:ascii="Arial" w:hAnsi="Arial" w:cs="Arial"/>
            <w:b/>
            <w:bCs/>
          </w:rPr>
          <w:t xml:space="preserve"> | </w:t>
        </w:r>
        <w:r w:rsidRPr="00A61192">
          <w:rPr>
            <w:rFonts w:ascii="Arial" w:hAnsi="Arial" w:cs="Arial"/>
            <w:color w:val="7F7F7F" w:themeColor="background1" w:themeShade="7F"/>
            <w:spacing w:val="60"/>
          </w:rPr>
          <w:t>Page</w:t>
        </w:r>
      </w:p>
    </w:sdtContent>
  </w:sdt>
  <w:p w14:paraId="2A0E8E8C" w14:textId="77777777" w:rsidR="00905D29" w:rsidRDefault="00905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E006B" w14:textId="77777777" w:rsidR="00CE15E4" w:rsidRDefault="00CE15E4" w:rsidP="000C6FCF">
      <w:pPr>
        <w:spacing w:after="0" w:line="240" w:lineRule="auto"/>
      </w:pPr>
      <w:r>
        <w:separator/>
      </w:r>
    </w:p>
  </w:footnote>
  <w:footnote w:type="continuationSeparator" w:id="0">
    <w:p w14:paraId="73301B3B" w14:textId="77777777" w:rsidR="00CE15E4" w:rsidRDefault="00CE15E4" w:rsidP="000C6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958"/>
    <w:multiLevelType w:val="hybridMultilevel"/>
    <w:tmpl w:val="58B0B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078E8"/>
    <w:multiLevelType w:val="hybridMultilevel"/>
    <w:tmpl w:val="3BC6A55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5AB7E22"/>
    <w:multiLevelType w:val="hybridMultilevel"/>
    <w:tmpl w:val="A8F64E64"/>
    <w:lvl w:ilvl="0" w:tplc="264802D2">
      <w:start w:val="1"/>
      <w:numFmt w:val="lowerLetter"/>
      <w:lvlText w:val="%1."/>
      <w:lvlJc w:val="left"/>
      <w:pPr>
        <w:ind w:left="72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8B2FFB"/>
    <w:multiLevelType w:val="hybridMultilevel"/>
    <w:tmpl w:val="FD84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F395E"/>
    <w:multiLevelType w:val="hybridMultilevel"/>
    <w:tmpl w:val="16D41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470377"/>
    <w:multiLevelType w:val="hybridMultilevel"/>
    <w:tmpl w:val="FF16982A"/>
    <w:lvl w:ilvl="0" w:tplc="AED816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37EF9"/>
    <w:multiLevelType w:val="hybridMultilevel"/>
    <w:tmpl w:val="31586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60C96"/>
    <w:multiLevelType w:val="hybridMultilevel"/>
    <w:tmpl w:val="E2264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A35C9"/>
    <w:multiLevelType w:val="hybridMultilevel"/>
    <w:tmpl w:val="0EE01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B7677"/>
    <w:multiLevelType w:val="hybridMultilevel"/>
    <w:tmpl w:val="B6C4133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669652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6026EA"/>
    <w:multiLevelType w:val="hybridMultilevel"/>
    <w:tmpl w:val="D2F6B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5174A"/>
    <w:multiLevelType w:val="hybridMultilevel"/>
    <w:tmpl w:val="A6D0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3456EF"/>
    <w:multiLevelType w:val="hybridMultilevel"/>
    <w:tmpl w:val="B06C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2514E"/>
    <w:multiLevelType w:val="hybridMultilevel"/>
    <w:tmpl w:val="E3D2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D5280"/>
    <w:multiLevelType w:val="hybridMultilevel"/>
    <w:tmpl w:val="E3A60370"/>
    <w:lvl w:ilvl="0" w:tplc="AAD2ECF4">
      <w:numFmt w:val="bullet"/>
      <w:lvlText w:val="-"/>
      <w:lvlJc w:val="left"/>
      <w:pPr>
        <w:ind w:left="404" w:hanging="360"/>
      </w:pPr>
      <w:rPr>
        <w:rFonts w:ascii="Arial" w:eastAsiaTheme="minorHAnsi" w:hAnsi="Arial" w:cs="Arial" w:hint="default"/>
      </w:rPr>
    </w:lvl>
    <w:lvl w:ilvl="1" w:tplc="04090003" w:tentative="1">
      <w:start w:val="1"/>
      <w:numFmt w:val="bullet"/>
      <w:lvlText w:val="o"/>
      <w:lvlJc w:val="left"/>
      <w:pPr>
        <w:ind w:left="1124" w:hanging="360"/>
      </w:pPr>
      <w:rPr>
        <w:rFonts w:ascii="Courier New" w:hAnsi="Courier New" w:cs="Courier New" w:hint="default"/>
      </w:rPr>
    </w:lvl>
    <w:lvl w:ilvl="2" w:tplc="04090005" w:tentative="1">
      <w:start w:val="1"/>
      <w:numFmt w:val="bullet"/>
      <w:lvlText w:val=""/>
      <w:lvlJc w:val="left"/>
      <w:pPr>
        <w:ind w:left="1844" w:hanging="360"/>
      </w:pPr>
      <w:rPr>
        <w:rFonts w:ascii="Wingdings" w:hAnsi="Wingdings" w:hint="default"/>
      </w:rPr>
    </w:lvl>
    <w:lvl w:ilvl="3" w:tplc="04090001" w:tentative="1">
      <w:start w:val="1"/>
      <w:numFmt w:val="bullet"/>
      <w:lvlText w:val=""/>
      <w:lvlJc w:val="left"/>
      <w:pPr>
        <w:ind w:left="2564" w:hanging="360"/>
      </w:pPr>
      <w:rPr>
        <w:rFonts w:ascii="Symbol" w:hAnsi="Symbol" w:hint="default"/>
      </w:rPr>
    </w:lvl>
    <w:lvl w:ilvl="4" w:tplc="04090003" w:tentative="1">
      <w:start w:val="1"/>
      <w:numFmt w:val="bullet"/>
      <w:lvlText w:val="o"/>
      <w:lvlJc w:val="left"/>
      <w:pPr>
        <w:ind w:left="3284" w:hanging="360"/>
      </w:pPr>
      <w:rPr>
        <w:rFonts w:ascii="Courier New" w:hAnsi="Courier New" w:cs="Courier New" w:hint="default"/>
      </w:rPr>
    </w:lvl>
    <w:lvl w:ilvl="5" w:tplc="04090005" w:tentative="1">
      <w:start w:val="1"/>
      <w:numFmt w:val="bullet"/>
      <w:lvlText w:val=""/>
      <w:lvlJc w:val="left"/>
      <w:pPr>
        <w:ind w:left="4004" w:hanging="360"/>
      </w:pPr>
      <w:rPr>
        <w:rFonts w:ascii="Wingdings" w:hAnsi="Wingdings" w:hint="default"/>
      </w:rPr>
    </w:lvl>
    <w:lvl w:ilvl="6" w:tplc="04090001" w:tentative="1">
      <w:start w:val="1"/>
      <w:numFmt w:val="bullet"/>
      <w:lvlText w:val=""/>
      <w:lvlJc w:val="left"/>
      <w:pPr>
        <w:ind w:left="4724" w:hanging="360"/>
      </w:pPr>
      <w:rPr>
        <w:rFonts w:ascii="Symbol" w:hAnsi="Symbol" w:hint="default"/>
      </w:rPr>
    </w:lvl>
    <w:lvl w:ilvl="7" w:tplc="04090003" w:tentative="1">
      <w:start w:val="1"/>
      <w:numFmt w:val="bullet"/>
      <w:lvlText w:val="o"/>
      <w:lvlJc w:val="left"/>
      <w:pPr>
        <w:ind w:left="5444" w:hanging="360"/>
      </w:pPr>
      <w:rPr>
        <w:rFonts w:ascii="Courier New" w:hAnsi="Courier New" w:cs="Courier New" w:hint="default"/>
      </w:rPr>
    </w:lvl>
    <w:lvl w:ilvl="8" w:tplc="04090005" w:tentative="1">
      <w:start w:val="1"/>
      <w:numFmt w:val="bullet"/>
      <w:lvlText w:val=""/>
      <w:lvlJc w:val="left"/>
      <w:pPr>
        <w:ind w:left="6164" w:hanging="360"/>
      </w:pPr>
      <w:rPr>
        <w:rFonts w:ascii="Wingdings" w:hAnsi="Wingdings" w:hint="default"/>
      </w:rPr>
    </w:lvl>
  </w:abstractNum>
  <w:abstractNum w:abstractNumId="16" w15:restartNumberingAfterBreak="0">
    <w:nsid w:val="7FFB0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11"/>
  </w:num>
  <w:num w:numId="4">
    <w:abstractNumId w:val="0"/>
  </w:num>
  <w:num w:numId="5">
    <w:abstractNumId w:val="14"/>
  </w:num>
  <w:num w:numId="6">
    <w:abstractNumId w:val="9"/>
  </w:num>
  <w:num w:numId="7">
    <w:abstractNumId w:val="1"/>
  </w:num>
  <w:num w:numId="8">
    <w:abstractNumId w:val="8"/>
  </w:num>
  <w:num w:numId="9">
    <w:abstractNumId w:val="2"/>
  </w:num>
  <w:num w:numId="10">
    <w:abstractNumId w:val="4"/>
  </w:num>
  <w:num w:numId="11">
    <w:abstractNumId w:val="3"/>
  </w:num>
  <w:num w:numId="12">
    <w:abstractNumId w:val="15"/>
  </w:num>
  <w:num w:numId="13">
    <w:abstractNumId w:val="5"/>
  </w:num>
  <w:num w:numId="14">
    <w:abstractNumId w:val="7"/>
  </w:num>
  <w:num w:numId="15">
    <w:abstractNumId w:val="6"/>
  </w:num>
  <w:num w:numId="16">
    <w:abstractNumId w:val="10"/>
  </w:num>
  <w:num w:numId="17">
    <w:abstractNumId w:val="16"/>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bitz, Steven Alan,M.D.,M.P.H.">
    <w15:presenceInfo w15:providerId="AD" w15:userId="S::slubitz@mgh.harvard.edu::14da7b95-c1eb-4d15-ab00-6e0f0025c019"/>
  </w15:person>
  <w15:person w15:author="Ko, Darae">
    <w15:presenceInfo w15:providerId="None" w15:userId="Ko, Darae"/>
  </w15:person>
  <w15:person w15:author="Guan, Wyliena">
    <w15:presenceInfo w15:providerId="AD" w15:userId="S-1-5-21-8915387-943144406-1916815836-1314831"/>
  </w15:person>
  <w15:person w15:author="Darae">
    <w15:presenceInfo w15:providerId="None" w15:userId="Dar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rculation Copy&lt;/Style&gt;&lt;LeftDelim&gt;{&lt;/LeftDelim&gt;&lt;RightDelim&gt;}&lt;/RightDelim&gt;&lt;FontName&gt;Calibri&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e2ex0dm9fsf5ez2en5tw50f99wa259sss2&quot;&gt;NatureReview&lt;record-ids&gt;&lt;item&gt;420&lt;/item&gt;&lt;/record-ids&gt;&lt;/item&gt;&lt;/Libraries&gt;"/>
  </w:docVars>
  <w:rsids>
    <w:rsidRoot w:val="00974D08"/>
    <w:rsid w:val="00000E13"/>
    <w:rsid w:val="00006D17"/>
    <w:rsid w:val="00012D2F"/>
    <w:rsid w:val="000133D0"/>
    <w:rsid w:val="00014329"/>
    <w:rsid w:val="0001438B"/>
    <w:rsid w:val="00015906"/>
    <w:rsid w:val="000162C5"/>
    <w:rsid w:val="00016E68"/>
    <w:rsid w:val="00041C2F"/>
    <w:rsid w:val="00041F5A"/>
    <w:rsid w:val="00041F76"/>
    <w:rsid w:val="000443CA"/>
    <w:rsid w:val="00044BF3"/>
    <w:rsid w:val="000500CC"/>
    <w:rsid w:val="000522C5"/>
    <w:rsid w:val="00062173"/>
    <w:rsid w:val="000670DE"/>
    <w:rsid w:val="000678C9"/>
    <w:rsid w:val="00070FF5"/>
    <w:rsid w:val="00071106"/>
    <w:rsid w:val="00072A31"/>
    <w:rsid w:val="00074D75"/>
    <w:rsid w:val="0007503B"/>
    <w:rsid w:val="00075ECD"/>
    <w:rsid w:val="000829AF"/>
    <w:rsid w:val="00085A63"/>
    <w:rsid w:val="00085C30"/>
    <w:rsid w:val="00087431"/>
    <w:rsid w:val="00087D9B"/>
    <w:rsid w:val="00087E40"/>
    <w:rsid w:val="000909E0"/>
    <w:rsid w:val="00091990"/>
    <w:rsid w:val="0009756A"/>
    <w:rsid w:val="00097F8A"/>
    <w:rsid w:val="000A0268"/>
    <w:rsid w:val="000A16D9"/>
    <w:rsid w:val="000A2E41"/>
    <w:rsid w:val="000A3F40"/>
    <w:rsid w:val="000A4FE3"/>
    <w:rsid w:val="000A5700"/>
    <w:rsid w:val="000A7058"/>
    <w:rsid w:val="000B1834"/>
    <w:rsid w:val="000B2174"/>
    <w:rsid w:val="000B7671"/>
    <w:rsid w:val="000C0054"/>
    <w:rsid w:val="000C04E7"/>
    <w:rsid w:val="000C52A8"/>
    <w:rsid w:val="000C5CCB"/>
    <w:rsid w:val="000C6FCF"/>
    <w:rsid w:val="000D0D8D"/>
    <w:rsid w:val="000D140C"/>
    <w:rsid w:val="000D4DF5"/>
    <w:rsid w:val="000D6713"/>
    <w:rsid w:val="000D6D1E"/>
    <w:rsid w:val="000D7A90"/>
    <w:rsid w:val="000E0240"/>
    <w:rsid w:val="000E033E"/>
    <w:rsid w:val="000E2C4C"/>
    <w:rsid w:val="000E3DD7"/>
    <w:rsid w:val="000E4048"/>
    <w:rsid w:val="000F00D8"/>
    <w:rsid w:val="000F02A6"/>
    <w:rsid w:val="000F3F77"/>
    <w:rsid w:val="000F40B0"/>
    <w:rsid w:val="000F59C2"/>
    <w:rsid w:val="000F5ACF"/>
    <w:rsid w:val="000F70B0"/>
    <w:rsid w:val="000F7DD9"/>
    <w:rsid w:val="00101A5F"/>
    <w:rsid w:val="00103BC9"/>
    <w:rsid w:val="001106C0"/>
    <w:rsid w:val="00110B37"/>
    <w:rsid w:val="0011167F"/>
    <w:rsid w:val="001128FD"/>
    <w:rsid w:val="001151B5"/>
    <w:rsid w:val="00115B24"/>
    <w:rsid w:val="00121576"/>
    <w:rsid w:val="001235C6"/>
    <w:rsid w:val="0012438A"/>
    <w:rsid w:val="0012468E"/>
    <w:rsid w:val="00125DFA"/>
    <w:rsid w:val="00130A95"/>
    <w:rsid w:val="00131FE6"/>
    <w:rsid w:val="0013261F"/>
    <w:rsid w:val="00135C58"/>
    <w:rsid w:val="00135CAB"/>
    <w:rsid w:val="001416EC"/>
    <w:rsid w:val="0014405B"/>
    <w:rsid w:val="00147FEE"/>
    <w:rsid w:val="00151919"/>
    <w:rsid w:val="00152390"/>
    <w:rsid w:val="00152801"/>
    <w:rsid w:val="001543BD"/>
    <w:rsid w:val="00154416"/>
    <w:rsid w:val="00156FB2"/>
    <w:rsid w:val="0016060D"/>
    <w:rsid w:val="00160D07"/>
    <w:rsid w:val="00161DF5"/>
    <w:rsid w:val="00163EAB"/>
    <w:rsid w:val="0016574D"/>
    <w:rsid w:val="00166B7D"/>
    <w:rsid w:val="001671DD"/>
    <w:rsid w:val="00167740"/>
    <w:rsid w:val="001701E7"/>
    <w:rsid w:val="00171037"/>
    <w:rsid w:val="00173475"/>
    <w:rsid w:val="001771B6"/>
    <w:rsid w:val="0018069A"/>
    <w:rsid w:val="00180CD0"/>
    <w:rsid w:val="001814A4"/>
    <w:rsid w:val="00183170"/>
    <w:rsid w:val="0018319C"/>
    <w:rsid w:val="00183F14"/>
    <w:rsid w:val="0018526A"/>
    <w:rsid w:val="00185F54"/>
    <w:rsid w:val="00186046"/>
    <w:rsid w:val="00187DE5"/>
    <w:rsid w:val="0019122C"/>
    <w:rsid w:val="0019136C"/>
    <w:rsid w:val="00191FF9"/>
    <w:rsid w:val="001930CB"/>
    <w:rsid w:val="00193C33"/>
    <w:rsid w:val="001A0E15"/>
    <w:rsid w:val="001A21AF"/>
    <w:rsid w:val="001A324F"/>
    <w:rsid w:val="001A65BD"/>
    <w:rsid w:val="001A72AF"/>
    <w:rsid w:val="001B00AF"/>
    <w:rsid w:val="001B0388"/>
    <w:rsid w:val="001B1044"/>
    <w:rsid w:val="001B1DC5"/>
    <w:rsid w:val="001B24D0"/>
    <w:rsid w:val="001B3E32"/>
    <w:rsid w:val="001B533C"/>
    <w:rsid w:val="001C0F86"/>
    <w:rsid w:val="001C24A1"/>
    <w:rsid w:val="001C294F"/>
    <w:rsid w:val="001C3F07"/>
    <w:rsid w:val="001C4FA7"/>
    <w:rsid w:val="001D02D2"/>
    <w:rsid w:val="001D1D2B"/>
    <w:rsid w:val="001D21EC"/>
    <w:rsid w:val="001D297F"/>
    <w:rsid w:val="001E3DFD"/>
    <w:rsid w:val="001E41CE"/>
    <w:rsid w:val="001E4CC5"/>
    <w:rsid w:val="001E5A37"/>
    <w:rsid w:val="001E6152"/>
    <w:rsid w:val="001F022A"/>
    <w:rsid w:val="001F19F6"/>
    <w:rsid w:val="001F2103"/>
    <w:rsid w:val="001F24C0"/>
    <w:rsid w:val="001F43FD"/>
    <w:rsid w:val="001F5E59"/>
    <w:rsid w:val="001F611C"/>
    <w:rsid w:val="002014F7"/>
    <w:rsid w:val="00202761"/>
    <w:rsid w:val="00202AAE"/>
    <w:rsid w:val="00203D3D"/>
    <w:rsid w:val="00203DB0"/>
    <w:rsid w:val="002048EE"/>
    <w:rsid w:val="002060FC"/>
    <w:rsid w:val="00214775"/>
    <w:rsid w:val="00215A2E"/>
    <w:rsid w:val="00217CE3"/>
    <w:rsid w:val="00223A7C"/>
    <w:rsid w:val="00224810"/>
    <w:rsid w:val="002255A7"/>
    <w:rsid w:val="00226C7E"/>
    <w:rsid w:val="00230DB6"/>
    <w:rsid w:val="00230F05"/>
    <w:rsid w:val="00233B12"/>
    <w:rsid w:val="00233B1D"/>
    <w:rsid w:val="00234168"/>
    <w:rsid w:val="00240B3E"/>
    <w:rsid w:val="00242965"/>
    <w:rsid w:val="00246257"/>
    <w:rsid w:val="00260813"/>
    <w:rsid w:val="00264503"/>
    <w:rsid w:val="0026646B"/>
    <w:rsid w:val="00267EB1"/>
    <w:rsid w:val="002720FC"/>
    <w:rsid w:val="0027273E"/>
    <w:rsid w:val="00275AC0"/>
    <w:rsid w:val="00277024"/>
    <w:rsid w:val="0028032B"/>
    <w:rsid w:val="0028184F"/>
    <w:rsid w:val="00286F23"/>
    <w:rsid w:val="00287FCF"/>
    <w:rsid w:val="00291EAC"/>
    <w:rsid w:val="00292365"/>
    <w:rsid w:val="00295786"/>
    <w:rsid w:val="00295986"/>
    <w:rsid w:val="002A398D"/>
    <w:rsid w:val="002A45A4"/>
    <w:rsid w:val="002A7193"/>
    <w:rsid w:val="002A7D33"/>
    <w:rsid w:val="002B002F"/>
    <w:rsid w:val="002B2F79"/>
    <w:rsid w:val="002B32C1"/>
    <w:rsid w:val="002B6BEF"/>
    <w:rsid w:val="002B76CA"/>
    <w:rsid w:val="002C03B2"/>
    <w:rsid w:val="002C4416"/>
    <w:rsid w:val="002C6CA3"/>
    <w:rsid w:val="002C7C87"/>
    <w:rsid w:val="002D17BD"/>
    <w:rsid w:val="002D292B"/>
    <w:rsid w:val="002D43CE"/>
    <w:rsid w:val="002D51E3"/>
    <w:rsid w:val="002D78B2"/>
    <w:rsid w:val="002D7A52"/>
    <w:rsid w:val="002E107F"/>
    <w:rsid w:val="002E1783"/>
    <w:rsid w:val="002E1B32"/>
    <w:rsid w:val="002E2C4C"/>
    <w:rsid w:val="002E2C57"/>
    <w:rsid w:val="002E30A8"/>
    <w:rsid w:val="002E370F"/>
    <w:rsid w:val="002E3EDA"/>
    <w:rsid w:val="002E6462"/>
    <w:rsid w:val="002E78D3"/>
    <w:rsid w:val="002E7B05"/>
    <w:rsid w:val="002E7DE2"/>
    <w:rsid w:val="002F07D2"/>
    <w:rsid w:val="002F28A0"/>
    <w:rsid w:val="002F5BA2"/>
    <w:rsid w:val="002F7026"/>
    <w:rsid w:val="00300096"/>
    <w:rsid w:val="003004DD"/>
    <w:rsid w:val="00303402"/>
    <w:rsid w:val="00312B55"/>
    <w:rsid w:val="00314A55"/>
    <w:rsid w:val="00315AC0"/>
    <w:rsid w:val="00315D2B"/>
    <w:rsid w:val="00315ED8"/>
    <w:rsid w:val="003168FF"/>
    <w:rsid w:val="003178FD"/>
    <w:rsid w:val="00320DEE"/>
    <w:rsid w:val="00321CB2"/>
    <w:rsid w:val="00322AA6"/>
    <w:rsid w:val="00326330"/>
    <w:rsid w:val="003307D8"/>
    <w:rsid w:val="00330B12"/>
    <w:rsid w:val="00331437"/>
    <w:rsid w:val="00331D08"/>
    <w:rsid w:val="00333CEF"/>
    <w:rsid w:val="0033471E"/>
    <w:rsid w:val="00336E3D"/>
    <w:rsid w:val="00341434"/>
    <w:rsid w:val="00341AF5"/>
    <w:rsid w:val="0034366D"/>
    <w:rsid w:val="00344B49"/>
    <w:rsid w:val="00344FC6"/>
    <w:rsid w:val="0034534B"/>
    <w:rsid w:val="00350136"/>
    <w:rsid w:val="00351F48"/>
    <w:rsid w:val="00353F76"/>
    <w:rsid w:val="00354FB6"/>
    <w:rsid w:val="00355D2C"/>
    <w:rsid w:val="00356623"/>
    <w:rsid w:val="00356EB3"/>
    <w:rsid w:val="0035716F"/>
    <w:rsid w:val="00357F5A"/>
    <w:rsid w:val="00357FC8"/>
    <w:rsid w:val="003606ED"/>
    <w:rsid w:val="003612D8"/>
    <w:rsid w:val="0036179E"/>
    <w:rsid w:val="003619E8"/>
    <w:rsid w:val="003626DA"/>
    <w:rsid w:val="00372BE4"/>
    <w:rsid w:val="00372D2D"/>
    <w:rsid w:val="0037344B"/>
    <w:rsid w:val="00376697"/>
    <w:rsid w:val="003773ED"/>
    <w:rsid w:val="00377B00"/>
    <w:rsid w:val="00381ED6"/>
    <w:rsid w:val="00381FE0"/>
    <w:rsid w:val="00383842"/>
    <w:rsid w:val="003842A6"/>
    <w:rsid w:val="003852AD"/>
    <w:rsid w:val="00394073"/>
    <w:rsid w:val="00395AD8"/>
    <w:rsid w:val="00397838"/>
    <w:rsid w:val="003A038F"/>
    <w:rsid w:val="003A0860"/>
    <w:rsid w:val="003A11DE"/>
    <w:rsid w:val="003A3DBC"/>
    <w:rsid w:val="003A5B6B"/>
    <w:rsid w:val="003A788B"/>
    <w:rsid w:val="003B0CCD"/>
    <w:rsid w:val="003B1560"/>
    <w:rsid w:val="003B1949"/>
    <w:rsid w:val="003B29FF"/>
    <w:rsid w:val="003B39A0"/>
    <w:rsid w:val="003B6598"/>
    <w:rsid w:val="003B7C1D"/>
    <w:rsid w:val="003C2668"/>
    <w:rsid w:val="003C4E26"/>
    <w:rsid w:val="003D04D3"/>
    <w:rsid w:val="003D2F1D"/>
    <w:rsid w:val="003D5755"/>
    <w:rsid w:val="003D7755"/>
    <w:rsid w:val="003E1641"/>
    <w:rsid w:val="003E2B31"/>
    <w:rsid w:val="003E37B6"/>
    <w:rsid w:val="003E3DE1"/>
    <w:rsid w:val="003E3E66"/>
    <w:rsid w:val="003E5D52"/>
    <w:rsid w:val="003E5F95"/>
    <w:rsid w:val="003E72C1"/>
    <w:rsid w:val="003F3C81"/>
    <w:rsid w:val="003F43EF"/>
    <w:rsid w:val="003F5E14"/>
    <w:rsid w:val="003F6CA0"/>
    <w:rsid w:val="004006C0"/>
    <w:rsid w:val="004018CF"/>
    <w:rsid w:val="00405271"/>
    <w:rsid w:val="004064E1"/>
    <w:rsid w:val="00406AB7"/>
    <w:rsid w:val="0041041B"/>
    <w:rsid w:val="00410EBC"/>
    <w:rsid w:val="004126BB"/>
    <w:rsid w:val="00415F66"/>
    <w:rsid w:val="004168E3"/>
    <w:rsid w:val="00422128"/>
    <w:rsid w:val="00424A55"/>
    <w:rsid w:val="00426FF2"/>
    <w:rsid w:val="0042727F"/>
    <w:rsid w:val="00431246"/>
    <w:rsid w:val="004312F5"/>
    <w:rsid w:val="00431E70"/>
    <w:rsid w:val="004328EE"/>
    <w:rsid w:val="004334F4"/>
    <w:rsid w:val="004353F3"/>
    <w:rsid w:val="00436DE7"/>
    <w:rsid w:val="00442326"/>
    <w:rsid w:val="00444038"/>
    <w:rsid w:val="00445740"/>
    <w:rsid w:val="00445A7B"/>
    <w:rsid w:val="00445F21"/>
    <w:rsid w:val="004460B1"/>
    <w:rsid w:val="00446E37"/>
    <w:rsid w:val="004510E8"/>
    <w:rsid w:val="004535C8"/>
    <w:rsid w:val="0045470E"/>
    <w:rsid w:val="00460B82"/>
    <w:rsid w:val="004613FB"/>
    <w:rsid w:val="004643F8"/>
    <w:rsid w:val="00465786"/>
    <w:rsid w:val="00465F5F"/>
    <w:rsid w:val="00466F66"/>
    <w:rsid w:val="00466FA5"/>
    <w:rsid w:val="004673B6"/>
    <w:rsid w:val="004700BE"/>
    <w:rsid w:val="004705C7"/>
    <w:rsid w:val="00474ABE"/>
    <w:rsid w:val="004758C9"/>
    <w:rsid w:val="00477FF8"/>
    <w:rsid w:val="0048195C"/>
    <w:rsid w:val="00481E29"/>
    <w:rsid w:val="004939EC"/>
    <w:rsid w:val="00494228"/>
    <w:rsid w:val="00494E07"/>
    <w:rsid w:val="00494FC9"/>
    <w:rsid w:val="004A055F"/>
    <w:rsid w:val="004A0CDD"/>
    <w:rsid w:val="004A4B76"/>
    <w:rsid w:val="004A7950"/>
    <w:rsid w:val="004A7F4B"/>
    <w:rsid w:val="004B189D"/>
    <w:rsid w:val="004B3F65"/>
    <w:rsid w:val="004B6061"/>
    <w:rsid w:val="004B619F"/>
    <w:rsid w:val="004C1D83"/>
    <w:rsid w:val="004C2C1A"/>
    <w:rsid w:val="004C34C1"/>
    <w:rsid w:val="004C4F5B"/>
    <w:rsid w:val="004C53C6"/>
    <w:rsid w:val="004D732D"/>
    <w:rsid w:val="004E0D68"/>
    <w:rsid w:val="004E1EDD"/>
    <w:rsid w:val="004E4DA8"/>
    <w:rsid w:val="004E6CA7"/>
    <w:rsid w:val="004F2753"/>
    <w:rsid w:val="004F48D1"/>
    <w:rsid w:val="004F4CFE"/>
    <w:rsid w:val="004F571D"/>
    <w:rsid w:val="004F572D"/>
    <w:rsid w:val="004F7E33"/>
    <w:rsid w:val="00500512"/>
    <w:rsid w:val="005028EF"/>
    <w:rsid w:val="005050B5"/>
    <w:rsid w:val="005052D1"/>
    <w:rsid w:val="00505306"/>
    <w:rsid w:val="005065A3"/>
    <w:rsid w:val="005065C7"/>
    <w:rsid w:val="00507DE2"/>
    <w:rsid w:val="00511C7D"/>
    <w:rsid w:val="00513459"/>
    <w:rsid w:val="00513662"/>
    <w:rsid w:val="00514D41"/>
    <w:rsid w:val="00517E65"/>
    <w:rsid w:val="00520676"/>
    <w:rsid w:val="00520B3F"/>
    <w:rsid w:val="00523B57"/>
    <w:rsid w:val="005254DC"/>
    <w:rsid w:val="005301D6"/>
    <w:rsid w:val="005307C1"/>
    <w:rsid w:val="0053084D"/>
    <w:rsid w:val="00534B47"/>
    <w:rsid w:val="00534D42"/>
    <w:rsid w:val="00537CB4"/>
    <w:rsid w:val="005415B1"/>
    <w:rsid w:val="005422FC"/>
    <w:rsid w:val="005435C2"/>
    <w:rsid w:val="00543F82"/>
    <w:rsid w:val="00545A05"/>
    <w:rsid w:val="00545CF4"/>
    <w:rsid w:val="00550561"/>
    <w:rsid w:val="00551B16"/>
    <w:rsid w:val="0055371F"/>
    <w:rsid w:val="00554CC2"/>
    <w:rsid w:val="00555189"/>
    <w:rsid w:val="00556426"/>
    <w:rsid w:val="00556ACA"/>
    <w:rsid w:val="00557408"/>
    <w:rsid w:val="00557CB2"/>
    <w:rsid w:val="00560ADA"/>
    <w:rsid w:val="00561A18"/>
    <w:rsid w:val="00566617"/>
    <w:rsid w:val="00567012"/>
    <w:rsid w:val="00570E84"/>
    <w:rsid w:val="005715B2"/>
    <w:rsid w:val="005719EE"/>
    <w:rsid w:val="00573282"/>
    <w:rsid w:val="00574B43"/>
    <w:rsid w:val="00575E2C"/>
    <w:rsid w:val="00576628"/>
    <w:rsid w:val="005819F2"/>
    <w:rsid w:val="00587D72"/>
    <w:rsid w:val="005928A9"/>
    <w:rsid w:val="00593197"/>
    <w:rsid w:val="005A5AF6"/>
    <w:rsid w:val="005A79CF"/>
    <w:rsid w:val="005B24F9"/>
    <w:rsid w:val="005B717C"/>
    <w:rsid w:val="005B74D2"/>
    <w:rsid w:val="005C0468"/>
    <w:rsid w:val="005C0779"/>
    <w:rsid w:val="005C0A06"/>
    <w:rsid w:val="005C4218"/>
    <w:rsid w:val="005C46F1"/>
    <w:rsid w:val="005C4731"/>
    <w:rsid w:val="005C48B0"/>
    <w:rsid w:val="005C48BB"/>
    <w:rsid w:val="005C58D8"/>
    <w:rsid w:val="005D0F33"/>
    <w:rsid w:val="005D245E"/>
    <w:rsid w:val="005D2E64"/>
    <w:rsid w:val="005D6A07"/>
    <w:rsid w:val="005D7E0A"/>
    <w:rsid w:val="005E3571"/>
    <w:rsid w:val="005E3B6E"/>
    <w:rsid w:val="005E4A88"/>
    <w:rsid w:val="005E4B08"/>
    <w:rsid w:val="005E5D98"/>
    <w:rsid w:val="005F2F03"/>
    <w:rsid w:val="005F5103"/>
    <w:rsid w:val="005F5456"/>
    <w:rsid w:val="005F604E"/>
    <w:rsid w:val="005F7970"/>
    <w:rsid w:val="0060016D"/>
    <w:rsid w:val="0060105F"/>
    <w:rsid w:val="00602E8D"/>
    <w:rsid w:val="006033F4"/>
    <w:rsid w:val="0060381D"/>
    <w:rsid w:val="00603D85"/>
    <w:rsid w:val="0060716D"/>
    <w:rsid w:val="00613CF7"/>
    <w:rsid w:val="00614B29"/>
    <w:rsid w:val="00614CC1"/>
    <w:rsid w:val="0061535B"/>
    <w:rsid w:val="00615C6A"/>
    <w:rsid w:val="0061638E"/>
    <w:rsid w:val="00616B5B"/>
    <w:rsid w:val="00617A43"/>
    <w:rsid w:val="00617A4A"/>
    <w:rsid w:val="00622479"/>
    <w:rsid w:val="006224F9"/>
    <w:rsid w:val="00622C2D"/>
    <w:rsid w:val="00624B73"/>
    <w:rsid w:val="00626F45"/>
    <w:rsid w:val="00627CF2"/>
    <w:rsid w:val="00627DAD"/>
    <w:rsid w:val="00630BC9"/>
    <w:rsid w:val="00632643"/>
    <w:rsid w:val="006344E7"/>
    <w:rsid w:val="00634EF8"/>
    <w:rsid w:val="00637AB5"/>
    <w:rsid w:val="00637F2E"/>
    <w:rsid w:val="00641F33"/>
    <w:rsid w:val="00642DAD"/>
    <w:rsid w:val="006432DE"/>
    <w:rsid w:val="00646207"/>
    <w:rsid w:val="00646216"/>
    <w:rsid w:val="006551F3"/>
    <w:rsid w:val="00655B59"/>
    <w:rsid w:val="00662939"/>
    <w:rsid w:val="0066335A"/>
    <w:rsid w:val="00664828"/>
    <w:rsid w:val="0066595B"/>
    <w:rsid w:val="006660BE"/>
    <w:rsid w:val="006672D7"/>
    <w:rsid w:val="00671380"/>
    <w:rsid w:val="00671812"/>
    <w:rsid w:val="00674F6C"/>
    <w:rsid w:val="006752E3"/>
    <w:rsid w:val="00676E6D"/>
    <w:rsid w:val="006802CE"/>
    <w:rsid w:val="006808D7"/>
    <w:rsid w:val="0068182A"/>
    <w:rsid w:val="00683C17"/>
    <w:rsid w:val="006851D8"/>
    <w:rsid w:val="0069008E"/>
    <w:rsid w:val="0069025A"/>
    <w:rsid w:val="006977C6"/>
    <w:rsid w:val="00697C21"/>
    <w:rsid w:val="006A0283"/>
    <w:rsid w:val="006A1051"/>
    <w:rsid w:val="006A302A"/>
    <w:rsid w:val="006A5044"/>
    <w:rsid w:val="006A662C"/>
    <w:rsid w:val="006A6B6A"/>
    <w:rsid w:val="006B088E"/>
    <w:rsid w:val="006B12DF"/>
    <w:rsid w:val="006B3FC5"/>
    <w:rsid w:val="006B4BA4"/>
    <w:rsid w:val="006B4DC6"/>
    <w:rsid w:val="006B68B8"/>
    <w:rsid w:val="006B764E"/>
    <w:rsid w:val="006B7894"/>
    <w:rsid w:val="006C0153"/>
    <w:rsid w:val="006C0744"/>
    <w:rsid w:val="006C26A1"/>
    <w:rsid w:val="006C5448"/>
    <w:rsid w:val="006C5EEA"/>
    <w:rsid w:val="006C7D67"/>
    <w:rsid w:val="006D007E"/>
    <w:rsid w:val="006D1FAB"/>
    <w:rsid w:val="006D34FD"/>
    <w:rsid w:val="006D3CDE"/>
    <w:rsid w:val="006D57F1"/>
    <w:rsid w:val="006D58E4"/>
    <w:rsid w:val="006D738F"/>
    <w:rsid w:val="006E03FB"/>
    <w:rsid w:val="006E041E"/>
    <w:rsid w:val="006E3613"/>
    <w:rsid w:val="006F07DC"/>
    <w:rsid w:val="006F07ED"/>
    <w:rsid w:val="006F2714"/>
    <w:rsid w:val="006F4C38"/>
    <w:rsid w:val="006F5A83"/>
    <w:rsid w:val="006F6045"/>
    <w:rsid w:val="00700F71"/>
    <w:rsid w:val="0070163A"/>
    <w:rsid w:val="0070243D"/>
    <w:rsid w:val="00703F19"/>
    <w:rsid w:val="007101EA"/>
    <w:rsid w:val="0071103B"/>
    <w:rsid w:val="0071179D"/>
    <w:rsid w:val="0071259B"/>
    <w:rsid w:val="00712CE3"/>
    <w:rsid w:val="00714AA2"/>
    <w:rsid w:val="0071532C"/>
    <w:rsid w:val="007163A0"/>
    <w:rsid w:val="00716D1D"/>
    <w:rsid w:val="00722E90"/>
    <w:rsid w:val="00723AB9"/>
    <w:rsid w:val="00730C1D"/>
    <w:rsid w:val="0073421F"/>
    <w:rsid w:val="00735D43"/>
    <w:rsid w:val="00735F87"/>
    <w:rsid w:val="00744470"/>
    <w:rsid w:val="00745278"/>
    <w:rsid w:val="00745745"/>
    <w:rsid w:val="00752368"/>
    <w:rsid w:val="0075257E"/>
    <w:rsid w:val="0075432F"/>
    <w:rsid w:val="00757608"/>
    <w:rsid w:val="007607F3"/>
    <w:rsid w:val="00760986"/>
    <w:rsid w:val="0076268C"/>
    <w:rsid w:val="007633B4"/>
    <w:rsid w:val="00770BFE"/>
    <w:rsid w:val="007731F2"/>
    <w:rsid w:val="00773E56"/>
    <w:rsid w:val="007758BF"/>
    <w:rsid w:val="00775AA9"/>
    <w:rsid w:val="0077732A"/>
    <w:rsid w:val="007779D9"/>
    <w:rsid w:val="00777AC4"/>
    <w:rsid w:val="007819DA"/>
    <w:rsid w:val="00782316"/>
    <w:rsid w:val="00782423"/>
    <w:rsid w:val="00782D09"/>
    <w:rsid w:val="00785BD8"/>
    <w:rsid w:val="00786D8F"/>
    <w:rsid w:val="007906C5"/>
    <w:rsid w:val="00791CA6"/>
    <w:rsid w:val="007926AF"/>
    <w:rsid w:val="0079288E"/>
    <w:rsid w:val="00792F77"/>
    <w:rsid w:val="007941EB"/>
    <w:rsid w:val="00794D60"/>
    <w:rsid w:val="00795383"/>
    <w:rsid w:val="007966E6"/>
    <w:rsid w:val="00796B52"/>
    <w:rsid w:val="00797A0B"/>
    <w:rsid w:val="007A0D5C"/>
    <w:rsid w:val="007A1545"/>
    <w:rsid w:val="007A3663"/>
    <w:rsid w:val="007A5AEB"/>
    <w:rsid w:val="007A7288"/>
    <w:rsid w:val="007B1889"/>
    <w:rsid w:val="007B230A"/>
    <w:rsid w:val="007B3619"/>
    <w:rsid w:val="007B3887"/>
    <w:rsid w:val="007B4880"/>
    <w:rsid w:val="007B7927"/>
    <w:rsid w:val="007C11FF"/>
    <w:rsid w:val="007C13AC"/>
    <w:rsid w:val="007C15D3"/>
    <w:rsid w:val="007C21DD"/>
    <w:rsid w:val="007C4C79"/>
    <w:rsid w:val="007C63BB"/>
    <w:rsid w:val="007D36FB"/>
    <w:rsid w:val="007D6996"/>
    <w:rsid w:val="007E1BC7"/>
    <w:rsid w:val="007E232C"/>
    <w:rsid w:val="007E3E38"/>
    <w:rsid w:val="007E513C"/>
    <w:rsid w:val="007F1D8A"/>
    <w:rsid w:val="007F27BE"/>
    <w:rsid w:val="007F3E09"/>
    <w:rsid w:val="007F4476"/>
    <w:rsid w:val="007F5E2D"/>
    <w:rsid w:val="007F6052"/>
    <w:rsid w:val="00801495"/>
    <w:rsid w:val="00801614"/>
    <w:rsid w:val="008027AC"/>
    <w:rsid w:val="00802C8D"/>
    <w:rsid w:val="00805B80"/>
    <w:rsid w:val="0080670F"/>
    <w:rsid w:val="0080685F"/>
    <w:rsid w:val="008077BA"/>
    <w:rsid w:val="008121F9"/>
    <w:rsid w:val="008131EC"/>
    <w:rsid w:val="00814D55"/>
    <w:rsid w:val="00814FE5"/>
    <w:rsid w:val="008207B2"/>
    <w:rsid w:val="00821C76"/>
    <w:rsid w:val="0082369A"/>
    <w:rsid w:val="0082506C"/>
    <w:rsid w:val="0082515F"/>
    <w:rsid w:val="0082654E"/>
    <w:rsid w:val="00827D45"/>
    <w:rsid w:val="008305CB"/>
    <w:rsid w:val="0083364F"/>
    <w:rsid w:val="00834B14"/>
    <w:rsid w:val="00836AE0"/>
    <w:rsid w:val="0084027D"/>
    <w:rsid w:val="00841A8D"/>
    <w:rsid w:val="00841C4D"/>
    <w:rsid w:val="0084366D"/>
    <w:rsid w:val="0085134B"/>
    <w:rsid w:val="008513F9"/>
    <w:rsid w:val="00851F21"/>
    <w:rsid w:val="0085376F"/>
    <w:rsid w:val="00853773"/>
    <w:rsid w:val="00854115"/>
    <w:rsid w:val="00854122"/>
    <w:rsid w:val="00854B4E"/>
    <w:rsid w:val="00854BAE"/>
    <w:rsid w:val="00856872"/>
    <w:rsid w:val="00857FF5"/>
    <w:rsid w:val="00860948"/>
    <w:rsid w:val="00861ACB"/>
    <w:rsid w:val="00864055"/>
    <w:rsid w:val="00865900"/>
    <w:rsid w:val="00870B10"/>
    <w:rsid w:val="00877CD0"/>
    <w:rsid w:val="008800BE"/>
    <w:rsid w:val="00880171"/>
    <w:rsid w:val="00880730"/>
    <w:rsid w:val="00883409"/>
    <w:rsid w:val="00883A86"/>
    <w:rsid w:val="008850CD"/>
    <w:rsid w:val="008875FD"/>
    <w:rsid w:val="00890297"/>
    <w:rsid w:val="008906AE"/>
    <w:rsid w:val="00891801"/>
    <w:rsid w:val="00892AB7"/>
    <w:rsid w:val="00893D16"/>
    <w:rsid w:val="0089710E"/>
    <w:rsid w:val="008A0552"/>
    <w:rsid w:val="008A2002"/>
    <w:rsid w:val="008A358A"/>
    <w:rsid w:val="008A3EA0"/>
    <w:rsid w:val="008A4052"/>
    <w:rsid w:val="008A4807"/>
    <w:rsid w:val="008A7375"/>
    <w:rsid w:val="008B019F"/>
    <w:rsid w:val="008B0F64"/>
    <w:rsid w:val="008B140A"/>
    <w:rsid w:val="008B3183"/>
    <w:rsid w:val="008B4211"/>
    <w:rsid w:val="008B6F67"/>
    <w:rsid w:val="008B75E7"/>
    <w:rsid w:val="008B7B1C"/>
    <w:rsid w:val="008B7DBA"/>
    <w:rsid w:val="008B7E8F"/>
    <w:rsid w:val="008C06FE"/>
    <w:rsid w:val="008C1E05"/>
    <w:rsid w:val="008C1E1D"/>
    <w:rsid w:val="008C4062"/>
    <w:rsid w:val="008C65F9"/>
    <w:rsid w:val="008C776A"/>
    <w:rsid w:val="008D1043"/>
    <w:rsid w:val="008D34E0"/>
    <w:rsid w:val="008D3786"/>
    <w:rsid w:val="008D418E"/>
    <w:rsid w:val="008D44BE"/>
    <w:rsid w:val="008D4627"/>
    <w:rsid w:val="008D6ED1"/>
    <w:rsid w:val="008E05A0"/>
    <w:rsid w:val="008E13E5"/>
    <w:rsid w:val="008E4AD1"/>
    <w:rsid w:val="008E78FA"/>
    <w:rsid w:val="008F03A9"/>
    <w:rsid w:val="008F1075"/>
    <w:rsid w:val="008F1E1D"/>
    <w:rsid w:val="008F2399"/>
    <w:rsid w:val="008F349F"/>
    <w:rsid w:val="008F3AE9"/>
    <w:rsid w:val="008F4618"/>
    <w:rsid w:val="008F4B4B"/>
    <w:rsid w:val="008F704A"/>
    <w:rsid w:val="008F7D7B"/>
    <w:rsid w:val="00900691"/>
    <w:rsid w:val="00905D29"/>
    <w:rsid w:val="0090622A"/>
    <w:rsid w:val="00906AB8"/>
    <w:rsid w:val="00910AEB"/>
    <w:rsid w:val="00912A8C"/>
    <w:rsid w:val="00913129"/>
    <w:rsid w:val="0091366B"/>
    <w:rsid w:val="009158DE"/>
    <w:rsid w:val="00917508"/>
    <w:rsid w:val="00920F92"/>
    <w:rsid w:val="00922D1A"/>
    <w:rsid w:val="009235C7"/>
    <w:rsid w:val="00924CB4"/>
    <w:rsid w:val="00925752"/>
    <w:rsid w:val="00931F04"/>
    <w:rsid w:val="009341B3"/>
    <w:rsid w:val="0093532A"/>
    <w:rsid w:val="00937BCE"/>
    <w:rsid w:val="009416A6"/>
    <w:rsid w:val="00941B08"/>
    <w:rsid w:val="00943734"/>
    <w:rsid w:val="00945987"/>
    <w:rsid w:val="00945C35"/>
    <w:rsid w:val="00947F2C"/>
    <w:rsid w:val="00950BE7"/>
    <w:rsid w:val="00951126"/>
    <w:rsid w:val="00951319"/>
    <w:rsid w:val="00952AC4"/>
    <w:rsid w:val="00955ADE"/>
    <w:rsid w:val="00955AF2"/>
    <w:rsid w:val="00955D56"/>
    <w:rsid w:val="00957BB7"/>
    <w:rsid w:val="009611E0"/>
    <w:rsid w:val="0096264A"/>
    <w:rsid w:val="00964BE7"/>
    <w:rsid w:val="009741D8"/>
    <w:rsid w:val="00974D08"/>
    <w:rsid w:val="00975F4A"/>
    <w:rsid w:val="009762A0"/>
    <w:rsid w:val="009802F3"/>
    <w:rsid w:val="00981012"/>
    <w:rsid w:val="0098206F"/>
    <w:rsid w:val="009879FF"/>
    <w:rsid w:val="009930CE"/>
    <w:rsid w:val="00993D6D"/>
    <w:rsid w:val="00996286"/>
    <w:rsid w:val="009A447C"/>
    <w:rsid w:val="009A455F"/>
    <w:rsid w:val="009B060F"/>
    <w:rsid w:val="009B0CE4"/>
    <w:rsid w:val="009B3C0E"/>
    <w:rsid w:val="009B756C"/>
    <w:rsid w:val="009C02B2"/>
    <w:rsid w:val="009C0E3A"/>
    <w:rsid w:val="009C31AD"/>
    <w:rsid w:val="009C5157"/>
    <w:rsid w:val="009C5E35"/>
    <w:rsid w:val="009C6C55"/>
    <w:rsid w:val="009C77A6"/>
    <w:rsid w:val="009D2306"/>
    <w:rsid w:val="009D2CB2"/>
    <w:rsid w:val="009D3371"/>
    <w:rsid w:val="009D3734"/>
    <w:rsid w:val="009E0574"/>
    <w:rsid w:val="009E5988"/>
    <w:rsid w:val="009E6C14"/>
    <w:rsid w:val="009F02FC"/>
    <w:rsid w:val="009F18E1"/>
    <w:rsid w:val="009F5A33"/>
    <w:rsid w:val="009F5EAD"/>
    <w:rsid w:val="009F65E3"/>
    <w:rsid w:val="009F7823"/>
    <w:rsid w:val="009F7861"/>
    <w:rsid w:val="00A012B0"/>
    <w:rsid w:val="00A037AB"/>
    <w:rsid w:val="00A05CC6"/>
    <w:rsid w:val="00A126A7"/>
    <w:rsid w:val="00A13C92"/>
    <w:rsid w:val="00A15047"/>
    <w:rsid w:val="00A16456"/>
    <w:rsid w:val="00A179D9"/>
    <w:rsid w:val="00A213D5"/>
    <w:rsid w:val="00A23B9C"/>
    <w:rsid w:val="00A26AAA"/>
    <w:rsid w:val="00A27D4A"/>
    <w:rsid w:val="00A31915"/>
    <w:rsid w:val="00A3495C"/>
    <w:rsid w:val="00A35085"/>
    <w:rsid w:val="00A35D9C"/>
    <w:rsid w:val="00A36D9D"/>
    <w:rsid w:val="00A37C4D"/>
    <w:rsid w:val="00A43585"/>
    <w:rsid w:val="00A439E8"/>
    <w:rsid w:val="00A46594"/>
    <w:rsid w:val="00A4711A"/>
    <w:rsid w:val="00A478B8"/>
    <w:rsid w:val="00A535AD"/>
    <w:rsid w:val="00A5445B"/>
    <w:rsid w:val="00A54D15"/>
    <w:rsid w:val="00A54F3C"/>
    <w:rsid w:val="00A55044"/>
    <w:rsid w:val="00A55F71"/>
    <w:rsid w:val="00A60B22"/>
    <w:rsid w:val="00A61192"/>
    <w:rsid w:val="00A61A96"/>
    <w:rsid w:val="00A62198"/>
    <w:rsid w:val="00A62E9F"/>
    <w:rsid w:val="00A64552"/>
    <w:rsid w:val="00A65D3F"/>
    <w:rsid w:val="00A714B6"/>
    <w:rsid w:val="00A7459A"/>
    <w:rsid w:val="00A759B4"/>
    <w:rsid w:val="00A76E37"/>
    <w:rsid w:val="00A8113D"/>
    <w:rsid w:val="00A81ACD"/>
    <w:rsid w:val="00A8382E"/>
    <w:rsid w:val="00A84B22"/>
    <w:rsid w:val="00A85249"/>
    <w:rsid w:val="00A90389"/>
    <w:rsid w:val="00A91ABA"/>
    <w:rsid w:val="00A91B58"/>
    <w:rsid w:val="00A92BD1"/>
    <w:rsid w:val="00A9368D"/>
    <w:rsid w:val="00A952DC"/>
    <w:rsid w:val="00A958E2"/>
    <w:rsid w:val="00AA0F32"/>
    <w:rsid w:val="00AA0FEC"/>
    <w:rsid w:val="00AA22EE"/>
    <w:rsid w:val="00AA27FE"/>
    <w:rsid w:val="00AB33BE"/>
    <w:rsid w:val="00AB3B2A"/>
    <w:rsid w:val="00AB4648"/>
    <w:rsid w:val="00AB4EDF"/>
    <w:rsid w:val="00AB6039"/>
    <w:rsid w:val="00AC0177"/>
    <w:rsid w:val="00AC04B3"/>
    <w:rsid w:val="00AC1AAC"/>
    <w:rsid w:val="00AC6885"/>
    <w:rsid w:val="00AC6C02"/>
    <w:rsid w:val="00AC7754"/>
    <w:rsid w:val="00AD22C5"/>
    <w:rsid w:val="00AD40D2"/>
    <w:rsid w:val="00AD4103"/>
    <w:rsid w:val="00AE2039"/>
    <w:rsid w:val="00AE3128"/>
    <w:rsid w:val="00AE42A8"/>
    <w:rsid w:val="00AE5630"/>
    <w:rsid w:val="00AF0C7A"/>
    <w:rsid w:val="00AF2354"/>
    <w:rsid w:val="00AF317D"/>
    <w:rsid w:val="00AF376F"/>
    <w:rsid w:val="00AF3ED2"/>
    <w:rsid w:val="00AF4328"/>
    <w:rsid w:val="00AF5B9A"/>
    <w:rsid w:val="00AF5ECA"/>
    <w:rsid w:val="00AF609B"/>
    <w:rsid w:val="00AF6DC8"/>
    <w:rsid w:val="00AF789B"/>
    <w:rsid w:val="00B006FC"/>
    <w:rsid w:val="00B008DD"/>
    <w:rsid w:val="00B02157"/>
    <w:rsid w:val="00B046E6"/>
    <w:rsid w:val="00B06C10"/>
    <w:rsid w:val="00B06DA0"/>
    <w:rsid w:val="00B10DFB"/>
    <w:rsid w:val="00B117DD"/>
    <w:rsid w:val="00B122A3"/>
    <w:rsid w:val="00B14927"/>
    <w:rsid w:val="00B14D89"/>
    <w:rsid w:val="00B1569D"/>
    <w:rsid w:val="00B25E02"/>
    <w:rsid w:val="00B33C15"/>
    <w:rsid w:val="00B36D02"/>
    <w:rsid w:val="00B37D04"/>
    <w:rsid w:val="00B40631"/>
    <w:rsid w:val="00B40C09"/>
    <w:rsid w:val="00B41F42"/>
    <w:rsid w:val="00B4389C"/>
    <w:rsid w:val="00B443F2"/>
    <w:rsid w:val="00B512F7"/>
    <w:rsid w:val="00B53026"/>
    <w:rsid w:val="00B60014"/>
    <w:rsid w:val="00B608E6"/>
    <w:rsid w:val="00B62B9B"/>
    <w:rsid w:val="00B63E90"/>
    <w:rsid w:val="00B6475E"/>
    <w:rsid w:val="00B654AA"/>
    <w:rsid w:val="00B65D6C"/>
    <w:rsid w:val="00B72CA8"/>
    <w:rsid w:val="00B733CE"/>
    <w:rsid w:val="00B7430C"/>
    <w:rsid w:val="00B744A4"/>
    <w:rsid w:val="00B75F85"/>
    <w:rsid w:val="00B76B14"/>
    <w:rsid w:val="00B76B27"/>
    <w:rsid w:val="00B771EF"/>
    <w:rsid w:val="00B81A60"/>
    <w:rsid w:val="00B81F8B"/>
    <w:rsid w:val="00B82A1E"/>
    <w:rsid w:val="00B84334"/>
    <w:rsid w:val="00B843F5"/>
    <w:rsid w:val="00B949B2"/>
    <w:rsid w:val="00B96A70"/>
    <w:rsid w:val="00B96ED1"/>
    <w:rsid w:val="00BA06EB"/>
    <w:rsid w:val="00BA0E27"/>
    <w:rsid w:val="00BA14DD"/>
    <w:rsid w:val="00BA3148"/>
    <w:rsid w:val="00BA3D25"/>
    <w:rsid w:val="00BA4CC7"/>
    <w:rsid w:val="00BA688D"/>
    <w:rsid w:val="00BB0200"/>
    <w:rsid w:val="00BB3F27"/>
    <w:rsid w:val="00BB6B50"/>
    <w:rsid w:val="00BB7541"/>
    <w:rsid w:val="00BC0DA9"/>
    <w:rsid w:val="00BC0DF5"/>
    <w:rsid w:val="00BC125F"/>
    <w:rsid w:val="00BC301A"/>
    <w:rsid w:val="00BC3DC7"/>
    <w:rsid w:val="00BC4341"/>
    <w:rsid w:val="00BC4BBA"/>
    <w:rsid w:val="00BD10F8"/>
    <w:rsid w:val="00BD182F"/>
    <w:rsid w:val="00BD2068"/>
    <w:rsid w:val="00BD4935"/>
    <w:rsid w:val="00BD4DBF"/>
    <w:rsid w:val="00BD5537"/>
    <w:rsid w:val="00BD5653"/>
    <w:rsid w:val="00BD58E8"/>
    <w:rsid w:val="00BD5911"/>
    <w:rsid w:val="00BD5DA1"/>
    <w:rsid w:val="00BD7058"/>
    <w:rsid w:val="00BE05FF"/>
    <w:rsid w:val="00BE093A"/>
    <w:rsid w:val="00BE1E14"/>
    <w:rsid w:val="00BE4328"/>
    <w:rsid w:val="00BE57BE"/>
    <w:rsid w:val="00BE6BBE"/>
    <w:rsid w:val="00BE740C"/>
    <w:rsid w:val="00BE7B99"/>
    <w:rsid w:val="00BF1965"/>
    <w:rsid w:val="00BF19B8"/>
    <w:rsid w:val="00BF42ED"/>
    <w:rsid w:val="00BF5C98"/>
    <w:rsid w:val="00C00A80"/>
    <w:rsid w:val="00C017FA"/>
    <w:rsid w:val="00C01DF7"/>
    <w:rsid w:val="00C033CE"/>
    <w:rsid w:val="00C03989"/>
    <w:rsid w:val="00C0474D"/>
    <w:rsid w:val="00C0573A"/>
    <w:rsid w:val="00C064AE"/>
    <w:rsid w:val="00C072A5"/>
    <w:rsid w:val="00C07433"/>
    <w:rsid w:val="00C112A9"/>
    <w:rsid w:val="00C13195"/>
    <w:rsid w:val="00C14377"/>
    <w:rsid w:val="00C14956"/>
    <w:rsid w:val="00C15324"/>
    <w:rsid w:val="00C15A7B"/>
    <w:rsid w:val="00C15CEA"/>
    <w:rsid w:val="00C16E55"/>
    <w:rsid w:val="00C210AB"/>
    <w:rsid w:val="00C21A4F"/>
    <w:rsid w:val="00C2201C"/>
    <w:rsid w:val="00C2283C"/>
    <w:rsid w:val="00C24D9E"/>
    <w:rsid w:val="00C26056"/>
    <w:rsid w:val="00C2769B"/>
    <w:rsid w:val="00C3186D"/>
    <w:rsid w:val="00C34449"/>
    <w:rsid w:val="00C35D8A"/>
    <w:rsid w:val="00C37BEB"/>
    <w:rsid w:val="00C41842"/>
    <w:rsid w:val="00C441F1"/>
    <w:rsid w:val="00C454AC"/>
    <w:rsid w:val="00C466D1"/>
    <w:rsid w:val="00C53E3C"/>
    <w:rsid w:val="00C54E98"/>
    <w:rsid w:val="00C5579A"/>
    <w:rsid w:val="00C66C72"/>
    <w:rsid w:val="00C71548"/>
    <w:rsid w:val="00C7318C"/>
    <w:rsid w:val="00C74B80"/>
    <w:rsid w:val="00C757F4"/>
    <w:rsid w:val="00C75B38"/>
    <w:rsid w:val="00C76554"/>
    <w:rsid w:val="00C77901"/>
    <w:rsid w:val="00C81744"/>
    <w:rsid w:val="00C81C31"/>
    <w:rsid w:val="00C82FFF"/>
    <w:rsid w:val="00C83826"/>
    <w:rsid w:val="00C83F7E"/>
    <w:rsid w:val="00C84462"/>
    <w:rsid w:val="00C85655"/>
    <w:rsid w:val="00C86365"/>
    <w:rsid w:val="00C87095"/>
    <w:rsid w:val="00C8771D"/>
    <w:rsid w:val="00C87B09"/>
    <w:rsid w:val="00C90171"/>
    <w:rsid w:val="00C9736E"/>
    <w:rsid w:val="00CA17F2"/>
    <w:rsid w:val="00CA1C1F"/>
    <w:rsid w:val="00CA2479"/>
    <w:rsid w:val="00CA27D4"/>
    <w:rsid w:val="00CA4339"/>
    <w:rsid w:val="00CA4FBC"/>
    <w:rsid w:val="00CA56D3"/>
    <w:rsid w:val="00CA5776"/>
    <w:rsid w:val="00CA71FE"/>
    <w:rsid w:val="00CB1A32"/>
    <w:rsid w:val="00CB3B20"/>
    <w:rsid w:val="00CB7DCA"/>
    <w:rsid w:val="00CC083C"/>
    <w:rsid w:val="00CC0A44"/>
    <w:rsid w:val="00CC29C5"/>
    <w:rsid w:val="00CD2337"/>
    <w:rsid w:val="00CD4AD7"/>
    <w:rsid w:val="00CD6C81"/>
    <w:rsid w:val="00CD7C8A"/>
    <w:rsid w:val="00CE13BB"/>
    <w:rsid w:val="00CE15E4"/>
    <w:rsid w:val="00CE2D46"/>
    <w:rsid w:val="00CE362F"/>
    <w:rsid w:val="00CE55DC"/>
    <w:rsid w:val="00CE5AAD"/>
    <w:rsid w:val="00CE7439"/>
    <w:rsid w:val="00CF287E"/>
    <w:rsid w:val="00CF30D2"/>
    <w:rsid w:val="00CF3747"/>
    <w:rsid w:val="00CF4103"/>
    <w:rsid w:val="00CF5547"/>
    <w:rsid w:val="00CF5833"/>
    <w:rsid w:val="00CF6005"/>
    <w:rsid w:val="00CF65D3"/>
    <w:rsid w:val="00CF6679"/>
    <w:rsid w:val="00D01E46"/>
    <w:rsid w:val="00D031D7"/>
    <w:rsid w:val="00D05A75"/>
    <w:rsid w:val="00D05B25"/>
    <w:rsid w:val="00D10868"/>
    <w:rsid w:val="00D10A29"/>
    <w:rsid w:val="00D11004"/>
    <w:rsid w:val="00D131B6"/>
    <w:rsid w:val="00D16FFA"/>
    <w:rsid w:val="00D17C79"/>
    <w:rsid w:val="00D21F64"/>
    <w:rsid w:val="00D2252D"/>
    <w:rsid w:val="00D227A2"/>
    <w:rsid w:val="00D261F0"/>
    <w:rsid w:val="00D26860"/>
    <w:rsid w:val="00D26CA1"/>
    <w:rsid w:val="00D271B4"/>
    <w:rsid w:val="00D302BD"/>
    <w:rsid w:val="00D32AAD"/>
    <w:rsid w:val="00D334F7"/>
    <w:rsid w:val="00D37498"/>
    <w:rsid w:val="00D37846"/>
    <w:rsid w:val="00D379DA"/>
    <w:rsid w:val="00D37E91"/>
    <w:rsid w:val="00D42F1C"/>
    <w:rsid w:val="00D465A8"/>
    <w:rsid w:val="00D476A8"/>
    <w:rsid w:val="00D47BBD"/>
    <w:rsid w:val="00D50A61"/>
    <w:rsid w:val="00D52751"/>
    <w:rsid w:val="00D54106"/>
    <w:rsid w:val="00D550C9"/>
    <w:rsid w:val="00D55318"/>
    <w:rsid w:val="00D56C78"/>
    <w:rsid w:val="00D61D13"/>
    <w:rsid w:val="00D62502"/>
    <w:rsid w:val="00D640E6"/>
    <w:rsid w:val="00D678E3"/>
    <w:rsid w:val="00D72074"/>
    <w:rsid w:val="00D7467E"/>
    <w:rsid w:val="00D7628E"/>
    <w:rsid w:val="00D76A9B"/>
    <w:rsid w:val="00D77A37"/>
    <w:rsid w:val="00D8097B"/>
    <w:rsid w:val="00D81236"/>
    <w:rsid w:val="00D814F3"/>
    <w:rsid w:val="00D82064"/>
    <w:rsid w:val="00D82F7F"/>
    <w:rsid w:val="00D839AB"/>
    <w:rsid w:val="00D85546"/>
    <w:rsid w:val="00D857B8"/>
    <w:rsid w:val="00D87428"/>
    <w:rsid w:val="00D87BC8"/>
    <w:rsid w:val="00D92444"/>
    <w:rsid w:val="00D92BB1"/>
    <w:rsid w:val="00D93311"/>
    <w:rsid w:val="00DA1652"/>
    <w:rsid w:val="00DA17D2"/>
    <w:rsid w:val="00DA192E"/>
    <w:rsid w:val="00DA1A4D"/>
    <w:rsid w:val="00DA223D"/>
    <w:rsid w:val="00DA350A"/>
    <w:rsid w:val="00DA42CD"/>
    <w:rsid w:val="00DA64FA"/>
    <w:rsid w:val="00DA7A05"/>
    <w:rsid w:val="00DB0622"/>
    <w:rsid w:val="00DB17FC"/>
    <w:rsid w:val="00DB2F9B"/>
    <w:rsid w:val="00DB3924"/>
    <w:rsid w:val="00DB503E"/>
    <w:rsid w:val="00DB7506"/>
    <w:rsid w:val="00DC4973"/>
    <w:rsid w:val="00DC506F"/>
    <w:rsid w:val="00DD3ADC"/>
    <w:rsid w:val="00DD3C02"/>
    <w:rsid w:val="00DD4458"/>
    <w:rsid w:val="00DD6E51"/>
    <w:rsid w:val="00DD7482"/>
    <w:rsid w:val="00DD7533"/>
    <w:rsid w:val="00DE0A48"/>
    <w:rsid w:val="00DE22E5"/>
    <w:rsid w:val="00DE37B3"/>
    <w:rsid w:val="00DE5EF6"/>
    <w:rsid w:val="00DE6AA4"/>
    <w:rsid w:val="00DF1D69"/>
    <w:rsid w:val="00DF400B"/>
    <w:rsid w:val="00DF7318"/>
    <w:rsid w:val="00E04A4A"/>
    <w:rsid w:val="00E05F15"/>
    <w:rsid w:val="00E12C08"/>
    <w:rsid w:val="00E14224"/>
    <w:rsid w:val="00E14382"/>
    <w:rsid w:val="00E16381"/>
    <w:rsid w:val="00E16522"/>
    <w:rsid w:val="00E16643"/>
    <w:rsid w:val="00E23FBF"/>
    <w:rsid w:val="00E24B45"/>
    <w:rsid w:val="00E24C41"/>
    <w:rsid w:val="00E25244"/>
    <w:rsid w:val="00E26138"/>
    <w:rsid w:val="00E322AB"/>
    <w:rsid w:val="00E36126"/>
    <w:rsid w:val="00E44030"/>
    <w:rsid w:val="00E44744"/>
    <w:rsid w:val="00E5012A"/>
    <w:rsid w:val="00E50D5C"/>
    <w:rsid w:val="00E521F4"/>
    <w:rsid w:val="00E53081"/>
    <w:rsid w:val="00E5523E"/>
    <w:rsid w:val="00E567C7"/>
    <w:rsid w:val="00E60830"/>
    <w:rsid w:val="00E60EB9"/>
    <w:rsid w:val="00E618E3"/>
    <w:rsid w:val="00E64230"/>
    <w:rsid w:val="00E64AF0"/>
    <w:rsid w:val="00E66619"/>
    <w:rsid w:val="00E70137"/>
    <w:rsid w:val="00E73D0D"/>
    <w:rsid w:val="00E75772"/>
    <w:rsid w:val="00E75D28"/>
    <w:rsid w:val="00E77267"/>
    <w:rsid w:val="00E8092F"/>
    <w:rsid w:val="00E81B3D"/>
    <w:rsid w:val="00E827BB"/>
    <w:rsid w:val="00E82BC0"/>
    <w:rsid w:val="00E82D4F"/>
    <w:rsid w:val="00E830E4"/>
    <w:rsid w:val="00E84040"/>
    <w:rsid w:val="00E843C5"/>
    <w:rsid w:val="00E85CF5"/>
    <w:rsid w:val="00E8726D"/>
    <w:rsid w:val="00E931AE"/>
    <w:rsid w:val="00E931DB"/>
    <w:rsid w:val="00E93205"/>
    <w:rsid w:val="00E93207"/>
    <w:rsid w:val="00E937F4"/>
    <w:rsid w:val="00E93C88"/>
    <w:rsid w:val="00E94042"/>
    <w:rsid w:val="00E943A1"/>
    <w:rsid w:val="00E95D36"/>
    <w:rsid w:val="00EA3E29"/>
    <w:rsid w:val="00EA4CF8"/>
    <w:rsid w:val="00EA4D85"/>
    <w:rsid w:val="00EA63A3"/>
    <w:rsid w:val="00EA6B87"/>
    <w:rsid w:val="00EA7CC9"/>
    <w:rsid w:val="00EA7FAA"/>
    <w:rsid w:val="00EB0FDC"/>
    <w:rsid w:val="00EB12AB"/>
    <w:rsid w:val="00EB1A39"/>
    <w:rsid w:val="00EB5CF5"/>
    <w:rsid w:val="00EC10C1"/>
    <w:rsid w:val="00EC291C"/>
    <w:rsid w:val="00EC40B8"/>
    <w:rsid w:val="00ED2ED4"/>
    <w:rsid w:val="00ED4AFB"/>
    <w:rsid w:val="00ED5760"/>
    <w:rsid w:val="00ED618B"/>
    <w:rsid w:val="00EE23A8"/>
    <w:rsid w:val="00EE298A"/>
    <w:rsid w:val="00EE4268"/>
    <w:rsid w:val="00EE6402"/>
    <w:rsid w:val="00EE6B3E"/>
    <w:rsid w:val="00EE74D6"/>
    <w:rsid w:val="00EF1EDE"/>
    <w:rsid w:val="00EF4FDC"/>
    <w:rsid w:val="00EF51E6"/>
    <w:rsid w:val="00F00CA4"/>
    <w:rsid w:val="00F01066"/>
    <w:rsid w:val="00F036A9"/>
    <w:rsid w:val="00F04FAD"/>
    <w:rsid w:val="00F050A8"/>
    <w:rsid w:val="00F11C9A"/>
    <w:rsid w:val="00F12476"/>
    <w:rsid w:val="00F12B39"/>
    <w:rsid w:val="00F17186"/>
    <w:rsid w:val="00F21007"/>
    <w:rsid w:val="00F22848"/>
    <w:rsid w:val="00F23BD3"/>
    <w:rsid w:val="00F2477E"/>
    <w:rsid w:val="00F255EE"/>
    <w:rsid w:val="00F2613B"/>
    <w:rsid w:val="00F26C7C"/>
    <w:rsid w:val="00F278D6"/>
    <w:rsid w:val="00F3080A"/>
    <w:rsid w:val="00F31002"/>
    <w:rsid w:val="00F315B9"/>
    <w:rsid w:val="00F31AFB"/>
    <w:rsid w:val="00F3333F"/>
    <w:rsid w:val="00F33D13"/>
    <w:rsid w:val="00F371B3"/>
    <w:rsid w:val="00F4472A"/>
    <w:rsid w:val="00F51B8A"/>
    <w:rsid w:val="00F5347D"/>
    <w:rsid w:val="00F56660"/>
    <w:rsid w:val="00F570BA"/>
    <w:rsid w:val="00F623F2"/>
    <w:rsid w:val="00F66851"/>
    <w:rsid w:val="00F6756D"/>
    <w:rsid w:val="00F67BDA"/>
    <w:rsid w:val="00F70B95"/>
    <w:rsid w:val="00F73ACA"/>
    <w:rsid w:val="00F75BE3"/>
    <w:rsid w:val="00F76279"/>
    <w:rsid w:val="00F76873"/>
    <w:rsid w:val="00F77A1E"/>
    <w:rsid w:val="00F77BB5"/>
    <w:rsid w:val="00F80453"/>
    <w:rsid w:val="00F810BB"/>
    <w:rsid w:val="00F82298"/>
    <w:rsid w:val="00F82CCA"/>
    <w:rsid w:val="00F84EFB"/>
    <w:rsid w:val="00F85E12"/>
    <w:rsid w:val="00F90F97"/>
    <w:rsid w:val="00F9189C"/>
    <w:rsid w:val="00F93BBA"/>
    <w:rsid w:val="00F9609E"/>
    <w:rsid w:val="00FA091B"/>
    <w:rsid w:val="00FA349F"/>
    <w:rsid w:val="00FA4EE7"/>
    <w:rsid w:val="00FA5549"/>
    <w:rsid w:val="00FA68A7"/>
    <w:rsid w:val="00FA6C03"/>
    <w:rsid w:val="00FB0EF2"/>
    <w:rsid w:val="00FB17B5"/>
    <w:rsid w:val="00FB2C04"/>
    <w:rsid w:val="00FB493F"/>
    <w:rsid w:val="00FB4965"/>
    <w:rsid w:val="00FC2C20"/>
    <w:rsid w:val="00FC4CBB"/>
    <w:rsid w:val="00FC569B"/>
    <w:rsid w:val="00FC58F3"/>
    <w:rsid w:val="00FD3984"/>
    <w:rsid w:val="00FD641B"/>
    <w:rsid w:val="00FD6890"/>
    <w:rsid w:val="00FD6B3F"/>
    <w:rsid w:val="00FD79CD"/>
    <w:rsid w:val="00FE24C5"/>
    <w:rsid w:val="00FE29DF"/>
    <w:rsid w:val="00FE2A14"/>
    <w:rsid w:val="00FE39FB"/>
    <w:rsid w:val="00FE56C8"/>
    <w:rsid w:val="00FE6479"/>
    <w:rsid w:val="00FF0CBC"/>
    <w:rsid w:val="00FF31B1"/>
    <w:rsid w:val="00FF58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83B79"/>
  <w15:chartTrackingRefBased/>
  <w15:docId w15:val="{3391DACE-AFCD-422E-A28C-82DCB227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C57"/>
    <w:rPr>
      <w:rFonts w:eastAsiaTheme="minorHAnsi"/>
      <w:lang w:eastAsia="en-US"/>
    </w:rPr>
  </w:style>
  <w:style w:type="paragraph" w:styleId="Heading1">
    <w:name w:val="heading 1"/>
    <w:basedOn w:val="Normal"/>
    <w:next w:val="Normal"/>
    <w:link w:val="Heading1Char"/>
    <w:uiPriority w:val="9"/>
    <w:qFormat/>
    <w:rsid w:val="00202761"/>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783"/>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1783"/>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1783"/>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1783"/>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1783"/>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1783"/>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1783"/>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1783"/>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D78B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D78B2"/>
    <w:rPr>
      <w:rFonts w:ascii="Calibri" w:eastAsiaTheme="minorHAnsi" w:hAnsi="Calibri" w:cs="Calibri"/>
      <w:noProof/>
      <w:lang w:eastAsia="en-US"/>
    </w:rPr>
  </w:style>
  <w:style w:type="paragraph" w:customStyle="1" w:styleId="EndNoteBibliography">
    <w:name w:val="EndNote Bibliography"/>
    <w:basedOn w:val="Normal"/>
    <w:link w:val="EndNoteBibliographyChar"/>
    <w:rsid w:val="002D78B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D78B2"/>
    <w:rPr>
      <w:rFonts w:ascii="Calibri" w:eastAsiaTheme="minorHAnsi" w:hAnsi="Calibri" w:cs="Calibri"/>
      <w:noProof/>
      <w:lang w:eastAsia="en-US"/>
    </w:rPr>
  </w:style>
  <w:style w:type="paragraph" w:styleId="ListParagraph">
    <w:name w:val="List Paragraph"/>
    <w:basedOn w:val="Normal"/>
    <w:uiPriority w:val="34"/>
    <w:qFormat/>
    <w:rsid w:val="00836AE0"/>
    <w:pPr>
      <w:ind w:left="720"/>
      <w:contextualSpacing/>
    </w:pPr>
  </w:style>
  <w:style w:type="character" w:styleId="CommentReference">
    <w:name w:val="annotation reference"/>
    <w:basedOn w:val="DefaultParagraphFont"/>
    <w:uiPriority w:val="99"/>
    <w:semiHidden/>
    <w:unhideWhenUsed/>
    <w:rsid w:val="000C6FCF"/>
    <w:rPr>
      <w:sz w:val="16"/>
      <w:szCs w:val="16"/>
    </w:rPr>
  </w:style>
  <w:style w:type="paragraph" w:styleId="CommentText">
    <w:name w:val="annotation text"/>
    <w:basedOn w:val="Normal"/>
    <w:link w:val="CommentTextChar"/>
    <w:uiPriority w:val="99"/>
    <w:semiHidden/>
    <w:unhideWhenUsed/>
    <w:rsid w:val="000C6FCF"/>
    <w:pPr>
      <w:spacing w:line="240" w:lineRule="auto"/>
    </w:pPr>
    <w:rPr>
      <w:sz w:val="20"/>
      <w:szCs w:val="20"/>
    </w:rPr>
  </w:style>
  <w:style w:type="character" w:customStyle="1" w:styleId="CommentTextChar">
    <w:name w:val="Comment Text Char"/>
    <w:basedOn w:val="DefaultParagraphFont"/>
    <w:link w:val="CommentText"/>
    <w:uiPriority w:val="99"/>
    <w:semiHidden/>
    <w:rsid w:val="000C6FC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C6FCF"/>
    <w:rPr>
      <w:b/>
      <w:bCs/>
    </w:rPr>
  </w:style>
  <w:style w:type="character" w:customStyle="1" w:styleId="CommentSubjectChar">
    <w:name w:val="Comment Subject Char"/>
    <w:basedOn w:val="CommentTextChar"/>
    <w:link w:val="CommentSubject"/>
    <w:uiPriority w:val="99"/>
    <w:semiHidden/>
    <w:rsid w:val="000C6FCF"/>
    <w:rPr>
      <w:rFonts w:eastAsiaTheme="minorHAnsi"/>
      <w:b/>
      <w:bCs/>
      <w:sz w:val="20"/>
      <w:szCs w:val="20"/>
      <w:lang w:eastAsia="en-US"/>
    </w:rPr>
  </w:style>
  <w:style w:type="paragraph" w:styleId="BalloonText">
    <w:name w:val="Balloon Text"/>
    <w:basedOn w:val="Normal"/>
    <w:link w:val="BalloonTextChar"/>
    <w:uiPriority w:val="99"/>
    <w:semiHidden/>
    <w:unhideWhenUsed/>
    <w:rsid w:val="000C6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FCF"/>
    <w:rPr>
      <w:rFonts w:ascii="Segoe UI" w:eastAsiaTheme="minorHAnsi" w:hAnsi="Segoe UI" w:cs="Segoe UI"/>
      <w:sz w:val="18"/>
      <w:szCs w:val="18"/>
      <w:lang w:eastAsia="en-US"/>
    </w:rPr>
  </w:style>
  <w:style w:type="paragraph" w:styleId="FootnoteText">
    <w:name w:val="footnote text"/>
    <w:basedOn w:val="Normal"/>
    <w:link w:val="FootnoteTextChar"/>
    <w:uiPriority w:val="99"/>
    <w:semiHidden/>
    <w:unhideWhenUsed/>
    <w:rsid w:val="000C6F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FCF"/>
    <w:rPr>
      <w:rFonts w:eastAsiaTheme="minorHAnsi"/>
      <w:sz w:val="20"/>
      <w:szCs w:val="20"/>
      <w:lang w:eastAsia="en-US"/>
    </w:rPr>
  </w:style>
  <w:style w:type="character" w:styleId="FootnoteReference">
    <w:name w:val="footnote reference"/>
    <w:basedOn w:val="DefaultParagraphFont"/>
    <w:uiPriority w:val="99"/>
    <w:semiHidden/>
    <w:unhideWhenUsed/>
    <w:rsid w:val="000C6FCF"/>
    <w:rPr>
      <w:vertAlign w:val="superscript"/>
    </w:rPr>
  </w:style>
  <w:style w:type="character" w:styleId="Hyperlink">
    <w:name w:val="Hyperlink"/>
    <w:basedOn w:val="DefaultParagraphFont"/>
    <w:uiPriority w:val="99"/>
    <w:semiHidden/>
    <w:unhideWhenUsed/>
    <w:rsid w:val="00CA1C1F"/>
    <w:rPr>
      <w:color w:val="0000FF"/>
      <w:u w:val="single"/>
    </w:rPr>
  </w:style>
  <w:style w:type="table" w:styleId="TableGrid">
    <w:name w:val="Table Grid"/>
    <w:basedOn w:val="TableNormal"/>
    <w:uiPriority w:val="59"/>
    <w:rsid w:val="0040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3DBC"/>
    <w:pPr>
      <w:spacing w:after="0" w:line="240" w:lineRule="auto"/>
    </w:pPr>
    <w:rPr>
      <w:rFonts w:eastAsiaTheme="minorHAnsi"/>
      <w:lang w:eastAsia="en-US"/>
    </w:rPr>
  </w:style>
  <w:style w:type="character" w:customStyle="1" w:styleId="threedigitcodelistdescription">
    <w:name w:val="threedigitcodelistdescription"/>
    <w:basedOn w:val="DefaultParagraphFont"/>
    <w:rsid w:val="003A3DBC"/>
  </w:style>
  <w:style w:type="paragraph" w:styleId="Revision">
    <w:name w:val="Revision"/>
    <w:hidden/>
    <w:uiPriority w:val="99"/>
    <w:semiHidden/>
    <w:rsid w:val="003A3DBC"/>
    <w:pPr>
      <w:spacing w:after="0" w:line="240" w:lineRule="auto"/>
    </w:pPr>
    <w:rPr>
      <w:rFonts w:eastAsiaTheme="minorHAnsi"/>
      <w:lang w:eastAsia="en-US"/>
    </w:rPr>
  </w:style>
  <w:style w:type="paragraph" w:styleId="Header">
    <w:name w:val="header"/>
    <w:basedOn w:val="Normal"/>
    <w:link w:val="HeaderChar"/>
    <w:uiPriority w:val="99"/>
    <w:unhideWhenUsed/>
    <w:rsid w:val="00A61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192"/>
    <w:rPr>
      <w:rFonts w:eastAsiaTheme="minorHAnsi"/>
      <w:lang w:eastAsia="en-US"/>
    </w:rPr>
  </w:style>
  <w:style w:type="paragraph" w:styleId="Footer">
    <w:name w:val="footer"/>
    <w:basedOn w:val="Normal"/>
    <w:link w:val="FooterChar"/>
    <w:uiPriority w:val="99"/>
    <w:unhideWhenUsed/>
    <w:rsid w:val="00A61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192"/>
    <w:rPr>
      <w:rFonts w:eastAsiaTheme="minorHAnsi"/>
      <w:lang w:eastAsia="en-US"/>
    </w:rPr>
  </w:style>
  <w:style w:type="character" w:customStyle="1" w:styleId="Heading1Char">
    <w:name w:val="Heading 1 Char"/>
    <w:basedOn w:val="DefaultParagraphFont"/>
    <w:link w:val="Heading1"/>
    <w:uiPriority w:val="9"/>
    <w:rsid w:val="0020276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2E178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2E178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2E1783"/>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2E1783"/>
    <w:rPr>
      <w:rFonts w:asciiTheme="majorHAnsi" w:eastAsiaTheme="majorEastAsia" w:hAnsiTheme="majorHAnsi" w:cstheme="majorBidi"/>
      <w:color w:val="2E74B5" w:themeColor="accent1" w:themeShade="BF"/>
      <w:lang w:eastAsia="en-US"/>
    </w:rPr>
  </w:style>
  <w:style w:type="character" w:customStyle="1" w:styleId="Heading6Char">
    <w:name w:val="Heading 6 Char"/>
    <w:basedOn w:val="DefaultParagraphFont"/>
    <w:link w:val="Heading6"/>
    <w:uiPriority w:val="9"/>
    <w:semiHidden/>
    <w:rsid w:val="002E1783"/>
    <w:rPr>
      <w:rFonts w:asciiTheme="majorHAnsi" w:eastAsiaTheme="majorEastAsia" w:hAnsiTheme="majorHAnsi" w:cstheme="majorBidi"/>
      <w:color w:val="1F4D78" w:themeColor="accent1" w:themeShade="7F"/>
      <w:lang w:eastAsia="en-US"/>
    </w:rPr>
  </w:style>
  <w:style w:type="character" w:customStyle="1" w:styleId="Heading7Char">
    <w:name w:val="Heading 7 Char"/>
    <w:basedOn w:val="DefaultParagraphFont"/>
    <w:link w:val="Heading7"/>
    <w:uiPriority w:val="9"/>
    <w:semiHidden/>
    <w:rsid w:val="002E1783"/>
    <w:rPr>
      <w:rFonts w:asciiTheme="majorHAnsi" w:eastAsiaTheme="majorEastAsia" w:hAnsiTheme="majorHAnsi" w:cstheme="majorBidi"/>
      <w:i/>
      <w:iCs/>
      <w:color w:val="1F4D78" w:themeColor="accent1" w:themeShade="7F"/>
      <w:lang w:eastAsia="en-US"/>
    </w:rPr>
  </w:style>
  <w:style w:type="character" w:customStyle="1" w:styleId="Heading8Char">
    <w:name w:val="Heading 8 Char"/>
    <w:basedOn w:val="DefaultParagraphFont"/>
    <w:link w:val="Heading8"/>
    <w:uiPriority w:val="9"/>
    <w:semiHidden/>
    <w:rsid w:val="002E1783"/>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2E1783"/>
    <w:rPr>
      <w:rFonts w:asciiTheme="majorHAnsi" w:eastAsiaTheme="majorEastAsia" w:hAnsiTheme="majorHAnsi" w:cstheme="majorBidi"/>
      <w:i/>
      <w:iCs/>
      <w:color w:val="272727" w:themeColor="text1" w:themeTint="D8"/>
      <w:sz w:val="21"/>
      <w:szCs w:val="21"/>
      <w:lang w:eastAsia="en-US"/>
    </w:rPr>
  </w:style>
  <w:style w:type="character" w:customStyle="1" w:styleId="identifier">
    <w:name w:val="identifier"/>
    <w:basedOn w:val="DefaultParagraphFont"/>
    <w:rsid w:val="001E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9732">
      <w:bodyDiv w:val="1"/>
      <w:marLeft w:val="0"/>
      <w:marRight w:val="0"/>
      <w:marTop w:val="0"/>
      <w:marBottom w:val="0"/>
      <w:divBdr>
        <w:top w:val="none" w:sz="0" w:space="0" w:color="auto"/>
        <w:left w:val="none" w:sz="0" w:space="0" w:color="auto"/>
        <w:bottom w:val="none" w:sz="0" w:space="0" w:color="auto"/>
        <w:right w:val="none" w:sz="0" w:space="0" w:color="auto"/>
      </w:divBdr>
    </w:div>
    <w:div w:id="46531536">
      <w:bodyDiv w:val="1"/>
      <w:marLeft w:val="0"/>
      <w:marRight w:val="0"/>
      <w:marTop w:val="0"/>
      <w:marBottom w:val="0"/>
      <w:divBdr>
        <w:top w:val="none" w:sz="0" w:space="0" w:color="auto"/>
        <w:left w:val="none" w:sz="0" w:space="0" w:color="auto"/>
        <w:bottom w:val="none" w:sz="0" w:space="0" w:color="auto"/>
        <w:right w:val="none" w:sz="0" w:space="0" w:color="auto"/>
      </w:divBdr>
    </w:div>
    <w:div w:id="194537788">
      <w:bodyDiv w:val="1"/>
      <w:marLeft w:val="0"/>
      <w:marRight w:val="0"/>
      <w:marTop w:val="0"/>
      <w:marBottom w:val="0"/>
      <w:divBdr>
        <w:top w:val="none" w:sz="0" w:space="0" w:color="auto"/>
        <w:left w:val="none" w:sz="0" w:space="0" w:color="auto"/>
        <w:bottom w:val="none" w:sz="0" w:space="0" w:color="auto"/>
        <w:right w:val="none" w:sz="0" w:space="0" w:color="auto"/>
      </w:divBdr>
    </w:div>
    <w:div w:id="249196600">
      <w:bodyDiv w:val="1"/>
      <w:marLeft w:val="0"/>
      <w:marRight w:val="0"/>
      <w:marTop w:val="0"/>
      <w:marBottom w:val="0"/>
      <w:divBdr>
        <w:top w:val="none" w:sz="0" w:space="0" w:color="auto"/>
        <w:left w:val="none" w:sz="0" w:space="0" w:color="auto"/>
        <w:bottom w:val="none" w:sz="0" w:space="0" w:color="auto"/>
        <w:right w:val="none" w:sz="0" w:space="0" w:color="auto"/>
      </w:divBdr>
    </w:div>
    <w:div w:id="266736881">
      <w:bodyDiv w:val="1"/>
      <w:marLeft w:val="0"/>
      <w:marRight w:val="0"/>
      <w:marTop w:val="0"/>
      <w:marBottom w:val="0"/>
      <w:divBdr>
        <w:top w:val="none" w:sz="0" w:space="0" w:color="auto"/>
        <w:left w:val="none" w:sz="0" w:space="0" w:color="auto"/>
        <w:bottom w:val="none" w:sz="0" w:space="0" w:color="auto"/>
        <w:right w:val="none" w:sz="0" w:space="0" w:color="auto"/>
      </w:divBdr>
    </w:div>
    <w:div w:id="550534694">
      <w:bodyDiv w:val="1"/>
      <w:marLeft w:val="0"/>
      <w:marRight w:val="0"/>
      <w:marTop w:val="0"/>
      <w:marBottom w:val="0"/>
      <w:divBdr>
        <w:top w:val="none" w:sz="0" w:space="0" w:color="auto"/>
        <w:left w:val="none" w:sz="0" w:space="0" w:color="auto"/>
        <w:bottom w:val="none" w:sz="0" w:space="0" w:color="auto"/>
        <w:right w:val="none" w:sz="0" w:space="0" w:color="auto"/>
      </w:divBdr>
    </w:div>
    <w:div w:id="651300379">
      <w:bodyDiv w:val="1"/>
      <w:marLeft w:val="0"/>
      <w:marRight w:val="0"/>
      <w:marTop w:val="0"/>
      <w:marBottom w:val="0"/>
      <w:divBdr>
        <w:top w:val="none" w:sz="0" w:space="0" w:color="auto"/>
        <w:left w:val="none" w:sz="0" w:space="0" w:color="auto"/>
        <w:bottom w:val="none" w:sz="0" w:space="0" w:color="auto"/>
        <w:right w:val="none" w:sz="0" w:space="0" w:color="auto"/>
      </w:divBdr>
    </w:div>
    <w:div w:id="678509720">
      <w:bodyDiv w:val="1"/>
      <w:marLeft w:val="0"/>
      <w:marRight w:val="0"/>
      <w:marTop w:val="0"/>
      <w:marBottom w:val="0"/>
      <w:divBdr>
        <w:top w:val="none" w:sz="0" w:space="0" w:color="auto"/>
        <w:left w:val="none" w:sz="0" w:space="0" w:color="auto"/>
        <w:bottom w:val="none" w:sz="0" w:space="0" w:color="auto"/>
        <w:right w:val="none" w:sz="0" w:space="0" w:color="auto"/>
      </w:divBdr>
    </w:div>
    <w:div w:id="750003764">
      <w:bodyDiv w:val="1"/>
      <w:marLeft w:val="0"/>
      <w:marRight w:val="0"/>
      <w:marTop w:val="0"/>
      <w:marBottom w:val="0"/>
      <w:divBdr>
        <w:top w:val="none" w:sz="0" w:space="0" w:color="auto"/>
        <w:left w:val="none" w:sz="0" w:space="0" w:color="auto"/>
        <w:bottom w:val="none" w:sz="0" w:space="0" w:color="auto"/>
        <w:right w:val="none" w:sz="0" w:space="0" w:color="auto"/>
      </w:divBdr>
    </w:div>
    <w:div w:id="860826140">
      <w:bodyDiv w:val="1"/>
      <w:marLeft w:val="0"/>
      <w:marRight w:val="0"/>
      <w:marTop w:val="0"/>
      <w:marBottom w:val="0"/>
      <w:divBdr>
        <w:top w:val="none" w:sz="0" w:space="0" w:color="auto"/>
        <w:left w:val="none" w:sz="0" w:space="0" w:color="auto"/>
        <w:bottom w:val="none" w:sz="0" w:space="0" w:color="auto"/>
        <w:right w:val="none" w:sz="0" w:space="0" w:color="auto"/>
      </w:divBdr>
    </w:div>
    <w:div w:id="930629005">
      <w:bodyDiv w:val="1"/>
      <w:marLeft w:val="0"/>
      <w:marRight w:val="0"/>
      <w:marTop w:val="0"/>
      <w:marBottom w:val="0"/>
      <w:divBdr>
        <w:top w:val="none" w:sz="0" w:space="0" w:color="auto"/>
        <w:left w:val="none" w:sz="0" w:space="0" w:color="auto"/>
        <w:bottom w:val="none" w:sz="0" w:space="0" w:color="auto"/>
        <w:right w:val="none" w:sz="0" w:space="0" w:color="auto"/>
      </w:divBdr>
    </w:div>
    <w:div w:id="935091856">
      <w:bodyDiv w:val="1"/>
      <w:marLeft w:val="0"/>
      <w:marRight w:val="0"/>
      <w:marTop w:val="0"/>
      <w:marBottom w:val="0"/>
      <w:divBdr>
        <w:top w:val="none" w:sz="0" w:space="0" w:color="auto"/>
        <w:left w:val="none" w:sz="0" w:space="0" w:color="auto"/>
        <w:bottom w:val="none" w:sz="0" w:space="0" w:color="auto"/>
        <w:right w:val="none" w:sz="0" w:space="0" w:color="auto"/>
      </w:divBdr>
    </w:div>
    <w:div w:id="949238354">
      <w:bodyDiv w:val="1"/>
      <w:marLeft w:val="0"/>
      <w:marRight w:val="0"/>
      <w:marTop w:val="0"/>
      <w:marBottom w:val="0"/>
      <w:divBdr>
        <w:top w:val="none" w:sz="0" w:space="0" w:color="auto"/>
        <w:left w:val="none" w:sz="0" w:space="0" w:color="auto"/>
        <w:bottom w:val="none" w:sz="0" w:space="0" w:color="auto"/>
        <w:right w:val="none" w:sz="0" w:space="0" w:color="auto"/>
      </w:divBdr>
    </w:div>
    <w:div w:id="992102138">
      <w:bodyDiv w:val="1"/>
      <w:marLeft w:val="0"/>
      <w:marRight w:val="0"/>
      <w:marTop w:val="0"/>
      <w:marBottom w:val="0"/>
      <w:divBdr>
        <w:top w:val="none" w:sz="0" w:space="0" w:color="auto"/>
        <w:left w:val="none" w:sz="0" w:space="0" w:color="auto"/>
        <w:bottom w:val="none" w:sz="0" w:space="0" w:color="auto"/>
        <w:right w:val="none" w:sz="0" w:space="0" w:color="auto"/>
      </w:divBdr>
    </w:div>
    <w:div w:id="1240211189">
      <w:bodyDiv w:val="1"/>
      <w:marLeft w:val="0"/>
      <w:marRight w:val="0"/>
      <w:marTop w:val="0"/>
      <w:marBottom w:val="0"/>
      <w:divBdr>
        <w:top w:val="none" w:sz="0" w:space="0" w:color="auto"/>
        <w:left w:val="none" w:sz="0" w:space="0" w:color="auto"/>
        <w:bottom w:val="none" w:sz="0" w:space="0" w:color="auto"/>
        <w:right w:val="none" w:sz="0" w:space="0" w:color="auto"/>
      </w:divBdr>
    </w:div>
    <w:div w:id="1251280011">
      <w:bodyDiv w:val="1"/>
      <w:marLeft w:val="0"/>
      <w:marRight w:val="0"/>
      <w:marTop w:val="0"/>
      <w:marBottom w:val="0"/>
      <w:divBdr>
        <w:top w:val="none" w:sz="0" w:space="0" w:color="auto"/>
        <w:left w:val="none" w:sz="0" w:space="0" w:color="auto"/>
        <w:bottom w:val="none" w:sz="0" w:space="0" w:color="auto"/>
        <w:right w:val="none" w:sz="0" w:space="0" w:color="auto"/>
      </w:divBdr>
    </w:div>
    <w:div w:id="1363676016">
      <w:bodyDiv w:val="1"/>
      <w:marLeft w:val="0"/>
      <w:marRight w:val="0"/>
      <w:marTop w:val="0"/>
      <w:marBottom w:val="0"/>
      <w:divBdr>
        <w:top w:val="none" w:sz="0" w:space="0" w:color="auto"/>
        <w:left w:val="none" w:sz="0" w:space="0" w:color="auto"/>
        <w:bottom w:val="none" w:sz="0" w:space="0" w:color="auto"/>
        <w:right w:val="none" w:sz="0" w:space="0" w:color="auto"/>
      </w:divBdr>
    </w:div>
    <w:div w:id="1368529398">
      <w:bodyDiv w:val="1"/>
      <w:marLeft w:val="0"/>
      <w:marRight w:val="0"/>
      <w:marTop w:val="0"/>
      <w:marBottom w:val="0"/>
      <w:divBdr>
        <w:top w:val="none" w:sz="0" w:space="0" w:color="auto"/>
        <w:left w:val="none" w:sz="0" w:space="0" w:color="auto"/>
        <w:bottom w:val="none" w:sz="0" w:space="0" w:color="auto"/>
        <w:right w:val="none" w:sz="0" w:space="0" w:color="auto"/>
      </w:divBdr>
    </w:div>
    <w:div w:id="1381590461">
      <w:bodyDiv w:val="1"/>
      <w:marLeft w:val="0"/>
      <w:marRight w:val="0"/>
      <w:marTop w:val="0"/>
      <w:marBottom w:val="0"/>
      <w:divBdr>
        <w:top w:val="none" w:sz="0" w:space="0" w:color="auto"/>
        <w:left w:val="none" w:sz="0" w:space="0" w:color="auto"/>
        <w:bottom w:val="none" w:sz="0" w:space="0" w:color="auto"/>
        <w:right w:val="none" w:sz="0" w:space="0" w:color="auto"/>
      </w:divBdr>
    </w:div>
    <w:div w:id="1699816184">
      <w:bodyDiv w:val="1"/>
      <w:marLeft w:val="0"/>
      <w:marRight w:val="0"/>
      <w:marTop w:val="0"/>
      <w:marBottom w:val="0"/>
      <w:divBdr>
        <w:top w:val="none" w:sz="0" w:space="0" w:color="auto"/>
        <w:left w:val="none" w:sz="0" w:space="0" w:color="auto"/>
        <w:bottom w:val="none" w:sz="0" w:space="0" w:color="auto"/>
        <w:right w:val="none" w:sz="0" w:space="0" w:color="auto"/>
      </w:divBdr>
    </w:div>
    <w:div w:id="1787697698">
      <w:bodyDiv w:val="1"/>
      <w:marLeft w:val="0"/>
      <w:marRight w:val="0"/>
      <w:marTop w:val="0"/>
      <w:marBottom w:val="0"/>
      <w:divBdr>
        <w:top w:val="none" w:sz="0" w:space="0" w:color="auto"/>
        <w:left w:val="none" w:sz="0" w:space="0" w:color="auto"/>
        <w:bottom w:val="none" w:sz="0" w:space="0" w:color="auto"/>
        <w:right w:val="none" w:sz="0" w:space="0" w:color="auto"/>
      </w:divBdr>
    </w:div>
    <w:div w:id="1915820975">
      <w:bodyDiv w:val="1"/>
      <w:marLeft w:val="0"/>
      <w:marRight w:val="0"/>
      <w:marTop w:val="0"/>
      <w:marBottom w:val="0"/>
      <w:divBdr>
        <w:top w:val="none" w:sz="0" w:space="0" w:color="auto"/>
        <w:left w:val="none" w:sz="0" w:space="0" w:color="auto"/>
        <w:bottom w:val="none" w:sz="0" w:space="0" w:color="auto"/>
        <w:right w:val="none" w:sz="0" w:space="0" w:color="auto"/>
      </w:divBdr>
    </w:div>
    <w:div w:id="1967612718">
      <w:bodyDiv w:val="1"/>
      <w:marLeft w:val="0"/>
      <w:marRight w:val="0"/>
      <w:marTop w:val="0"/>
      <w:marBottom w:val="0"/>
      <w:divBdr>
        <w:top w:val="none" w:sz="0" w:space="0" w:color="auto"/>
        <w:left w:val="none" w:sz="0" w:space="0" w:color="auto"/>
        <w:bottom w:val="none" w:sz="0" w:space="0" w:color="auto"/>
        <w:right w:val="none" w:sz="0" w:space="0" w:color="auto"/>
      </w:divBdr>
    </w:div>
    <w:div w:id="2015103530">
      <w:bodyDiv w:val="1"/>
      <w:marLeft w:val="0"/>
      <w:marRight w:val="0"/>
      <w:marTop w:val="0"/>
      <w:marBottom w:val="0"/>
      <w:divBdr>
        <w:top w:val="none" w:sz="0" w:space="0" w:color="auto"/>
        <w:left w:val="none" w:sz="0" w:space="0" w:color="auto"/>
        <w:bottom w:val="none" w:sz="0" w:space="0" w:color="auto"/>
        <w:right w:val="none" w:sz="0" w:space="0" w:color="auto"/>
      </w:divBdr>
    </w:div>
    <w:div w:id="2025279171">
      <w:bodyDiv w:val="1"/>
      <w:marLeft w:val="0"/>
      <w:marRight w:val="0"/>
      <w:marTop w:val="0"/>
      <w:marBottom w:val="0"/>
      <w:divBdr>
        <w:top w:val="none" w:sz="0" w:space="0" w:color="auto"/>
        <w:left w:val="none" w:sz="0" w:space="0" w:color="auto"/>
        <w:bottom w:val="none" w:sz="0" w:space="0" w:color="auto"/>
        <w:right w:val="none" w:sz="0" w:space="0" w:color="auto"/>
      </w:divBdr>
    </w:div>
    <w:div w:id="20651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1F2CB-03B8-4EDA-9AC5-67C2867A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16879</Words>
  <Characters>96215</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Consumer Technology Management</dc:creator>
  <cp:keywords/>
  <dc:description/>
  <cp:lastModifiedBy>Guan, Wyliena</cp:lastModifiedBy>
  <cp:revision>4</cp:revision>
  <dcterms:created xsi:type="dcterms:W3CDTF">2019-09-13T21:59:00Z</dcterms:created>
  <dcterms:modified xsi:type="dcterms:W3CDTF">2019-09-13T21:59:00Z</dcterms:modified>
</cp:coreProperties>
</file>